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027000" w:rsidP="1DEE34D2" w:rsidRDefault="00027000" w14:paraId="1D6D3EB6" w14:textId="77777777">
      <w:pPr>
        <w:rPr>
          <w:b/>
          <w:bCs/>
          <w:szCs w:val="24"/>
        </w:rPr>
      </w:pPr>
      <w:bookmarkStart w:name="_Hlk122463533" w:id="0"/>
      <w:r w:rsidRPr="1DEE34D2">
        <w:rPr>
          <w:szCs w:val="24"/>
        </w:rPr>
        <w:t>МИНИСТЕРСТВО НАУКИ И ВЫСШЕГО ОБРАЗОВАНИЯ</w:t>
      </w:r>
    </w:p>
    <w:p w:rsidRPr="00106125" w:rsidR="00027000" w:rsidP="00027000" w:rsidRDefault="00027000" w14:paraId="55C1A931" w14:textId="2DB8965D">
      <w:pPr>
        <w:pStyle w:val="a9"/>
        <w:rPr>
          <w:b w:val="0"/>
          <w:bCs/>
          <w:sz w:val="24"/>
          <w:szCs w:val="24"/>
        </w:rPr>
      </w:pPr>
      <w:r w:rsidRPr="00106125">
        <w:rPr>
          <w:b w:val="0"/>
          <w:bCs/>
          <w:sz w:val="24"/>
          <w:szCs w:val="24"/>
        </w:rPr>
        <w:t xml:space="preserve"> РОССИЙСКОЙ ФЕДЕРАЦИИ</w:t>
      </w:r>
    </w:p>
    <w:bookmarkEnd w:id="0"/>
    <w:p w:rsidRPr="00296E50" w:rsidR="002D7218" w:rsidP="002D7218" w:rsidRDefault="002D7218" w14:paraId="6C535EC1" w14:textId="77777777">
      <w:pPr>
        <w:pBdr>
          <w:top w:val="single" w:color="auto" w:sz="4" w:space="1"/>
        </w:pBdr>
        <w:spacing w:line="240" w:lineRule="auto"/>
        <w:ind w:firstLine="0"/>
        <w:rPr>
          <w:szCs w:val="24"/>
        </w:rPr>
      </w:pPr>
    </w:p>
    <w:tbl>
      <w:tblPr>
        <w:tblW w:w="9498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36"/>
        <w:gridCol w:w="1734"/>
        <w:gridCol w:w="3828"/>
      </w:tblGrid>
      <w:tr w:rsidRPr="001B244A" w:rsidR="001B244A" w14:paraId="730CC487" w14:textId="77777777">
        <w:trPr>
          <w:jc w:val="center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Pr="001B244A" w:rsidR="001B244A" w:rsidP="001B244A" w:rsidRDefault="001B244A" w14:paraId="74BF8E6D" w14:textId="77777777">
            <w:pPr>
              <w:spacing w:line="240" w:lineRule="auto"/>
              <w:ind w:firstLine="15"/>
              <w:contextualSpacing w:val="0"/>
              <w:rPr>
                <w:rFonts w:eastAsia="Times New Roman"/>
                <w:szCs w:val="24"/>
                <w:highlight w:val="yellow"/>
                <w:lang w:eastAsia="ru-RU"/>
              </w:rPr>
            </w:pPr>
            <w:r w:rsidRPr="001B244A">
              <w:rPr>
                <w:rFonts w:eastAsia="Times New Roman"/>
                <w:szCs w:val="24"/>
                <w:lang w:eastAsia="ru-RU"/>
              </w:rPr>
              <w:t>УТВЕРЖДАЮ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:rsidRPr="001B244A" w:rsidR="001B244A" w:rsidP="001B244A" w:rsidRDefault="001B244A" w14:paraId="73C7EF65" w14:textId="77777777">
            <w:pPr>
              <w:spacing w:line="240" w:lineRule="auto"/>
              <w:contextualSpacing w:val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Pr="001B244A" w:rsidR="001B244A" w:rsidP="001B244A" w:rsidRDefault="001B244A" w14:paraId="5837E303" w14:textId="77777777">
            <w:pPr>
              <w:spacing w:line="240" w:lineRule="auto"/>
              <w:ind w:firstLine="0"/>
              <w:contextualSpacing w:val="0"/>
              <w:rPr>
                <w:rFonts w:eastAsia="Times New Roman"/>
                <w:b/>
                <w:szCs w:val="24"/>
                <w:lang w:eastAsia="ru-RU"/>
              </w:rPr>
            </w:pPr>
            <w:r w:rsidRPr="001B244A">
              <w:rPr>
                <w:rFonts w:eastAsia="Times New Roman"/>
                <w:szCs w:val="24"/>
                <w:lang w:eastAsia="ru-RU"/>
              </w:rPr>
              <w:t>УТВЕРЖДАЮ</w:t>
            </w:r>
          </w:p>
        </w:tc>
      </w:tr>
      <w:tr w:rsidRPr="001B244A" w:rsidR="001B244A" w14:paraId="06E894BD" w14:textId="77777777">
        <w:trPr>
          <w:jc w:val="center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Pr="001B244A" w:rsidR="001B244A" w:rsidP="001B244A" w:rsidRDefault="001B244A" w14:paraId="4BDC5219" w14:textId="77777777">
            <w:pPr>
              <w:spacing w:line="240" w:lineRule="auto"/>
              <w:ind w:firstLine="0"/>
              <w:contextualSpacing w:val="0"/>
              <w:rPr>
                <w:rFonts w:eastAsia="Times New Roman"/>
                <w:szCs w:val="24"/>
                <w:highlight w:val="yellow"/>
                <w:lang w:eastAsia="ru-RU"/>
              </w:rPr>
            </w:pPr>
            <w:r w:rsidRPr="001B244A">
              <w:rPr>
                <w:rFonts w:eastAsia="Times New Roman"/>
                <w:szCs w:val="24"/>
                <w:lang w:eastAsia="ru-RU"/>
              </w:rPr>
              <w:t>Руководитель офиса операционной и проектной деятельности Ассоциации «Цифровые технологии в промышленности»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:rsidRPr="001B244A" w:rsidR="001B244A" w:rsidP="001B244A" w:rsidRDefault="001B244A" w14:paraId="5E466804" w14:textId="77777777">
            <w:pPr>
              <w:spacing w:line="240" w:lineRule="auto"/>
              <w:contextualSpacing w:val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Pr="001B244A" w:rsidR="001B244A" w:rsidP="001B244A" w:rsidRDefault="001B244A" w14:paraId="4E11409D" w14:textId="77777777">
            <w:pPr>
              <w:spacing w:line="240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 w:rsidRPr="001B244A">
              <w:rPr>
                <w:rFonts w:eastAsia="Times New Roman"/>
                <w:szCs w:val="24"/>
                <w:lang w:eastAsia="ru-RU"/>
              </w:rPr>
              <w:t>Научный руководитель ИЦ СИИП Университета ИТМО</w:t>
            </w:r>
          </w:p>
        </w:tc>
      </w:tr>
      <w:tr w:rsidRPr="001B244A" w:rsidR="001B244A" w14:paraId="0C7F251A" w14:textId="77777777">
        <w:trPr>
          <w:jc w:val="center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Pr="001B244A" w:rsidR="001B244A" w:rsidP="001B244A" w:rsidRDefault="001B244A" w14:paraId="239ED800" w14:textId="77777777">
            <w:pPr>
              <w:spacing w:line="240" w:lineRule="auto"/>
              <w:ind w:firstLine="15"/>
              <w:contextualSpacing w:val="0"/>
              <w:rPr>
                <w:rFonts w:eastAsia="Times New Roman"/>
                <w:szCs w:val="24"/>
                <w:highlight w:val="yellow"/>
                <w:lang w:eastAsia="ru-RU"/>
              </w:rPr>
            </w:pPr>
          </w:p>
          <w:p w:rsidRPr="001B244A" w:rsidR="001B244A" w:rsidP="001B244A" w:rsidRDefault="001B244A" w14:paraId="1FD13A77" w14:textId="77777777">
            <w:pPr>
              <w:spacing w:line="240" w:lineRule="auto"/>
              <w:ind w:firstLine="15"/>
              <w:contextualSpacing w:val="0"/>
              <w:rPr>
                <w:rFonts w:eastAsia="Times New Roman"/>
                <w:szCs w:val="24"/>
                <w:highlight w:val="yellow"/>
                <w:lang w:eastAsia="ru-RU"/>
              </w:rPr>
            </w:pPr>
            <w:r w:rsidRPr="001B244A">
              <w:rPr>
                <w:rFonts w:eastAsia="Times New Roman"/>
                <w:szCs w:val="24"/>
                <w:lang w:eastAsia="ru-RU"/>
              </w:rPr>
              <w:t>______________ А.А. Погосова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:rsidRPr="001B244A" w:rsidR="001B244A" w:rsidP="001B244A" w:rsidRDefault="001B244A" w14:paraId="38BC9F21" w14:textId="77777777">
            <w:pPr>
              <w:spacing w:line="240" w:lineRule="auto"/>
              <w:contextualSpacing w:val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Pr="001B244A" w:rsidR="001B244A" w:rsidP="001B244A" w:rsidRDefault="001B244A" w14:paraId="37317BCC" w14:textId="77777777">
            <w:pPr>
              <w:spacing w:line="240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</w:p>
          <w:p w:rsidRPr="001B244A" w:rsidR="001B244A" w:rsidP="001B244A" w:rsidRDefault="001B244A" w14:paraId="00670D8A" w14:textId="77777777">
            <w:pPr>
              <w:spacing w:line="240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 w:rsidRPr="001B244A">
              <w:rPr>
                <w:rFonts w:eastAsia="Times New Roman"/>
                <w:szCs w:val="24"/>
                <w:lang w:eastAsia="ru-RU"/>
              </w:rPr>
              <w:t xml:space="preserve">_____________ А.В. Бухановский </w:t>
            </w:r>
          </w:p>
        </w:tc>
      </w:tr>
      <w:tr w:rsidRPr="001B244A" w:rsidR="001B244A" w14:paraId="004A3180" w14:textId="77777777">
        <w:trPr>
          <w:trHeight w:val="316"/>
          <w:jc w:val="center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Pr="001B244A" w:rsidR="001B244A" w:rsidP="001B244A" w:rsidRDefault="001B244A" w14:paraId="04BF123E" w14:textId="77777777">
            <w:pPr>
              <w:spacing w:line="240" w:lineRule="auto"/>
              <w:ind w:firstLine="15"/>
              <w:contextualSpacing w:val="0"/>
              <w:rPr>
                <w:rFonts w:eastAsia="Times New Roman"/>
                <w:szCs w:val="24"/>
                <w:highlight w:val="yellow"/>
                <w:lang w:eastAsia="ru-RU"/>
              </w:rPr>
            </w:pPr>
            <w:r w:rsidRPr="001B244A">
              <w:rPr>
                <w:rFonts w:eastAsia="Times New Roman"/>
                <w:szCs w:val="24"/>
                <w:lang w:eastAsia="ru-RU"/>
              </w:rPr>
              <w:t>___ ________ 2024 г.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:rsidRPr="001B244A" w:rsidR="001B244A" w:rsidP="001B244A" w:rsidRDefault="001B244A" w14:paraId="312B946E" w14:textId="77777777">
            <w:pPr>
              <w:spacing w:line="240" w:lineRule="auto"/>
              <w:contextualSpacing w:val="0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:rsidRPr="001B244A" w:rsidR="001B244A" w:rsidP="001B244A" w:rsidRDefault="001B244A" w14:paraId="6FEA0838" w14:textId="77777777">
            <w:pPr>
              <w:spacing w:line="240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 w:rsidRPr="001B244A">
              <w:rPr>
                <w:rFonts w:eastAsia="Times New Roman"/>
                <w:szCs w:val="24"/>
                <w:lang w:eastAsia="ru-RU"/>
              </w:rPr>
              <w:t>___ ___________ 2024 г.</w:t>
            </w:r>
          </w:p>
        </w:tc>
      </w:tr>
    </w:tbl>
    <w:p w:rsidR="4381A7E5" w:rsidP="4381A7E5" w:rsidRDefault="4381A7E5" w14:paraId="160D9BC2" w14:textId="4517B7D9">
      <w:pPr>
        <w:pStyle w:val="Title"/>
        <w:jc w:val="both"/>
        <w:rPr>
          <w:rFonts w:eastAsia="Times New Roman"/>
        </w:rPr>
      </w:pPr>
    </w:p>
    <w:p w:rsidR="4381A7E5" w:rsidP="4381A7E5" w:rsidRDefault="4381A7E5" w14:paraId="3795C7C3" w14:textId="7A526CCB">
      <w:pPr>
        <w:pStyle w:val="Title"/>
        <w:jc w:val="both"/>
        <w:rPr>
          <w:rFonts w:eastAsia="Times New Roman"/>
        </w:rPr>
      </w:pPr>
    </w:p>
    <w:p w:rsidR="2256DDE7" w:rsidP="4381A7E5" w:rsidRDefault="00B52CB8" w14:paraId="73A4B7D0" w14:textId="78FDE894">
      <w:pPr>
        <w:pStyle w:val="Title"/>
        <w:rPr>
          <w:rFonts w:eastAsia="Times New Roman"/>
          <w:b w:val="0"/>
          <w:bCs w:val="0"/>
          <w:color w:val="000000" w:themeColor="text1"/>
        </w:rPr>
      </w:pPr>
      <w:r w:rsidRPr="00B52CB8">
        <w:rPr>
          <w:rFonts w:eastAsia="Times New Roman"/>
          <w:b w:val="0"/>
          <w:bCs w:val="0"/>
        </w:rPr>
        <w:t>ФРЕЙМВОРК БЫСТРОГО ПРОТОТИПИРОВАНИЯ ПРИЛОЖЕНИЙ НА ОСНОВЕ БОЛЬШИХ ЯЗЫКОВЫХ МОДЕЛЕЙ (БЯМ)</w:t>
      </w:r>
      <w:r w:rsidRPr="4381A7E5" w:rsidR="2256DDE7">
        <w:rPr>
          <w:rFonts w:eastAsia="Times New Roman"/>
          <w:b w:val="0"/>
          <w:bCs w:val="0"/>
        </w:rPr>
        <w:t xml:space="preserve"> </w:t>
      </w:r>
    </w:p>
    <w:p w:rsidRPr="00296E50" w:rsidR="00DE7A4E" w:rsidP="00F460A3" w:rsidRDefault="00DE7A4E" w14:paraId="4E8C87A4" w14:textId="77777777">
      <w:pPr>
        <w:pStyle w:val="Title"/>
        <w:rPr>
          <w:b w:val="0"/>
        </w:rPr>
      </w:pPr>
    </w:p>
    <w:p w:rsidR="0063253F" w:rsidP="0063253F" w:rsidRDefault="0063253F" w14:paraId="4575DC15" w14:textId="767187A5">
      <w:pPr>
        <w:pStyle w:val="Title"/>
        <w:rPr>
          <w:b w:val="0"/>
        </w:rPr>
      </w:pPr>
      <w:r>
        <w:rPr>
          <w:b w:val="0"/>
        </w:rPr>
        <w:t>ПРОГРАММА И МЕТОДИК</w:t>
      </w:r>
      <w:r w:rsidR="005F18F1">
        <w:rPr>
          <w:b w:val="0"/>
        </w:rPr>
        <w:t xml:space="preserve">и </w:t>
      </w:r>
      <w:r w:rsidR="001B244A">
        <w:rPr>
          <w:b w:val="0"/>
        </w:rPr>
        <w:t>ПРИЕМОЧНЫХ</w:t>
      </w:r>
      <w:r>
        <w:rPr>
          <w:b w:val="0"/>
        </w:rPr>
        <w:t xml:space="preserve"> ИСПЫТАНИЙ</w:t>
      </w:r>
    </w:p>
    <w:p w:rsidRPr="00296E50" w:rsidR="002D7218" w:rsidP="002D7218" w:rsidRDefault="002D7218" w14:paraId="1442818A" w14:textId="77777777">
      <w:pPr>
        <w:pStyle w:val="Title"/>
        <w:rPr>
          <w:b w:val="0"/>
        </w:rPr>
      </w:pPr>
    </w:p>
    <w:p w:rsidRPr="00296E50" w:rsidR="002D7218" w:rsidP="002D7218" w:rsidRDefault="002D7218" w14:paraId="56705709" w14:textId="77777777">
      <w:pPr>
        <w:pStyle w:val="Title"/>
        <w:rPr>
          <w:b w:val="0"/>
        </w:rPr>
      </w:pPr>
      <w:r w:rsidRPr="00296E50">
        <w:rPr>
          <w:b w:val="0"/>
        </w:rPr>
        <w:t>ЛИСТ УТВЕРЖДЕНИЯ</w:t>
      </w:r>
    </w:p>
    <w:p w:rsidRPr="00296E50" w:rsidR="002D7218" w:rsidP="002D7218" w:rsidRDefault="00166630" w14:paraId="2EC7CE2F" w14:textId="70307645">
      <w:pPr>
        <w:pStyle w:val="Title"/>
        <w:rPr>
          <w:b w:val="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DD9DA96" wp14:editId="219BC710">
                <wp:simplePos x="0" y="0"/>
                <wp:positionH relativeFrom="column">
                  <wp:posOffset>-685800</wp:posOffset>
                </wp:positionH>
                <wp:positionV relativeFrom="page">
                  <wp:posOffset>4720590</wp:posOffset>
                </wp:positionV>
                <wp:extent cx="433705" cy="5233035"/>
                <wp:effectExtent l="0" t="0" r="4445" b="5715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705" cy="5233035"/>
                          <a:chOff x="446" y="7195"/>
                          <a:chExt cx="683" cy="8241"/>
                        </a:xfrm>
                      </wpg:grpSpPr>
                      <wps:wsp>
                        <wps:cNvPr id="4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32" y="14019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47" y="14016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13E3" w:rsidP="002D7218" w:rsidRDefault="001113E3" w14:paraId="2710E6C3" w14:textId="77777777">
                              <w:pPr>
                                <w:pStyle w:val="Tablepodpisi"/>
                              </w:pPr>
                              <w:r>
                                <w:t xml:space="preserve">Инв.№подл. </w:t>
                              </w:r>
                              <w:r>
                                <w:rPr>
                                  <w:lang w:val="en-US"/>
                                </w:rPr>
                                <w:t>GGJLK</w:t>
                              </w:r>
                              <w:r>
                                <w:t>подп.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732" y="12031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47" y="12031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13E3" w:rsidP="002D7218" w:rsidRDefault="001113E3" w14:paraId="7761EE10" w14:textId="77777777">
                              <w:pPr>
                                <w:pStyle w:val="Tablepodpisi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" y="9189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447" y="9189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13E3" w:rsidP="002D7218" w:rsidRDefault="001113E3" w14:paraId="512D10C0" w14:textId="77777777">
                              <w:pPr>
                                <w:pStyle w:val="Tablepodpisi"/>
                              </w:pPr>
                              <w:r>
                                <w:t>Инв.№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732" y="7198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447" y="7195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13E3" w:rsidP="002D7218" w:rsidRDefault="001113E3" w14:paraId="1B01DA85" w14:textId="77777777">
                              <w:pPr>
                                <w:pStyle w:val="Tablepodpisi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731" y="10616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46" y="10616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13E3" w:rsidP="002D7218" w:rsidRDefault="001113E3" w14:paraId="0931C350" w14:textId="77777777">
                              <w:pPr>
                                <w:pStyle w:val="Tablepodpisi"/>
                              </w:pPr>
                              <w:r>
                                <w:t>Взам.инв.№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396F92EC">
              <v:group id="Group 39" style="position:absolute;left:0;text-align:left;margin-left:-54pt;margin-top:371.7pt;width:34.15pt;height:412.05pt;z-index:-251658240;mso-position-vertical-relative:page" coordsize="683,8241" coordorigin="446,7195" o:spid="_x0000_s1026" w14:anchorId="5DD9DA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">
                <v:rect id="Rectangle 101" style="position:absolute;left:732;top:14019;width:397;height:1417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/>
                <v:rect id="Rectangle 102" style="position:absolute;left:447;top:14016;width:283;height:1417;visibility:visible;mso-wrap-style:square;v-text-anchor:top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">
                  <v:textbox style="layout-flow:vertical;mso-layout-flow-alt:bottom-to-top" inset="0,0,0,0">
                    <w:txbxContent>
                      <w:p w:rsidR="001113E3" w:rsidP="002D7218" w:rsidRDefault="001113E3" w14:paraId="618BD58A" w14:textId="77777777">
                        <w:pPr>
                          <w:pStyle w:val="Tablepodpisi"/>
                        </w:pPr>
                        <w:proofErr w:type="spellStart"/>
                        <w:r>
                          <w:t>Инв.№подл</w:t>
                        </w:r>
                        <w:proofErr w:type="spellEnd"/>
                        <w:r>
                          <w:t xml:space="preserve">. </w:t>
                        </w:r>
                        <w:r>
                          <w:rPr>
                            <w:lang w:val="en-US"/>
                          </w:rPr>
                          <w:t>GGJLK</w:t>
                        </w:r>
                        <w:r>
                          <w:t>подп.</w:t>
                        </w:r>
                      </w:p>
                    </w:txbxContent>
                  </v:textbox>
                </v:rect>
                <v:rect id="Rectangle 103" style="position:absolute;left:732;top:12031;width:397;height:1984;visibility:visible;mso-wrap-style:square;v-text-anchor:top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/>
                <v:rect id="Rectangle 104" style="position:absolute;left:447;top:12031;width:283;height:1984;visibility:visible;mso-wrap-style:square;v-text-anchor:top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">
                  <v:textbox style="layout-flow:vertical;mso-layout-flow-alt:bottom-to-top" inset="0,0,0,0">
                    <w:txbxContent>
                      <w:p w:rsidR="001113E3" w:rsidP="002D7218" w:rsidRDefault="001113E3" w14:paraId="5FB0B76F" w14:textId="77777777">
                        <w:pPr>
                          <w:pStyle w:val="Tablepodpisi"/>
                        </w:pPr>
                        <w:r>
                          <w:t>Подп. и дата</w:t>
                        </w:r>
                      </w:p>
                    </w:txbxContent>
                  </v:textbox>
                </v:rect>
                <v:rect id="Rectangle 105" style="position:absolute;left:732;top:9189;width:397;height:1417;visibility:visible;mso-wrap-style:square;v-text-anchor:top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/>
                <v:rect id="Rectangle 106" style="position:absolute;left:447;top:9189;width:283;height:1417;visibility:visible;mso-wrap-style:square;v-text-anchor:top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">
                  <v:textbox style="layout-flow:vertical;mso-layout-flow-alt:bottom-to-top" inset="0,0,0,0">
                    <w:txbxContent>
                      <w:p w:rsidR="001113E3" w:rsidP="002D7218" w:rsidRDefault="001113E3" w14:paraId="25F5A2BC" w14:textId="77777777">
                        <w:pPr>
                          <w:pStyle w:val="Tablepodpisi"/>
                        </w:pPr>
                        <w:r>
                          <w:t xml:space="preserve">Инв.№ </w:t>
                        </w:r>
                        <w:proofErr w:type="spellStart"/>
                        <w:r>
                          <w:t>дубл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107" style="position:absolute;left:732;top:7198;width:397;height:1984;visibility:visible;mso-wrap-style:square;v-text-anchor:top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9s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Gm5X2zEAAAA2wAAAA8A&#10;AAAAAAAAAAAAAAAABwIAAGRycy9kb3ducmV2LnhtbFBLBQYAAAAAAwADALcAAAD4AgAAAAA=&#10;"/>
                <v:rect id="Rectangle 108" style="position:absolute;left:447;top:7195;width:283;height:1984;visibility:visible;mso-wrap-style:square;v-text-anchor:top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">
                  <v:textbox style="layout-flow:vertical;mso-layout-flow-alt:bottom-to-top" inset="0,0,0,0">
                    <w:txbxContent>
                      <w:p w:rsidR="001113E3" w:rsidP="002D7218" w:rsidRDefault="001113E3" w14:paraId="18E19574" w14:textId="77777777">
                        <w:pPr>
                          <w:pStyle w:val="Tablepodpisi"/>
                        </w:pPr>
                        <w:r>
                          <w:t>Подп. и дата</w:t>
                        </w:r>
                      </w:p>
                    </w:txbxContent>
                  </v:textbox>
                </v:rect>
                <v:rect id="Rectangle 109" style="position:absolute;left:731;top:10616;width:397;height:1417;visibility:visible;mso-wrap-style:square;v-text-anchor:top" o:spid="_x0000_s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HFxAAAANsAAAAPAAAAZHJzL2Rvd25yZXYueG1sRI9Ba8JA&#10;FITvhf6H5RV6azZalD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GOJUcXEAAAA2wAAAA8A&#10;AAAAAAAAAAAAAAAABwIAAGRycy9kb3ducmV2LnhtbFBLBQYAAAAAAwADALcAAAD4AgAAAAA=&#10;"/>
                <v:rect id="Rectangle 110" style="position:absolute;left:446;top:10616;width:283;height:1417;visibility:visible;mso-wrap-style:square;v-text-anchor:top" o:spid="_x0000_s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">
                  <v:textbox style="layout-flow:vertical;mso-layout-flow-alt:bottom-to-top" inset="0,0,0,0">
                    <w:txbxContent>
                      <w:p w:rsidR="001113E3" w:rsidP="002D7218" w:rsidRDefault="001113E3" w14:paraId="30E35661" w14:textId="77777777">
                        <w:pPr>
                          <w:pStyle w:val="Tablepodpisi"/>
                        </w:pPr>
                        <w:proofErr w:type="spellStart"/>
                        <w:r>
                          <w:t>Взам.инв</w:t>
                        </w:r>
                        <w:proofErr w:type="spellEnd"/>
                        <w:r>
                          <w:t>.№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292AD31D" wp14:editId="3174CEC7">
                <wp:simplePos x="0" y="0"/>
                <wp:positionH relativeFrom="column">
                  <wp:posOffset>-685800</wp:posOffset>
                </wp:positionH>
                <wp:positionV relativeFrom="page">
                  <wp:posOffset>4720590</wp:posOffset>
                </wp:positionV>
                <wp:extent cx="433705" cy="5233035"/>
                <wp:effectExtent l="0" t="0" r="4445" b="5715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705" cy="5233035"/>
                          <a:chOff x="446" y="7195"/>
                          <a:chExt cx="683" cy="8241"/>
                        </a:xfrm>
                      </wpg:grpSpPr>
                      <wps:wsp>
                        <wps:cNvPr id="2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732" y="14019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47" y="14016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6B12E3" w:rsidR="001113E3" w:rsidP="002D7218" w:rsidRDefault="001113E3" w14:paraId="12112A7A" w14:textId="77777777">
                              <w:pPr>
                                <w:pStyle w:val="Tablepodpisi"/>
                                <w:rPr>
                                  <w:b w:val="0"/>
                                  <w:bCs w:val="0"/>
                                </w:rPr>
                              </w:pPr>
                              <w:r w:rsidRPr="006B12E3">
                                <w:rPr>
                                  <w:b w:val="0"/>
                                  <w:bCs w:val="0"/>
                                </w:rPr>
                                <w:t xml:space="preserve">Инв.№подл. </w:t>
                              </w:r>
                              <w:r w:rsidRPr="006B12E3">
                                <w:rPr>
                                  <w:b w:val="0"/>
                                  <w:bCs w:val="0"/>
                                  <w:lang w:val="en-US"/>
                                </w:rPr>
                                <w:t>GGJLK</w:t>
                              </w:r>
                              <w:r w:rsidRPr="006B12E3">
                                <w:rPr>
                                  <w:b w:val="0"/>
                                  <w:bCs w:val="0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32" y="12031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47" y="12031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6B12E3" w:rsidR="001113E3" w:rsidP="002D7218" w:rsidRDefault="001113E3" w14:paraId="40EE03FD" w14:textId="77777777">
                              <w:pPr>
                                <w:pStyle w:val="Tablepodpisi"/>
                                <w:rPr>
                                  <w:b w:val="0"/>
                                  <w:bCs w:val="0"/>
                                </w:rPr>
                              </w:pPr>
                              <w:r w:rsidRPr="006B12E3">
                                <w:rPr>
                                  <w:b w:val="0"/>
                                  <w:bCs w:val="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32" y="9189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47" y="9189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6B12E3" w:rsidR="001113E3" w:rsidP="002D7218" w:rsidRDefault="001113E3" w14:paraId="73D21E5F" w14:textId="77777777">
                              <w:pPr>
                                <w:pStyle w:val="Tablepodpisi"/>
                                <w:rPr>
                                  <w:b w:val="0"/>
                                  <w:bCs w:val="0"/>
                                </w:rPr>
                              </w:pPr>
                              <w:r w:rsidRPr="006B12E3">
                                <w:rPr>
                                  <w:b w:val="0"/>
                                  <w:bCs w:val="0"/>
                                </w:rPr>
                                <w:t>Инв.№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732" y="7198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47" y="7195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6B12E3" w:rsidR="001113E3" w:rsidP="002D7218" w:rsidRDefault="001113E3" w14:paraId="6D93C093" w14:textId="77777777">
                              <w:pPr>
                                <w:pStyle w:val="Tablepodpisi"/>
                                <w:rPr>
                                  <w:b w:val="0"/>
                                  <w:bCs w:val="0"/>
                                </w:rPr>
                              </w:pPr>
                              <w:r w:rsidRPr="006B12E3">
                                <w:rPr>
                                  <w:b w:val="0"/>
                                  <w:bCs w:val="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31" y="10616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46" y="10616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6B12E3" w:rsidR="001113E3" w:rsidP="002D7218" w:rsidRDefault="001113E3" w14:paraId="05DA8BF5" w14:textId="77777777">
                              <w:pPr>
                                <w:pStyle w:val="Tablepodpisi"/>
                                <w:rPr>
                                  <w:b w:val="0"/>
                                  <w:bCs w:val="0"/>
                                </w:rPr>
                              </w:pPr>
                              <w:r w:rsidRPr="006B12E3">
                                <w:rPr>
                                  <w:b w:val="0"/>
                                  <w:bCs w:val="0"/>
                                </w:rPr>
                                <w:t>Взам.инв.№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68023BCD">
              <v:group id="Group 28" style="position:absolute;left:0;text-align:left;margin-left:-54pt;margin-top:371.7pt;width:34.15pt;height:412.05pt;z-index:-251658239;mso-position-vertical-relative:page" coordsize="683,8241" coordorigin="446,7195" o:spid="_x0000_s1037" w14:anchorId="292AD3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">
                <v:rect id="Rectangle 90" style="position:absolute;left:732;top:14019;width:397;height:1417;visibility:visible;mso-wrap-style:square;v-text-anchor:top" o:spid="_x0000_s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/>
                <v:rect id="Rectangle 91" style="position:absolute;left:447;top:14016;width:283;height:1417;visibility:visible;mso-wrap-style:square;v-text-anchor:top" o:spid="_x0000_s1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">
                  <v:textbox style="layout-flow:vertical;mso-layout-flow-alt:bottom-to-top" inset="0,0,0,0">
                    <w:txbxContent>
                      <w:p w:rsidRPr="006B12E3" w:rsidR="001113E3" w:rsidP="002D7218" w:rsidRDefault="001113E3" w14:paraId="137EC361" w14:textId="77777777">
                        <w:pPr>
                          <w:pStyle w:val="Tablepodpisi"/>
                          <w:rPr>
                            <w:b w:val="0"/>
                            <w:bCs w:val="0"/>
                          </w:rPr>
                        </w:pPr>
                        <w:proofErr w:type="spellStart"/>
                        <w:r w:rsidRPr="006B12E3">
                          <w:rPr>
                            <w:b w:val="0"/>
                            <w:bCs w:val="0"/>
                          </w:rPr>
                          <w:t>Инв.№подл</w:t>
                        </w:r>
                        <w:proofErr w:type="spellEnd"/>
                        <w:r w:rsidRPr="006B12E3">
                          <w:rPr>
                            <w:b w:val="0"/>
                            <w:bCs w:val="0"/>
                          </w:rPr>
                          <w:t xml:space="preserve">. </w:t>
                        </w:r>
                        <w:r w:rsidRPr="006B12E3">
                          <w:rPr>
                            <w:b w:val="0"/>
                            <w:bCs w:val="0"/>
                            <w:lang w:val="en-US"/>
                          </w:rPr>
                          <w:t>GGJLK</w:t>
                        </w:r>
                        <w:r w:rsidRPr="006B12E3">
                          <w:rPr>
                            <w:b w:val="0"/>
                            <w:bCs w:val="0"/>
                          </w:rPr>
                          <w:t>подп.</w:t>
                        </w:r>
                      </w:p>
                    </w:txbxContent>
                  </v:textbox>
                </v:rect>
                <v:rect id="Rectangle 92" style="position:absolute;left:732;top:12031;width:397;height:1984;visibility:visible;mso-wrap-style:square;v-text-anchor:top" o:spid="_x0000_s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/>
                <v:rect id="Rectangle 93" style="position:absolute;left:447;top:12031;width:283;height:1984;visibility:visible;mso-wrap-style:square;v-text-anchor:top" o:spid="_x0000_s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">
                  <v:textbox style="layout-flow:vertical;mso-layout-flow-alt:bottom-to-top" inset="0,0,0,0">
                    <w:txbxContent>
                      <w:p w:rsidRPr="006B12E3" w:rsidR="001113E3" w:rsidP="002D7218" w:rsidRDefault="001113E3" w14:paraId="05D510EC" w14:textId="77777777">
                        <w:pPr>
                          <w:pStyle w:val="Tablepodpisi"/>
                          <w:rPr>
                            <w:b w:val="0"/>
                            <w:bCs w:val="0"/>
                          </w:rPr>
                        </w:pPr>
                        <w:r w:rsidRPr="006B12E3">
                          <w:rPr>
                            <w:b w:val="0"/>
                            <w:bCs w:val="0"/>
                          </w:rPr>
                          <w:t>Подп. и дата</w:t>
                        </w:r>
                      </w:p>
                    </w:txbxContent>
                  </v:textbox>
                </v:rect>
                <v:rect id="Rectangle 94" style="position:absolute;left:732;top:9189;width:397;height:1417;visibility:visible;mso-wrap-style:square;v-text-anchor:top" o:spid="_x0000_s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/>
                <v:rect id="Rectangle 95" style="position:absolute;left:447;top:9189;width:283;height:1417;visibility:visible;mso-wrap-style:square;v-text-anchor:top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">
                  <v:textbox style="layout-flow:vertical;mso-layout-flow-alt:bottom-to-top" inset="0,0,0,0">
                    <w:txbxContent>
                      <w:p w:rsidRPr="006B12E3" w:rsidR="001113E3" w:rsidP="002D7218" w:rsidRDefault="001113E3" w14:paraId="6CFDDDB3" w14:textId="77777777">
                        <w:pPr>
                          <w:pStyle w:val="Tablepodpisi"/>
                          <w:rPr>
                            <w:b w:val="0"/>
                            <w:bCs w:val="0"/>
                          </w:rPr>
                        </w:pPr>
                        <w:r w:rsidRPr="006B12E3">
                          <w:rPr>
                            <w:b w:val="0"/>
                            <w:bCs w:val="0"/>
                          </w:rPr>
                          <w:t xml:space="preserve">Инв.№ </w:t>
                        </w:r>
                        <w:proofErr w:type="spellStart"/>
                        <w:r w:rsidRPr="006B12E3">
                          <w:rPr>
                            <w:b w:val="0"/>
                            <w:bCs w:val="0"/>
                          </w:rPr>
                          <w:t>дубл</w:t>
                        </w:r>
                        <w:proofErr w:type="spellEnd"/>
                        <w:r w:rsidRPr="006B12E3">
                          <w:rPr>
                            <w:b w:val="0"/>
                            <w:bCs w:val="0"/>
                          </w:rPr>
                          <w:t>.</w:t>
                        </w:r>
                      </w:p>
                    </w:txbxContent>
                  </v:textbox>
                </v:rect>
                <v:rect id="Rectangle 96" style="position:absolute;left:732;top:7198;width:397;height:1984;visibility:visible;mso-wrap-style:square;v-text-anchor:top" o:spid="_x0000_s1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/>
                <v:rect id="Rectangle 97" style="position:absolute;left:447;top:7195;width:283;height:1984;visibility:visible;mso-wrap-style:square;v-text-anchor:top" o:spid="_x0000_s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">
                  <v:textbox style="layout-flow:vertical;mso-layout-flow-alt:bottom-to-top" inset="0,0,0,0">
                    <w:txbxContent>
                      <w:p w:rsidRPr="006B12E3" w:rsidR="001113E3" w:rsidP="002D7218" w:rsidRDefault="001113E3" w14:paraId="7FAD953C" w14:textId="77777777">
                        <w:pPr>
                          <w:pStyle w:val="Tablepodpisi"/>
                          <w:rPr>
                            <w:b w:val="0"/>
                            <w:bCs w:val="0"/>
                          </w:rPr>
                        </w:pPr>
                        <w:r w:rsidRPr="006B12E3">
                          <w:rPr>
                            <w:b w:val="0"/>
                            <w:bCs w:val="0"/>
                          </w:rPr>
                          <w:t>Подп. и дата</w:t>
                        </w:r>
                      </w:p>
                    </w:txbxContent>
                  </v:textbox>
                </v:rect>
                <v:rect id="Rectangle 98" style="position:absolute;left:731;top:10616;width:397;height:1417;visibility:visible;mso-wrap-style:square;v-text-anchor:top" o:spid="_x0000_s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/>
                <v:rect id="Rectangle 99" style="position:absolute;left:446;top:10616;width:283;height:1417;visibility:visible;mso-wrap-style:square;v-text-anchor:top" o:spid="_x0000_s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">
                  <v:textbox style="layout-flow:vertical;mso-layout-flow-alt:bottom-to-top" inset="0,0,0,0">
                    <w:txbxContent>
                      <w:p w:rsidRPr="006B12E3" w:rsidR="001113E3" w:rsidP="002D7218" w:rsidRDefault="001113E3" w14:paraId="680AE993" w14:textId="77777777">
                        <w:pPr>
                          <w:pStyle w:val="Tablepodpisi"/>
                          <w:rPr>
                            <w:b w:val="0"/>
                            <w:bCs w:val="0"/>
                          </w:rPr>
                        </w:pPr>
                        <w:proofErr w:type="spellStart"/>
                        <w:r w:rsidRPr="006B12E3">
                          <w:rPr>
                            <w:b w:val="0"/>
                            <w:bCs w:val="0"/>
                          </w:rPr>
                          <w:t>Взам.инв</w:t>
                        </w:r>
                        <w:proofErr w:type="spellEnd"/>
                        <w:r w:rsidRPr="006B12E3">
                          <w:rPr>
                            <w:b w:val="0"/>
                            <w:bCs w:val="0"/>
                          </w:rPr>
                          <w:t>.№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:rsidRPr="00296E50" w:rsidR="002D7218" w:rsidP="4381A7E5" w:rsidRDefault="00E043A9" w14:paraId="423DB9B7" w14:textId="27A6E34D">
      <w:pPr>
        <w:pStyle w:val="textall"/>
        <w:spacing w:line="240" w:lineRule="auto"/>
        <w:ind w:firstLine="0"/>
        <w:jc w:val="center"/>
      </w:pPr>
      <w:r>
        <w:rPr>
          <w:color w:val="000000" w:themeColor="text1"/>
          <w:lang w:val="en-US"/>
        </w:rPr>
        <w:t>RU.СНАБ.00855-01</w:t>
      </w:r>
      <w:r w:rsidR="00E16BDB">
        <w:t xml:space="preserve"> </w:t>
      </w:r>
      <w:r w:rsidR="0063253F">
        <w:t>51</w:t>
      </w:r>
      <w:r w:rsidRPr="4381A7E5" w:rsidR="002152E6">
        <w:rPr>
          <w:color w:val="000000" w:themeColor="text1"/>
        </w:rPr>
        <w:t xml:space="preserve"> </w:t>
      </w:r>
      <w:r w:rsidRPr="4381A7E5" w:rsidR="008F4BB3">
        <w:rPr>
          <w:color w:val="000000" w:themeColor="text1"/>
        </w:rPr>
        <w:t>0</w:t>
      </w:r>
      <w:r w:rsidRPr="4381A7E5" w:rsidR="00FA3E79">
        <w:rPr>
          <w:color w:val="000000" w:themeColor="text1"/>
        </w:rPr>
        <w:t>1</w:t>
      </w:r>
      <w:r w:rsidRPr="4381A7E5" w:rsidR="004F4319">
        <w:rPr>
          <w:color w:val="000000" w:themeColor="text1"/>
        </w:rPr>
        <w:t>-ЛУ</w:t>
      </w:r>
    </w:p>
    <w:p w:rsidR="002D7218" w:rsidP="002D7218" w:rsidRDefault="002D7218" w14:paraId="550A76BF" w14:textId="6D0E82C8">
      <w:pPr>
        <w:pStyle w:val="textall"/>
        <w:spacing w:line="240" w:lineRule="auto"/>
        <w:rPr>
          <w:highlight w:val="yellow"/>
        </w:rPr>
      </w:pPr>
    </w:p>
    <w:p w:rsidRPr="00296E50" w:rsidR="00027000" w:rsidP="002D7218" w:rsidRDefault="00027000" w14:paraId="60BC2773" w14:textId="77777777">
      <w:pPr>
        <w:pStyle w:val="textall"/>
        <w:spacing w:line="240" w:lineRule="auto"/>
        <w:rPr>
          <w:highlight w:val="yellow"/>
        </w:rPr>
      </w:pPr>
    </w:p>
    <w:p w:rsidR="00620DB2" w:rsidP="002D7218" w:rsidRDefault="00620DB2" w14:paraId="6D429C21" w14:textId="77777777">
      <w:pPr>
        <w:spacing w:line="240" w:lineRule="auto"/>
        <w:ind w:firstLine="0"/>
        <w:jc w:val="center"/>
        <w:rPr>
          <w:szCs w:val="24"/>
        </w:rPr>
      </w:pPr>
    </w:p>
    <w:p w:rsidR="002C20CA" w:rsidP="002D7218" w:rsidRDefault="002C20CA" w14:paraId="65C8430E" w14:textId="77777777">
      <w:pPr>
        <w:spacing w:line="240" w:lineRule="auto"/>
        <w:ind w:firstLine="0"/>
        <w:jc w:val="center"/>
        <w:rPr>
          <w:szCs w:val="24"/>
        </w:rPr>
      </w:pPr>
    </w:p>
    <w:p w:rsidR="002C20CA" w:rsidP="002D7218" w:rsidRDefault="002C20CA" w14:paraId="69436F00" w14:textId="77777777">
      <w:pPr>
        <w:spacing w:line="240" w:lineRule="auto"/>
        <w:ind w:firstLine="0"/>
        <w:jc w:val="center"/>
        <w:rPr>
          <w:szCs w:val="24"/>
        </w:rPr>
      </w:pPr>
    </w:p>
    <w:p w:rsidRPr="00296E50" w:rsidR="00B14EE6" w:rsidP="00B14EE6" w:rsidRDefault="00B14EE6" w14:paraId="2D9600AF" w14:textId="75D97560">
      <w:pPr>
        <w:spacing w:line="240" w:lineRule="auto"/>
        <w:ind w:firstLine="0"/>
        <w:jc w:val="center"/>
        <w:rPr>
          <w:szCs w:val="24"/>
        </w:rPr>
      </w:pPr>
      <w:bookmarkStart w:name="_Toc290375326" w:id="1"/>
      <w:bookmarkStart w:name="_Toc279516406" w:id="2"/>
      <w:bookmarkStart w:name="_Toc279494914" w:id="3"/>
      <w:bookmarkStart w:name="_Toc279494848" w:id="4"/>
      <w:bookmarkStart w:name="_Toc215985554" w:id="5"/>
      <w:bookmarkStart w:name="_Toc215985414" w:id="6"/>
      <w:bookmarkStart w:name="_Toc215985231" w:id="7"/>
    </w:p>
    <w:p w:rsidR="00B14EE6" w:rsidP="00B14EE6" w:rsidRDefault="00B14EE6" w14:paraId="6EA50B8B" w14:textId="77777777">
      <w:pPr>
        <w:pStyle w:val="BodyText"/>
        <w:tabs>
          <w:tab w:val="left" w:pos="1260"/>
        </w:tabs>
        <w:spacing w:after="0" w:line="240" w:lineRule="auto"/>
        <w:ind w:right="46" w:firstLine="0"/>
        <w:rPr>
          <w:szCs w:val="24"/>
        </w:rPr>
      </w:pPr>
    </w:p>
    <w:p w:rsidR="00E043A9" w:rsidP="00B14EE6" w:rsidRDefault="00E043A9" w14:paraId="73DBC415" w14:textId="77777777">
      <w:pPr>
        <w:pStyle w:val="BodyText"/>
        <w:tabs>
          <w:tab w:val="left" w:pos="1260"/>
        </w:tabs>
        <w:spacing w:after="0" w:line="240" w:lineRule="auto"/>
        <w:ind w:right="46"/>
        <w:jc w:val="right"/>
        <w:rPr>
          <w:szCs w:val="24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3592"/>
      </w:tblGrid>
      <w:tr w:rsidRPr="00296E50" w:rsidR="00DC3AF0" w14:paraId="1C3B9B83" w14:textId="77777777">
        <w:trPr>
          <w:trHeight w:val="819"/>
          <w:jc w:val="right"/>
        </w:trPr>
        <w:tc>
          <w:tcPr>
            <w:tcW w:w="3592" w:type="dxa"/>
            <w:hideMark/>
          </w:tcPr>
          <w:p w:rsidRPr="006644E0" w:rsidR="00DC3AF0" w:rsidRDefault="00DC3AF0" w14:paraId="09C30A08" w14:textId="77777777">
            <w:pPr>
              <w:spacing w:line="240" w:lineRule="auto"/>
              <w:ind w:firstLine="0"/>
              <w:rPr>
                <w:szCs w:val="24"/>
              </w:rPr>
            </w:pPr>
            <w:bookmarkStart w:name="_Toc279494846" w:id="8"/>
            <w:bookmarkStart w:name="_Toc279494912" w:id="9"/>
            <w:bookmarkStart w:name="_Toc279516404" w:id="10"/>
            <w:bookmarkStart w:name="_Toc290375324" w:id="11"/>
            <w:bookmarkStart w:name="_Toc300420601" w:id="12"/>
            <w:bookmarkStart w:name="_Toc300420642" w:id="13"/>
            <w:bookmarkStart w:name="_Toc314406969" w:id="14"/>
            <w:r w:rsidRPr="006644E0">
              <w:rPr>
                <w:szCs w:val="24"/>
              </w:rPr>
              <w:t>Представители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  <w:p w:rsidRPr="006644E0" w:rsidR="00DC3AF0" w:rsidRDefault="00DC3AF0" w14:paraId="1A647DD2" w14:textId="77777777">
            <w:pPr>
              <w:spacing w:line="240" w:lineRule="auto"/>
              <w:ind w:firstLine="0"/>
              <w:rPr>
                <w:szCs w:val="24"/>
              </w:rPr>
            </w:pPr>
            <w:bookmarkStart w:name="_Toc279494847" w:id="15"/>
            <w:bookmarkStart w:name="_Toc279494913" w:id="16"/>
            <w:bookmarkStart w:name="_Toc279516405" w:id="17"/>
            <w:bookmarkStart w:name="_Toc290375325" w:id="18"/>
            <w:bookmarkStart w:name="_Toc300420602" w:id="19"/>
            <w:bookmarkStart w:name="_Toc300420643" w:id="20"/>
            <w:bookmarkStart w:name="_Toc314406970" w:id="21"/>
            <w:r w:rsidRPr="006644E0">
              <w:rPr>
                <w:szCs w:val="24"/>
              </w:rPr>
              <w:t>Организации-разработчика</w:t>
            </w:r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</w:p>
        </w:tc>
      </w:tr>
      <w:tr w:rsidRPr="00296E50" w:rsidR="00DC3AF0" w14:paraId="146E48ED" w14:textId="77777777">
        <w:trPr>
          <w:trHeight w:val="665"/>
          <w:jc w:val="right"/>
        </w:trPr>
        <w:tc>
          <w:tcPr>
            <w:tcW w:w="3592" w:type="dxa"/>
            <w:hideMark/>
          </w:tcPr>
          <w:p w:rsidRPr="006644E0" w:rsidR="00DC3AF0" w:rsidRDefault="00DC3AF0" w14:paraId="35C9A93D" w14:textId="77777777">
            <w:pPr>
              <w:pStyle w:val="table"/>
              <w:spacing w:line="240" w:lineRule="auto"/>
              <w:jc w:val="left"/>
            </w:pPr>
            <w:r>
              <w:t>Руководитель разработки</w:t>
            </w:r>
          </w:p>
        </w:tc>
      </w:tr>
      <w:tr w:rsidRPr="00296E50" w:rsidR="00DC3AF0" w14:paraId="54DF55EC" w14:textId="77777777">
        <w:trPr>
          <w:jc w:val="right"/>
        </w:trPr>
        <w:tc>
          <w:tcPr>
            <w:tcW w:w="3592" w:type="dxa"/>
          </w:tcPr>
          <w:p w:rsidRPr="006644E0" w:rsidR="00DC3AF0" w:rsidRDefault="00DC3AF0" w14:paraId="65F075AD" w14:textId="77777777">
            <w:pPr>
              <w:pStyle w:val="table"/>
              <w:spacing w:line="240" w:lineRule="auto"/>
            </w:pPr>
            <w:r>
              <w:t>___________ А.В. Калюжная</w:t>
            </w:r>
          </w:p>
        </w:tc>
      </w:tr>
      <w:tr w:rsidRPr="00296E50" w:rsidR="00DC3AF0" w14:paraId="373EA890" w14:textId="77777777">
        <w:trPr>
          <w:jc w:val="right"/>
        </w:trPr>
        <w:tc>
          <w:tcPr>
            <w:tcW w:w="3592" w:type="dxa"/>
          </w:tcPr>
          <w:p w:rsidRPr="006644E0" w:rsidR="00DC3AF0" w:rsidRDefault="00DC3AF0" w14:paraId="16F0240A" w14:textId="77777777">
            <w:pPr>
              <w:pStyle w:val="table"/>
              <w:spacing w:line="240" w:lineRule="auto"/>
            </w:pPr>
            <w:r>
              <w:t>____ ____________ 2024 г.</w:t>
            </w:r>
          </w:p>
          <w:p w:rsidRPr="006644E0" w:rsidR="00DC3AF0" w:rsidRDefault="00DC3AF0" w14:paraId="15A35D4A" w14:textId="77777777">
            <w:pPr>
              <w:pStyle w:val="table"/>
              <w:spacing w:line="240" w:lineRule="auto"/>
            </w:pPr>
          </w:p>
        </w:tc>
      </w:tr>
      <w:tr w:rsidRPr="00296E50" w:rsidR="00DC3AF0" w14:paraId="0E3C3B2B" w14:textId="77777777">
        <w:trPr>
          <w:jc w:val="right"/>
        </w:trPr>
        <w:tc>
          <w:tcPr>
            <w:tcW w:w="3592" w:type="dxa"/>
          </w:tcPr>
          <w:p w:rsidRPr="006644E0" w:rsidR="00DC3AF0" w:rsidRDefault="00DC3AF0" w14:paraId="79D57D7E" w14:textId="77777777">
            <w:pPr>
              <w:pStyle w:val="table"/>
              <w:spacing w:line="240" w:lineRule="auto"/>
            </w:pPr>
            <w:r w:rsidRPr="006273E7">
              <w:t>Нормоконтролер</w:t>
            </w:r>
          </w:p>
        </w:tc>
      </w:tr>
      <w:tr w:rsidRPr="00296E50" w:rsidR="00DC3AF0" w14:paraId="0415E7B4" w14:textId="77777777">
        <w:trPr>
          <w:jc w:val="right"/>
        </w:trPr>
        <w:tc>
          <w:tcPr>
            <w:tcW w:w="3592" w:type="dxa"/>
          </w:tcPr>
          <w:p w:rsidRPr="006273E7" w:rsidR="00DC3AF0" w:rsidRDefault="00DC3AF0" w14:paraId="37B6A5C8" w14:textId="77777777">
            <w:pPr>
              <w:pStyle w:val="table"/>
              <w:spacing w:line="240" w:lineRule="auto"/>
              <w:ind w:left="205"/>
              <w:jc w:val="left"/>
            </w:pPr>
          </w:p>
          <w:p w:rsidRPr="006644E0" w:rsidR="00DC3AF0" w:rsidRDefault="00DC3AF0" w14:paraId="7502B63B" w14:textId="77777777">
            <w:pPr>
              <w:pStyle w:val="table"/>
              <w:spacing w:line="240" w:lineRule="auto"/>
            </w:pPr>
            <w:r w:rsidRPr="006273E7">
              <w:t xml:space="preserve">___________ </w:t>
            </w:r>
            <w:r>
              <w:t>А.В. Киреева</w:t>
            </w:r>
          </w:p>
        </w:tc>
      </w:tr>
      <w:tr w:rsidRPr="00296E50" w:rsidR="00DC3AF0" w14:paraId="34AF83F6" w14:textId="77777777">
        <w:trPr>
          <w:jc w:val="right"/>
        </w:trPr>
        <w:tc>
          <w:tcPr>
            <w:tcW w:w="3592" w:type="dxa"/>
          </w:tcPr>
          <w:p w:rsidRPr="006273E7" w:rsidR="00DC3AF0" w:rsidRDefault="00DC3AF0" w14:paraId="57669804" w14:textId="77777777">
            <w:pPr>
              <w:pStyle w:val="table"/>
              <w:spacing w:line="240" w:lineRule="auto"/>
              <w:jc w:val="left"/>
            </w:pPr>
            <w:r>
              <w:t>____ ____________ 2024 г.</w:t>
            </w:r>
          </w:p>
          <w:p w:rsidRPr="006644E0" w:rsidR="00DC3AF0" w:rsidRDefault="00DC3AF0" w14:paraId="15E2B111" w14:textId="77777777">
            <w:pPr>
              <w:pStyle w:val="table"/>
              <w:spacing w:line="240" w:lineRule="auto"/>
            </w:pPr>
          </w:p>
        </w:tc>
      </w:tr>
    </w:tbl>
    <w:p w:rsidR="00E043A9" w:rsidP="00B14EE6" w:rsidRDefault="00E043A9" w14:paraId="488CCBD8" w14:textId="77777777">
      <w:pPr>
        <w:pStyle w:val="BodyText"/>
        <w:tabs>
          <w:tab w:val="left" w:pos="1260"/>
        </w:tabs>
        <w:spacing w:after="0" w:line="240" w:lineRule="auto"/>
        <w:ind w:right="46"/>
        <w:jc w:val="right"/>
        <w:rPr>
          <w:szCs w:val="24"/>
        </w:rPr>
      </w:pPr>
    </w:p>
    <w:p w:rsidR="00E043A9" w:rsidP="00B14EE6" w:rsidRDefault="00E043A9" w14:paraId="0F5736D4" w14:textId="77777777">
      <w:pPr>
        <w:pStyle w:val="BodyText"/>
        <w:tabs>
          <w:tab w:val="left" w:pos="1260"/>
        </w:tabs>
        <w:spacing w:after="0" w:line="240" w:lineRule="auto"/>
        <w:ind w:right="46"/>
        <w:jc w:val="right"/>
        <w:rPr>
          <w:szCs w:val="24"/>
        </w:rPr>
      </w:pPr>
    </w:p>
    <w:p w:rsidR="00E043A9" w:rsidP="00B14EE6" w:rsidRDefault="00E043A9" w14:paraId="4FB32BD0" w14:textId="77777777">
      <w:pPr>
        <w:pStyle w:val="BodyText"/>
        <w:tabs>
          <w:tab w:val="left" w:pos="1260"/>
        </w:tabs>
        <w:spacing w:after="0" w:line="240" w:lineRule="auto"/>
        <w:ind w:right="46"/>
        <w:jc w:val="right"/>
        <w:rPr>
          <w:szCs w:val="24"/>
        </w:rPr>
      </w:pPr>
    </w:p>
    <w:p w:rsidR="00E043A9" w:rsidP="00B14EE6" w:rsidRDefault="00E043A9" w14:paraId="70B44710" w14:textId="77777777">
      <w:pPr>
        <w:pStyle w:val="BodyText"/>
        <w:tabs>
          <w:tab w:val="left" w:pos="1260"/>
        </w:tabs>
        <w:spacing w:after="0" w:line="240" w:lineRule="auto"/>
        <w:ind w:right="46"/>
        <w:jc w:val="right"/>
        <w:rPr>
          <w:szCs w:val="24"/>
        </w:rPr>
      </w:pPr>
    </w:p>
    <w:p w:rsidR="00E043A9" w:rsidP="00B14EE6" w:rsidRDefault="00E043A9" w14:paraId="474A5D94" w14:textId="77777777">
      <w:pPr>
        <w:pStyle w:val="BodyText"/>
        <w:tabs>
          <w:tab w:val="left" w:pos="1260"/>
        </w:tabs>
        <w:spacing w:after="0" w:line="240" w:lineRule="auto"/>
        <w:ind w:right="46"/>
        <w:jc w:val="right"/>
        <w:rPr>
          <w:szCs w:val="24"/>
        </w:rPr>
      </w:pPr>
    </w:p>
    <w:p w:rsidR="00E043A9" w:rsidP="00B14EE6" w:rsidRDefault="00E043A9" w14:paraId="6B8C4C25" w14:textId="77777777">
      <w:pPr>
        <w:pStyle w:val="BodyText"/>
        <w:tabs>
          <w:tab w:val="left" w:pos="1260"/>
        </w:tabs>
        <w:spacing w:after="0" w:line="240" w:lineRule="auto"/>
        <w:ind w:right="46"/>
        <w:jc w:val="right"/>
        <w:rPr>
          <w:szCs w:val="24"/>
        </w:rPr>
      </w:pPr>
    </w:p>
    <w:p w:rsidR="00E043A9" w:rsidP="00762FE5" w:rsidRDefault="00762FE5" w14:paraId="676C3D48" w14:textId="3278D817">
      <w:pPr>
        <w:pStyle w:val="BodyText"/>
        <w:tabs>
          <w:tab w:val="left" w:pos="1260"/>
        </w:tabs>
        <w:spacing w:after="0" w:line="240" w:lineRule="auto"/>
        <w:ind w:right="46"/>
        <w:jc w:val="center"/>
        <w:rPr>
          <w:szCs w:val="24"/>
        </w:rPr>
      </w:pPr>
      <w:r>
        <w:rPr>
          <w:szCs w:val="24"/>
        </w:rPr>
        <w:t>2024</w:t>
      </w:r>
    </w:p>
    <w:p w:rsidR="00C02EF5" w:rsidP="006B12E3" w:rsidRDefault="00C02EF5" w14:paraId="7C3F4055" w14:textId="77777777">
      <w:pPr>
        <w:spacing w:line="240" w:lineRule="auto"/>
        <w:ind w:firstLine="0"/>
        <w:contextualSpacing w:val="0"/>
        <w:jc w:val="right"/>
        <w:rPr>
          <w:szCs w:val="24"/>
        </w:rPr>
        <w:sectPr w:rsidR="00C02EF5" w:rsidSect="00041056">
          <w:pgSz w:w="11906" w:h="16838" w:orient="portrait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:rsidR="006B12E3" w:rsidP="006B12E3" w:rsidRDefault="006B12E3" w14:paraId="7D5700A3" w14:textId="219403D4">
      <w:pPr>
        <w:spacing w:line="240" w:lineRule="auto"/>
        <w:ind w:firstLine="0"/>
        <w:contextualSpacing w:val="0"/>
        <w:jc w:val="right"/>
        <w:rPr>
          <w:szCs w:val="24"/>
        </w:rPr>
      </w:pPr>
    </w:p>
    <w:p w:rsidR="00027000" w:rsidP="00027000" w:rsidRDefault="00753AD1" w14:paraId="643DB0E8" w14:textId="3CEA233F">
      <w:pPr>
        <w:pStyle w:val="BodyText"/>
        <w:tabs>
          <w:tab w:val="left" w:pos="1260"/>
        </w:tabs>
        <w:spacing w:line="240" w:lineRule="auto"/>
        <w:ind w:right="46"/>
        <w:jc w:val="center"/>
        <w:rPr>
          <w:szCs w:val="24"/>
        </w:rPr>
      </w:pPr>
      <w:r w:rsidRPr="00296E50">
        <w:rPr>
          <w:szCs w:val="24"/>
        </w:rPr>
        <w:t>МИНИСТЕРСТВО НАУКИ И ВЫСШЕГО ОБРАЗОВАНИЯ</w:t>
      </w:r>
      <w:r w:rsidR="00027000">
        <w:rPr>
          <w:szCs w:val="24"/>
        </w:rPr>
        <w:t xml:space="preserve"> </w:t>
      </w:r>
    </w:p>
    <w:p w:rsidRPr="00296E50" w:rsidR="002D7218" w:rsidP="00027000" w:rsidRDefault="00753AD1" w14:paraId="3F8EA4B9" w14:textId="53399CB5">
      <w:pPr>
        <w:pStyle w:val="BodyText"/>
        <w:tabs>
          <w:tab w:val="left" w:pos="1260"/>
        </w:tabs>
        <w:spacing w:line="240" w:lineRule="auto"/>
        <w:ind w:right="46"/>
        <w:jc w:val="center"/>
        <w:rPr>
          <w:szCs w:val="24"/>
        </w:rPr>
      </w:pPr>
      <w:r w:rsidRPr="00296E50">
        <w:rPr>
          <w:szCs w:val="24"/>
        </w:rPr>
        <w:t xml:space="preserve">РОССИЙСКОЙ ФЕДЕРАЦИИ </w:t>
      </w:r>
      <w:bookmarkEnd w:id="1"/>
      <w:bookmarkEnd w:id="2"/>
      <w:bookmarkEnd w:id="3"/>
      <w:bookmarkEnd w:id="4"/>
      <w:bookmarkEnd w:id="5"/>
      <w:bookmarkEnd w:id="6"/>
      <w:bookmarkEnd w:id="7"/>
    </w:p>
    <w:p w:rsidRPr="00296E50" w:rsidR="002D7218" w:rsidP="002D7218" w:rsidRDefault="002D7218" w14:paraId="5E522D0A" w14:textId="77777777">
      <w:pPr>
        <w:pBdr>
          <w:top w:val="single" w:color="auto" w:sz="4" w:space="1"/>
        </w:pBdr>
        <w:spacing w:line="240" w:lineRule="auto"/>
        <w:ind w:firstLine="0"/>
        <w:rPr>
          <w:szCs w:val="24"/>
        </w:rPr>
      </w:pPr>
    </w:p>
    <w:p w:rsidRPr="00296E50" w:rsidR="002D7218" w:rsidP="002D7218" w:rsidRDefault="002D7218" w14:paraId="1196BEB0" w14:textId="77777777">
      <w:pPr>
        <w:spacing w:line="240" w:lineRule="auto"/>
        <w:ind w:firstLine="0"/>
        <w:rPr>
          <w:szCs w:val="24"/>
        </w:rPr>
      </w:pPr>
      <w:r w:rsidRPr="00296E50">
        <w:rPr>
          <w:szCs w:val="24"/>
        </w:rPr>
        <w:t>УТВЕРЖДЕН</w:t>
      </w:r>
    </w:p>
    <w:p w:rsidRPr="00770947" w:rsidR="00753AD1" w:rsidP="00753AD1" w:rsidRDefault="00027000" w14:paraId="718CF15E" w14:textId="66C6390C">
      <w:pPr>
        <w:pStyle w:val="textall"/>
        <w:spacing w:line="240" w:lineRule="auto"/>
        <w:ind w:firstLine="0"/>
      </w:pPr>
      <w:r w:rsidRPr="00027000">
        <w:t>RU.СНАБ.008</w:t>
      </w:r>
      <w:r w:rsidR="00C02EF5">
        <w:t>55</w:t>
      </w:r>
      <w:r w:rsidRPr="00027000">
        <w:t>-01 51 01-ЛУ</w:t>
      </w:r>
    </w:p>
    <w:p w:rsidRPr="00770947" w:rsidR="002D7218" w:rsidP="00FA3E79" w:rsidRDefault="002D7218" w14:paraId="5F1E288C" w14:textId="37C0EBE5">
      <w:pPr>
        <w:spacing w:line="240" w:lineRule="auto"/>
        <w:ind w:firstLine="0"/>
        <w:rPr>
          <w:szCs w:val="24"/>
        </w:rPr>
      </w:pPr>
    </w:p>
    <w:p w:rsidRPr="00770947" w:rsidR="002D7218" w:rsidP="002D7218" w:rsidRDefault="002D7218" w14:paraId="23066F0F" w14:textId="77777777">
      <w:pPr>
        <w:spacing w:line="240" w:lineRule="auto"/>
        <w:rPr>
          <w:szCs w:val="24"/>
        </w:rPr>
      </w:pPr>
    </w:p>
    <w:p w:rsidRPr="00770947" w:rsidR="002D7218" w:rsidP="002D7218" w:rsidRDefault="002D7218" w14:paraId="48DF5104" w14:textId="77777777">
      <w:pPr>
        <w:spacing w:line="240" w:lineRule="auto"/>
        <w:rPr>
          <w:szCs w:val="24"/>
        </w:rPr>
      </w:pPr>
    </w:p>
    <w:p w:rsidR="002D7218" w:rsidP="002D7218" w:rsidRDefault="002D7218" w14:paraId="3A33D3A1" w14:textId="4E2A850B">
      <w:pPr>
        <w:spacing w:line="240" w:lineRule="auto"/>
        <w:rPr>
          <w:szCs w:val="24"/>
        </w:rPr>
      </w:pPr>
    </w:p>
    <w:p w:rsidR="00495B5D" w:rsidP="002D7218" w:rsidRDefault="00495B5D" w14:paraId="503ED94D" w14:textId="162344CE">
      <w:pPr>
        <w:spacing w:line="240" w:lineRule="auto"/>
        <w:rPr>
          <w:szCs w:val="24"/>
        </w:rPr>
      </w:pPr>
    </w:p>
    <w:p w:rsidR="00495B5D" w:rsidP="002D7218" w:rsidRDefault="00495B5D" w14:paraId="6213408A" w14:textId="179FE6B2">
      <w:pPr>
        <w:spacing w:line="240" w:lineRule="auto"/>
        <w:rPr>
          <w:szCs w:val="24"/>
        </w:rPr>
      </w:pPr>
    </w:p>
    <w:p w:rsidRPr="00B14EE6" w:rsidR="00B35CFF" w:rsidP="002C20CA" w:rsidRDefault="00B35CFF" w14:paraId="118BF87D" w14:textId="13D1F415">
      <w:pPr>
        <w:spacing w:line="240" w:lineRule="auto"/>
        <w:rPr>
          <w:bCs/>
          <w:szCs w:val="24"/>
        </w:rPr>
      </w:pPr>
    </w:p>
    <w:p w:rsidRPr="00B14EE6" w:rsidR="00027000" w:rsidP="4381A7E5" w:rsidRDefault="00B52CB8" w14:paraId="76FEDA27" w14:textId="6F2A0B15">
      <w:pPr>
        <w:pStyle w:val="Title"/>
        <w:rPr>
          <w:rFonts w:eastAsia="Times New Roman"/>
          <w:b w:val="0"/>
          <w:bCs w:val="0"/>
          <w:color w:val="000000" w:themeColor="text1"/>
        </w:rPr>
      </w:pPr>
      <w:bookmarkStart w:name="_Hlk92726750" w:id="22"/>
      <w:r w:rsidRPr="00B52CB8">
        <w:rPr>
          <w:rFonts w:eastAsia="Times New Roman"/>
          <w:b w:val="0"/>
          <w:bCs w:val="0"/>
        </w:rPr>
        <w:t>ФРЕЙМВОРК БЫСТРОГО ПРОТОТИПИРОВАНИЯ ПРИЛОЖЕНИЙ НА ОСНОВЕ БОЛЬШИХ ЯЗЫКОВЫХ МОДЕЛЕЙ (БЯМ)</w:t>
      </w:r>
    </w:p>
    <w:bookmarkEnd w:id="22"/>
    <w:p w:rsidRPr="00770947" w:rsidR="001179D9" w:rsidP="00777F67" w:rsidRDefault="001179D9" w14:paraId="404AB63E" w14:textId="77777777">
      <w:pPr>
        <w:pStyle w:val="a9"/>
        <w:rPr>
          <w:b w:val="0"/>
          <w:color w:val="auto"/>
          <w:sz w:val="24"/>
          <w:szCs w:val="24"/>
        </w:rPr>
      </w:pPr>
    </w:p>
    <w:p w:rsidRPr="00770947" w:rsidR="0063253F" w:rsidP="0063253F" w:rsidRDefault="001B244A" w14:paraId="1D988F6A" w14:textId="6DB94B5F">
      <w:pPr>
        <w:pStyle w:val="Title"/>
        <w:rPr>
          <w:b w:val="0"/>
        </w:rPr>
      </w:pPr>
      <w:r w:rsidRPr="00E33354">
        <w:rPr>
          <w:b w:val="0"/>
        </w:rPr>
        <w:t>ПРОГРАММА И МЕТОДИКи ПРИЕМОЧНЫХ ИСПЫТАНИЙ</w:t>
      </w:r>
    </w:p>
    <w:p w:rsidRPr="00770947" w:rsidR="00E227DA" w:rsidP="00E227DA" w:rsidRDefault="00E227DA" w14:paraId="3D8F908E" w14:textId="77777777">
      <w:pPr>
        <w:pStyle w:val="a9"/>
        <w:rPr>
          <w:b w:val="0"/>
          <w:color w:val="auto"/>
          <w:sz w:val="24"/>
          <w:szCs w:val="24"/>
        </w:rPr>
      </w:pPr>
    </w:p>
    <w:p w:rsidRPr="00296E50" w:rsidR="00A75D93" w:rsidP="00EE6F5F" w:rsidRDefault="00166630" w14:paraId="47A967C2" w14:textId="5C01C948">
      <w:pPr>
        <w:pStyle w:val="Title"/>
        <w:rPr>
          <w:b w:val="0"/>
          <w:bCs w:val="0"/>
          <w:color w:val="000000" w:themeColor="text1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2" behindDoc="1" locked="0" layoutInCell="1" allowOverlap="1" wp14:anchorId="2B0C1488" wp14:editId="0E559E6B">
                <wp:simplePos x="0" y="0"/>
                <wp:positionH relativeFrom="column">
                  <wp:posOffset>-685800</wp:posOffset>
                </wp:positionH>
                <wp:positionV relativeFrom="page">
                  <wp:posOffset>4720590</wp:posOffset>
                </wp:positionV>
                <wp:extent cx="433705" cy="5233035"/>
                <wp:effectExtent l="0" t="0" r="4445" b="5715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705" cy="5233035"/>
                          <a:chOff x="446" y="7195"/>
                          <a:chExt cx="683" cy="8241"/>
                        </a:xfrm>
                      </wpg:grpSpPr>
                      <wps:wsp>
                        <wps:cNvPr id="1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732" y="14019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447" y="14016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13E3" w:rsidP="002D7218" w:rsidRDefault="001113E3" w14:paraId="75FC9CC3" w14:textId="77777777">
                              <w:pPr>
                                <w:pStyle w:val="Tablepodpisi"/>
                              </w:pPr>
                              <w:r>
                                <w:t xml:space="preserve">Инв.№подл. </w:t>
                              </w:r>
                              <w:r>
                                <w:rPr>
                                  <w:lang w:val="en-US"/>
                                </w:rPr>
                                <w:t>GGJLK</w:t>
                              </w:r>
                              <w:r>
                                <w:t>подп.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732" y="12031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447" y="12031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13E3" w:rsidP="002D7218" w:rsidRDefault="001113E3" w14:paraId="41192E4D" w14:textId="77777777">
                              <w:pPr>
                                <w:pStyle w:val="Tablepodpisi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732" y="9189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47" y="9189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13E3" w:rsidP="002D7218" w:rsidRDefault="001113E3" w14:paraId="18E501AF" w14:textId="77777777">
                              <w:pPr>
                                <w:pStyle w:val="Tablepodpisi"/>
                              </w:pPr>
                              <w:r>
                                <w:t>Инв.№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732" y="7198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447" y="7195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13E3" w:rsidP="002D7218" w:rsidRDefault="001113E3" w14:paraId="1D50165C" w14:textId="77777777">
                              <w:pPr>
                                <w:pStyle w:val="Tablepodpisi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731" y="10616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46" y="10616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13E3" w:rsidP="002D7218" w:rsidRDefault="001113E3" w14:paraId="742CAEFF" w14:textId="77777777">
                              <w:pPr>
                                <w:pStyle w:val="Tablepodpisi"/>
                              </w:pPr>
                              <w:r>
                                <w:t>Взам.инв.№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4F088980">
              <v:group id="Group 17" style="position:absolute;left:0;text-align:left;margin-left:-54pt;margin-top:371.7pt;width:34.15pt;height:412.05pt;z-index:-251658238;mso-position-vertical-relative:page" coordsize="683,8241" coordorigin="446,7195" o:spid="_x0000_s1048" w14:anchorId="2B0C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">
                <v:rect id="Rectangle 123" style="position:absolute;left:732;top:14019;width:397;height:1417;visibility:visible;mso-wrap-style:square;v-text-anchor:top" o:spid="_x0000_s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<v:rect id="Rectangle 124" style="position:absolute;left:447;top:14016;width:283;height:1417;visibility:visible;mso-wrap-style:square;v-text-anchor:top" o:spid="_x0000_s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">
                  <v:textbox style="layout-flow:vertical;mso-layout-flow-alt:bottom-to-top" inset="0,0,0,0">
                    <w:txbxContent>
                      <w:p w:rsidR="001113E3" w:rsidP="002D7218" w:rsidRDefault="001113E3" w14:paraId="52C1F0AB" w14:textId="77777777">
                        <w:pPr>
                          <w:pStyle w:val="Tablepodpisi"/>
                        </w:pPr>
                        <w:proofErr w:type="spellStart"/>
                        <w:r>
                          <w:t>Инв.№подл</w:t>
                        </w:r>
                        <w:proofErr w:type="spellEnd"/>
                        <w:r>
                          <w:t xml:space="preserve">. </w:t>
                        </w:r>
                        <w:r>
                          <w:rPr>
                            <w:lang w:val="en-US"/>
                          </w:rPr>
                          <w:t>GGJLK</w:t>
                        </w:r>
                        <w:r>
                          <w:t>подп.</w:t>
                        </w:r>
                      </w:p>
                    </w:txbxContent>
                  </v:textbox>
                </v:rect>
                <v:rect id="Rectangle 125" style="position:absolute;left:732;top:12031;width:397;height:1984;visibility:visible;mso-wrap-style:square;v-text-anchor:top" o:spid="_x0000_s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  <v:rect id="Rectangle 126" style="position:absolute;left:447;top:12031;width:283;height:1984;visibility:visible;mso-wrap-style:square;v-text-anchor:top" o:spid="_x0000_s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">
                  <v:textbox style="layout-flow:vertical;mso-layout-flow-alt:bottom-to-top" inset="0,0,0,0">
                    <w:txbxContent>
                      <w:p w:rsidR="001113E3" w:rsidP="002D7218" w:rsidRDefault="001113E3" w14:paraId="2960E767" w14:textId="77777777">
                        <w:pPr>
                          <w:pStyle w:val="Tablepodpisi"/>
                        </w:pPr>
                        <w:r>
                          <w:t>Подп. и дата</w:t>
                        </w:r>
                      </w:p>
                    </w:txbxContent>
                  </v:textbox>
                </v:rect>
                <v:rect id="Rectangle 127" style="position:absolute;left:732;top:9189;width:397;height:1417;visibility:visible;mso-wrap-style:square;v-text-anchor:top" o:spid="_x0000_s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/>
                <v:rect id="Rectangle 128" style="position:absolute;left:447;top:9189;width:283;height:1417;visibility:visible;mso-wrap-style:square;v-text-anchor:top" o:spid="_x0000_s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">
                  <v:textbox style="layout-flow:vertical;mso-layout-flow-alt:bottom-to-top" inset="0,0,0,0">
                    <w:txbxContent>
                      <w:p w:rsidR="001113E3" w:rsidP="002D7218" w:rsidRDefault="001113E3" w14:paraId="098CAB64" w14:textId="77777777">
                        <w:pPr>
                          <w:pStyle w:val="Tablepodpisi"/>
                        </w:pPr>
                        <w:r>
                          <w:t xml:space="preserve">Инв.№ </w:t>
                        </w:r>
                        <w:proofErr w:type="spellStart"/>
                        <w:r>
                          <w:t>дубл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129" style="position:absolute;left:732;top:7198;width:397;height:1984;visibility:visible;mso-wrap-style:square;v-text-anchor:top" o:spid="_x0000_s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/>
                <v:rect id="Rectangle 130" style="position:absolute;left:447;top:7195;width:283;height:1984;visibility:visible;mso-wrap-style:square;v-text-anchor:top" o:spid="_x0000_s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">
                  <v:textbox style="layout-flow:vertical;mso-layout-flow-alt:bottom-to-top" inset="0,0,0,0">
                    <w:txbxContent>
                      <w:p w:rsidR="001113E3" w:rsidP="002D7218" w:rsidRDefault="001113E3" w14:paraId="627D65C8" w14:textId="77777777">
                        <w:pPr>
                          <w:pStyle w:val="Tablepodpisi"/>
                        </w:pPr>
                        <w:r>
                          <w:t>Подп. и дата</w:t>
                        </w:r>
                      </w:p>
                    </w:txbxContent>
                  </v:textbox>
                </v:rect>
                <v:rect id="Rectangle 131" style="position:absolute;left:731;top:10616;width:397;height:1417;visibility:visible;mso-wrap-style:square;v-text-anchor:top" o:spid="_x0000_s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/>
                <v:rect id="Rectangle 132" style="position:absolute;left:446;top:10616;width:283;height:1417;visibility:visible;mso-wrap-style:square;v-text-anchor:top" o:spid="_x0000_s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">
                  <v:textbox style="layout-flow:vertical;mso-layout-flow-alt:bottom-to-top" inset="0,0,0,0">
                    <w:txbxContent>
                      <w:p w:rsidR="001113E3" w:rsidP="002D7218" w:rsidRDefault="001113E3" w14:paraId="05497E0D" w14:textId="77777777">
                        <w:pPr>
                          <w:pStyle w:val="Tablepodpisi"/>
                        </w:pPr>
                        <w:proofErr w:type="spellStart"/>
                        <w:r>
                          <w:t>Взам.инв</w:t>
                        </w:r>
                        <w:proofErr w:type="spellEnd"/>
                        <w:r>
                          <w:t>.№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3" behindDoc="1" locked="0" layoutInCell="1" allowOverlap="1" wp14:anchorId="29A47F85" wp14:editId="56BFBA06">
                <wp:simplePos x="0" y="0"/>
                <wp:positionH relativeFrom="column">
                  <wp:posOffset>-685800</wp:posOffset>
                </wp:positionH>
                <wp:positionV relativeFrom="page">
                  <wp:posOffset>4720590</wp:posOffset>
                </wp:positionV>
                <wp:extent cx="433705" cy="5233035"/>
                <wp:effectExtent l="0" t="0" r="4445" b="571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705" cy="5233035"/>
                          <a:chOff x="446" y="7195"/>
                          <a:chExt cx="683" cy="8241"/>
                        </a:xfrm>
                      </wpg:grpSpPr>
                      <wps:wsp>
                        <wps:cNvPr id="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732" y="14019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447" y="14016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6B12E3" w:rsidR="001113E3" w:rsidP="002D7218" w:rsidRDefault="001113E3" w14:paraId="18067784" w14:textId="77777777">
                              <w:pPr>
                                <w:pStyle w:val="Tablepodpisi"/>
                                <w:rPr>
                                  <w:b w:val="0"/>
                                  <w:bCs w:val="0"/>
                                </w:rPr>
                              </w:pPr>
                              <w:r w:rsidRPr="006B12E3">
                                <w:rPr>
                                  <w:b w:val="0"/>
                                  <w:bCs w:val="0"/>
                                </w:rPr>
                                <w:t xml:space="preserve">Инв.№подл. </w:t>
                              </w:r>
                              <w:r w:rsidRPr="006B12E3">
                                <w:rPr>
                                  <w:b w:val="0"/>
                                  <w:bCs w:val="0"/>
                                  <w:lang w:val="en-US"/>
                                </w:rPr>
                                <w:t>GGJLK</w:t>
                              </w:r>
                              <w:r w:rsidRPr="006B12E3">
                                <w:rPr>
                                  <w:b w:val="0"/>
                                  <w:bCs w:val="0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732" y="12031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447" y="12031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6B12E3" w:rsidR="001113E3" w:rsidP="002D7218" w:rsidRDefault="001113E3" w14:paraId="36874FB3" w14:textId="77777777">
                              <w:pPr>
                                <w:pStyle w:val="Tablepodpisi"/>
                                <w:rPr>
                                  <w:b w:val="0"/>
                                  <w:bCs w:val="0"/>
                                </w:rPr>
                              </w:pPr>
                              <w:r w:rsidRPr="006B12E3">
                                <w:rPr>
                                  <w:b w:val="0"/>
                                  <w:bCs w:val="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732" y="9189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47" y="9189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6B12E3" w:rsidR="001113E3" w:rsidP="002D7218" w:rsidRDefault="001113E3" w14:paraId="0173678D" w14:textId="77777777">
                              <w:pPr>
                                <w:pStyle w:val="Tablepodpisi"/>
                                <w:rPr>
                                  <w:b w:val="0"/>
                                  <w:bCs w:val="0"/>
                                </w:rPr>
                              </w:pPr>
                              <w:r w:rsidRPr="006B12E3">
                                <w:rPr>
                                  <w:b w:val="0"/>
                                  <w:bCs w:val="0"/>
                                </w:rPr>
                                <w:t>Инв.№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732" y="7198"/>
                            <a:ext cx="39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47" y="7195"/>
                            <a:ext cx="283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6B12E3" w:rsidR="001113E3" w:rsidP="002D7218" w:rsidRDefault="001113E3" w14:paraId="2A71224A" w14:textId="77777777">
                              <w:pPr>
                                <w:pStyle w:val="Tablepodpisi"/>
                                <w:rPr>
                                  <w:b w:val="0"/>
                                  <w:bCs w:val="0"/>
                                </w:rPr>
                              </w:pPr>
                              <w:r w:rsidRPr="006B12E3">
                                <w:rPr>
                                  <w:b w:val="0"/>
                                  <w:bCs w:val="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31" y="10616"/>
                            <a:ext cx="39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446" y="10616"/>
                            <a:ext cx="283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6B12E3" w:rsidR="001113E3" w:rsidP="002D7218" w:rsidRDefault="001113E3" w14:paraId="334C5C37" w14:textId="77777777">
                              <w:pPr>
                                <w:pStyle w:val="Tablepodpisi"/>
                                <w:rPr>
                                  <w:b w:val="0"/>
                                  <w:bCs w:val="0"/>
                                </w:rPr>
                              </w:pPr>
                              <w:r w:rsidRPr="006B12E3">
                                <w:rPr>
                                  <w:b w:val="0"/>
                                  <w:bCs w:val="0"/>
                                </w:rPr>
                                <w:t>Взам.инв.№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18A78F46">
              <v:group id="Group 6" style="position:absolute;left:0;text-align:left;margin-left:-54pt;margin-top:371.7pt;width:34.15pt;height:412.05pt;z-index:-251658237;mso-position-vertical-relative:page" coordsize="683,8241" coordorigin="446,7195" o:spid="_x0000_s1059" w14:anchorId="29A47F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">
                <v:rect id="Rectangle 112" style="position:absolute;left:732;top:14019;width:397;height:1417;visibility:visible;mso-wrap-style:square;v-text-anchor:top" o:spid="_x0000_s1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<v:rect id="Rectangle 113" style="position:absolute;left:447;top:14016;width:283;height:1417;visibility:visible;mso-wrap-style:square;v-text-anchor:top" o:spid="_x0000_s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">
                  <v:textbox style="layout-flow:vertical;mso-layout-flow-alt:bottom-to-top" inset="0,0,0,0">
                    <w:txbxContent>
                      <w:p w:rsidRPr="006B12E3" w:rsidR="001113E3" w:rsidP="002D7218" w:rsidRDefault="001113E3" w14:paraId="3D8FE7AE" w14:textId="77777777">
                        <w:pPr>
                          <w:pStyle w:val="Tablepodpisi"/>
                          <w:rPr>
                            <w:b w:val="0"/>
                            <w:bCs w:val="0"/>
                          </w:rPr>
                        </w:pPr>
                        <w:proofErr w:type="spellStart"/>
                        <w:r w:rsidRPr="006B12E3">
                          <w:rPr>
                            <w:b w:val="0"/>
                            <w:bCs w:val="0"/>
                          </w:rPr>
                          <w:t>Инв.№подл</w:t>
                        </w:r>
                        <w:proofErr w:type="spellEnd"/>
                        <w:r w:rsidRPr="006B12E3">
                          <w:rPr>
                            <w:b w:val="0"/>
                            <w:bCs w:val="0"/>
                          </w:rPr>
                          <w:t xml:space="preserve">. </w:t>
                        </w:r>
                        <w:r w:rsidRPr="006B12E3">
                          <w:rPr>
                            <w:b w:val="0"/>
                            <w:bCs w:val="0"/>
                            <w:lang w:val="en-US"/>
                          </w:rPr>
                          <w:t>GGJLK</w:t>
                        </w:r>
                        <w:r w:rsidRPr="006B12E3">
                          <w:rPr>
                            <w:b w:val="0"/>
                            <w:bCs w:val="0"/>
                          </w:rPr>
                          <w:t>подп.</w:t>
                        </w:r>
                      </w:p>
                    </w:txbxContent>
                  </v:textbox>
                </v:rect>
                <v:rect id="Rectangle 114" style="position:absolute;left:732;top:12031;width:397;height:1984;visibility:visible;mso-wrap-style:square;v-text-anchor:top" o:spid="_x0000_s1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<v:rect id="Rectangle 115" style="position:absolute;left:447;top:12031;width:283;height:1984;visibility:visible;mso-wrap-style:square;v-text-anchor:top" o:spid="_x0000_s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">
                  <v:textbox style="layout-flow:vertical;mso-layout-flow-alt:bottom-to-top" inset="0,0,0,0">
                    <w:txbxContent>
                      <w:p w:rsidRPr="006B12E3" w:rsidR="001113E3" w:rsidP="002D7218" w:rsidRDefault="001113E3" w14:paraId="5DF64D67" w14:textId="77777777">
                        <w:pPr>
                          <w:pStyle w:val="Tablepodpisi"/>
                          <w:rPr>
                            <w:b w:val="0"/>
                            <w:bCs w:val="0"/>
                          </w:rPr>
                        </w:pPr>
                        <w:r w:rsidRPr="006B12E3">
                          <w:rPr>
                            <w:b w:val="0"/>
                            <w:bCs w:val="0"/>
                          </w:rPr>
                          <w:t>Подп. и дата</w:t>
                        </w:r>
                      </w:p>
                    </w:txbxContent>
                  </v:textbox>
                </v:rect>
                <v:rect id="Rectangle 116" style="position:absolute;left:732;top:9189;width:397;height:1417;visibility:visible;mso-wrap-style:square;v-text-anchor:top" o:spid="_x0000_s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<v:rect id="Rectangle 117" style="position:absolute;left:447;top:9189;width:283;height:1417;visibility:visible;mso-wrap-style:square;v-text-anchor:top" o:spid="_x0000_s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">
                  <v:textbox style="layout-flow:vertical;mso-layout-flow-alt:bottom-to-top" inset="0,0,0,0">
                    <w:txbxContent>
                      <w:p w:rsidRPr="006B12E3" w:rsidR="001113E3" w:rsidP="002D7218" w:rsidRDefault="001113E3" w14:paraId="18A990D7" w14:textId="77777777">
                        <w:pPr>
                          <w:pStyle w:val="Tablepodpisi"/>
                          <w:rPr>
                            <w:b w:val="0"/>
                            <w:bCs w:val="0"/>
                          </w:rPr>
                        </w:pPr>
                        <w:r w:rsidRPr="006B12E3">
                          <w:rPr>
                            <w:b w:val="0"/>
                            <w:bCs w:val="0"/>
                          </w:rPr>
                          <w:t xml:space="preserve">Инв.№ </w:t>
                        </w:r>
                        <w:proofErr w:type="spellStart"/>
                        <w:r w:rsidRPr="006B12E3">
                          <w:rPr>
                            <w:b w:val="0"/>
                            <w:bCs w:val="0"/>
                          </w:rPr>
                          <w:t>дубл</w:t>
                        </w:r>
                        <w:proofErr w:type="spellEnd"/>
                        <w:r w:rsidRPr="006B12E3">
                          <w:rPr>
                            <w:b w:val="0"/>
                            <w:bCs w:val="0"/>
                          </w:rPr>
                          <w:t>.</w:t>
                        </w:r>
                      </w:p>
                    </w:txbxContent>
                  </v:textbox>
                </v:rect>
                <v:rect id="Rectangle 118" style="position:absolute;left:732;top:7198;width:397;height:1984;visibility:visible;mso-wrap-style:square;v-text-anchor:top" o:spid="_x0000_s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<v:rect id="Rectangle 119" style="position:absolute;left:447;top:7195;width:283;height:1984;visibility:visible;mso-wrap-style:square;v-text-anchor:top" o:spid="_x0000_s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">
                  <v:textbox style="layout-flow:vertical;mso-layout-flow-alt:bottom-to-top" inset="0,0,0,0">
                    <w:txbxContent>
                      <w:p w:rsidRPr="006B12E3" w:rsidR="001113E3" w:rsidP="002D7218" w:rsidRDefault="001113E3" w14:paraId="6F6CF44A" w14:textId="77777777">
                        <w:pPr>
                          <w:pStyle w:val="Tablepodpisi"/>
                          <w:rPr>
                            <w:b w:val="0"/>
                            <w:bCs w:val="0"/>
                          </w:rPr>
                        </w:pPr>
                        <w:r w:rsidRPr="006B12E3">
                          <w:rPr>
                            <w:b w:val="0"/>
                            <w:bCs w:val="0"/>
                          </w:rPr>
                          <w:t>Подп. и дата</w:t>
                        </w:r>
                      </w:p>
                    </w:txbxContent>
                  </v:textbox>
                </v:rect>
                <v:rect id="Rectangle 120" style="position:absolute;left:731;top:10616;width:397;height:1417;visibility:visible;mso-wrap-style:square;v-text-anchor:top" o:spid="_x0000_s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<v:rect id="Rectangle 121" style="position:absolute;left:446;top:10616;width:283;height:1417;visibility:visible;mso-wrap-style:square;v-text-anchor:top" o:spid="_x0000_s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">
                  <v:textbox style="layout-flow:vertical;mso-layout-flow-alt:bottom-to-top" inset="0,0,0,0">
                    <w:txbxContent>
                      <w:p w:rsidRPr="006B12E3" w:rsidR="001113E3" w:rsidP="002D7218" w:rsidRDefault="001113E3" w14:paraId="76A461A0" w14:textId="77777777">
                        <w:pPr>
                          <w:pStyle w:val="Tablepodpisi"/>
                          <w:rPr>
                            <w:b w:val="0"/>
                            <w:bCs w:val="0"/>
                          </w:rPr>
                        </w:pPr>
                        <w:proofErr w:type="spellStart"/>
                        <w:r w:rsidRPr="006B12E3">
                          <w:rPr>
                            <w:b w:val="0"/>
                            <w:bCs w:val="0"/>
                          </w:rPr>
                          <w:t>Взам.инв</w:t>
                        </w:r>
                        <w:proofErr w:type="spellEnd"/>
                        <w:r w:rsidRPr="006B12E3">
                          <w:rPr>
                            <w:b w:val="0"/>
                            <w:bCs w:val="0"/>
                          </w:rPr>
                          <w:t>.№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Pr="00770947" w:rsidR="00FA0227">
        <w:rPr>
          <w:b w:val="0"/>
          <w:bCs w:val="0"/>
        </w:rPr>
        <w:t>RU.СНАБ.00</w:t>
      </w:r>
      <w:r w:rsidRPr="00770947" w:rsidR="00770947">
        <w:rPr>
          <w:b w:val="0"/>
          <w:bCs w:val="0"/>
        </w:rPr>
        <w:t>8</w:t>
      </w:r>
      <w:r w:rsidR="00C02EF5">
        <w:rPr>
          <w:b w:val="0"/>
          <w:bCs w:val="0"/>
        </w:rPr>
        <w:t>5</w:t>
      </w:r>
      <w:r w:rsidR="11ABE8EE">
        <w:rPr>
          <w:b w:val="0"/>
          <w:bCs w:val="0"/>
        </w:rPr>
        <w:t>5</w:t>
      </w:r>
      <w:r w:rsidRPr="00770947" w:rsidR="00FA0227">
        <w:rPr>
          <w:b w:val="0"/>
          <w:bCs w:val="0"/>
        </w:rPr>
        <w:t>-0</w:t>
      </w:r>
      <w:r w:rsidRPr="00770947" w:rsidR="00384B35">
        <w:rPr>
          <w:b w:val="0"/>
          <w:bCs w:val="0"/>
        </w:rPr>
        <w:t>1</w:t>
      </w:r>
      <w:r w:rsidRPr="00770947" w:rsidR="00FA0227">
        <w:rPr>
          <w:b w:val="0"/>
          <w:bCs w:val="0"/>
        </w:rPr>
        <w:t xml:space="preserve"> </w:t>
      </w:r>
      <w:r w:rsidRPr="00770947" w:rsidR="0063253F">
        <w:rPr>
          <w:b w:val="0"/>
          <w:bCs w:val="0"/>
        </w:rPr>
        <w:t>51</w:t>
      </w:r>
      <w:r w:rsidRPr="00770947" w:rsidR="00FA0227">
        <w:rPr>
          <w:b w:val="0"/>
          <w:bCs w:val="0"/>
        </w:rPr>
        <w:t xml:space="preserve"> 01</w:t>
      </w:r>
    </w:p>
    <w:p w:rsidRPr="00296E50" w:rsidR="002D7218" w:rsidP="002D7218" w:rsidRDefault="002D7218" w14:paraId="48FE64F4" w14:textId="77777777">
      <w:pPr>
        <w:pStyle w:val="textall"/>
        <w:spacing w:line="240" w:lineRule="auto"/>
        <w:ind w:firstLine="0"/>
        <w:rPr>
          <w:color w:val="000000" w:themeColor="text1"/>
        </w:rPr>
      </w:pPr>
    </w:p>
    <w:p w:rsidRPr="00DE7A4E" w:rsidR="002D7218" w:rsidP="002D7218" w:rsidRDefault="002D7218" w14:paraId="5264460E" w14:textId="0195E7DA">
      <w:pPr>
        <w:pStyle w:val="textall"/>
        <w:spacing w:line="240" w:lineRule="auto"/>
        <w:ind w:firstLine="0"/>
        <w:jc w:val="center"/>
        <w:rPr>
          <w:color w:val="000000" w:themeColor="text1"/>
        </w:rPr>
      </w:pPr>
      <w:r w:rsidRPr="4381A7E5">
        <w:rPr>
          <w:color w:val="000000" w:themeColor="text1"/>
        </w:rPr>
        <w:t>Листов</w:t>
      </w:r>
      <w:r w:rsidRPr="4381A7E5" w:rsidR="00DA7B9A">
        <w:rPr>
          <w:color w:val="000000" w:themeColor="text1"/>
        </w:rPr>
        <w:t xml:space="preserve"> </w:t>
      </w:r>
      <w:r w:rsidRPr="00C02EF5" w:rsidR="00AE4C23">
        <w:rPr>
          <w:highlight w:val="red"/>
        </w:rPr>
        <w:t>4</w:t>
      </w:r>
      <w:r w:rsidRPr="00C02EF5" w:rsidR="000E3C25">
        <w:rPr>
          <w:highlight w:val="red"/>
        </w:rPr>
        <w:t>2</w:t>
      </w:r>
    </w:p>
    <w:p w:rsidRPr="00296E50" w:rsidR="002D7218" w:rsidP="002D7218" w:rsidRDefault="002D7218" w14:paraId="6BE06591" w14:textId="77777777">
      <w:pPr>
        <w:spacing w:line="240" w:lineRule="auto"/>
        <w:rPr>
          <w:szCs w:val="24"/>
        </w:rPr>
      </w:pPr>
    </w:p>
    <w:p w:rsidRPr="00296E50" w:rsidR="002D7218" w:rsidP="002D7218" w:rsidRDefault="002D7218" w14:paraId="1AA56DC1" w14:textId="77777777">
      <w:pPr>
        <w:spacing w:line="240" w:lineRule="auto"/>
        <w:rPr>
          <w:szCs w:val="24"/>
        </w:rPr>
      </w:pPr>
    </w:p>
    <w:p w:rsidRPr="00296E50" w:rsidR="002D7218" w:rsidP="002D7218" w:rsidRDefault="002D7218" w14:paraId="5770452D" w14:textId="77777777">
      <w:pPr>
        <w:spacing w:line="240" w:lineRule="auto"/>
        <w:rPr>
          <w:szCs w:val="24"/>
        </w:rPr>
      </w:pPr>
    </w:p>
    <w:p w:rsidRPr="00296E50" w:rsidR="002D7218" w:rsidP="002D7218" w:rsidRDefault="002D7218" w14:paraId="091AB4CE" w14:textId="77777777">
      <w:pPr>
        <w:spacing w:line="240" w:lineRule="auto"/>
        <w:rPr>
          <w:szCs w:val="24"/>
        </w:rPr>
      </w:pPr>
    </w:p>
    <w:p w:rsidRPr="00296E50" w:rsidR="002D7218" w:rsidP="002D7218" w:rsidRDefault="002D7218" w14:paraId="6096F410" w14:textId="77777777">
      <w:pPr>
        <w:spacing w:line="240" w:lineRule="auto"/>
        <w:rPr>
          <w:szCs w:val="24"/>
        </w:rPr>
      </w:pPr>
    </w:p>
    <w:p w:rsidRPr="00296E50" w:rsidR="002D7218" w:rsidP="002D7218" w:rsidRDefault="002D7218" w14:paraId="1A1DF09E" w14:textId="77777777">
      <w:pPr>
        <w:spacing w:line="240" w:lineRule="auto"/>
        <w:rPr>
          <w:szCs w:val="24"/>
        </w:rPr>
      </w:pPr>
    </w:p>
    <w:p w:rsidRPr="00296E50" w:rsidR="002D7218" w:rsidP="002D7218" w:rsidRDefault="002D7218" w14:paraId="09A498F8" w14:textId="77777777">
      <w:pPr>
        <w:spacing w:line="240" w:lineRule="auto"/>
        <w:rPr>
          <w:szCs w:val="24"/>
        </w:rPr>
      </w:pPr>
    </w:p>
    <w:p w:rsidRPr="00296E50" w:rsidR="002D7218" w:rsidP="002D7218" w:rsidRDefault="002D7218" w14:paraId="0A8D2515" w14:textId="77777777">
      <w:pPr>
        <w:spacing w:line="240" w:lineRule="auto"/>
        <w:rPr>
          <w:szCs w:val="24"/>
        </w:rPr>
      </w:pPr>
    </w:p>
    <w:p w:rsidRPr="00296E50" w:rsidR="002D7218" w:rsidP="002D7218" w:rsidRDefault="002D7218" w14:paraId="63D458F0" w14:textId="77777777">
      <w:pPr>
        <w:spacing w:line="240" w:lineRule="auto"/>
        <w:rPr>
          <w:szCs w:val="24"/>
        </w:rPr>
      </w:pPr>
    </w:p>
    <w:p w:rsidRPr="00296E50" w:rsidR="002D7218" w:rsidP="002D7218" w:rsidRDefault="002D7218" w14:paraId="6464E5DF" w14:textId="77777777">
      <w:pPr>
        <w:spacing w:line="240" w:lineRule="auto"/>
        <w:rPr>
          <w:szCs w:val="24"/>
        </w:rPr>
      </w:pPr>
    </w:p>
    <w:p w:rsidRPr="00296E50" w:rsidR="002D7218" w:rsidP="002D7218" w:rsidRDefault="002D7218" w14:paraId="0DD3916E" w14:textId="77777777">
      <w:pPr>
        <w:spacing w:line="240" w:lineRule="auto"/>
        <w:rPr>
          <w:szCs w:val="24"/>
        </w:rPr>
      </w:pPr>
    </w:p>
    <w:p w:rsidRPr="00296E50" w:rsidR="002D7218" w:rsidP="002D7218" w:rsidRDefault="002D7218" w14:paraId="087ECE47" w14:textId="77777777">
      <w:pPr>
        <w:spacing w:line="240" w:lineRule="auto"/>
        <w:rPr>
          <w:szCs w:val="24"/>
        </w:rPr>
      </w:pPr>
    </w:p>
    <w:p w:rsidRPr="00296E50" w:rsidR="002D7218" w:rsidP="002D7218" w:rsidRDefault="002D7218" w14:paraId="03BC3ECE" w14:textId="77777777">
      <w:pPr>
        <w:spacing w:line="240" w:lineRule="auto"/>
        <w:rPr>
          <w:szCs w:val="24"/>
        </w:rPr>
      </w:pPr>
    </w:p>
    <w:p w:rsidRPr="00296E50" w:rsidR="00D2112C" w:rsidP="002D7218" w:rsidRDefault="00D2112C" w14:paraId="3550E360" w14:textId="77777777">
      <w:pPr>
        <w:spacing w:line="240" w:lineRule="auto"/>
        <w:rPr>
          <w:szCs w:val="24"/>
        </w:rPr>
      </w:pPr>
    </w:p>
    <w:p w:rsidRPr="00296E50" w:rsidR="00D2112C" w:rsidP="002D7218" w:rsidRDefault="00D2112C" w14:paraId="7B2FB210" w14:textId="77777777">
      <w:pPr>
        <w:spacing w:line="240" w:lineRule="auto"/>
        <w:rPr>
          <w:szCs w:val="24"/>
        </w:rPr>
      </w:pPr>
    </w:p>
    <w:p w:rsidRPr="00296E50" w:rsidR="00D2112C" w:rsidP="002D7218" w:rsidRDefault="00D2112C" w14:paraId="6FCF07FF" w14:textId="08D8C141">
      <w:pPr>
        <w:spacing w:line="240" w:lineRule="auto"/>
        <w:rPr>
          <w:szCs w:val="24"/>
        </w:rPr>
      </w:pPr>
    </w:p>
    <w:p w:rsidRPr="00296E50" w:rsidR="00215C9D" w:rsidP="002D7218" w:rsidRDefault="00215C9D" w14:paraId="7E7A8BB0" w14:textId="1B3C4F5F">
      <w:pPr>
        <w:spacing w:line="240" w:lineRule="auto"/>
        <w:rPr>
          <w:szCs w:val="24"/>
        </w:rPr>
      </w:pPr>
    </w:p>
    <w:p w:rsidRPr="00296E50" w:rsidR="00215C9D" w:rsidP="002D7218" w:rsidRDefault="00215C9D" w14:paraId="73BDBC4F" w14:textId="7850DC15">
      <w:pPr>
        <w:spacing w:line="240" w:lineRule="auto"/>
        <w:rPr>
          <w:szCs w:val="24"/>
        </w:rPr>
      </w:pPr>
    </w:p>
    <w:p w:rsidRPr="00296E50" w:rsidR="00215C9D" w:rsidP="002D7218" w:rsidRDefault="00215C9D" w14:paraId="51181760" w14:textId="77777777">
      <w:pPr>
        <w:spacing w:line="240" w:lineRule="auto"/>
        <w:rPr>
          <w:szCs w:val="24"/>
        </w:rPr>
      </w:pPr>
    </w:p>
    <w:p w:rsidRPr="00296E50" w:rsidR="00EE6F5F" w:rsidP="002D7218" w:rsidRDefault="00EE6F5F" w14:paraId="4C2505ED" w14:textId="77777777">
      <w:pPr>
        <w:spacing w:line="240" w:lineRule="auto"/>
        <w:rPr>
          <w:szCs w:val="24"/>
        </w:rPr>
      </w:pPr>
    </w:p>
    <w:p w:rsidR="002D7218" w:rsidP="002D7218" w:rsidRDefault="002D7218" w14:paraId="43614351" w14:textId="5B8CCAA4">
      <w:pPr>
        <w:spacing w:line="240" w:lineRule="auto"/>
        <w:rPr>
          <w:szCs w:val="24"/>
        </w:rPr>
      </w:pPr>
    </w:p>
    <w:p w:rsidR="004734A7" w:rsidP="002D7218" w:rsidRDefault="004734A7" w14:paraId="4346E8E5" w14:textId="47BF1BC7">
      <w:pPr>
        <w:spacing w:line="240" w:lineRule="auto"/>
        <w:rPr>
          <w:szCs w:val="24"/>
        </w:rPr>
      </w:pPr>
    </w:p>
    <w:p w:rsidR="00027000" w:rsidP="002D7218" w:rsidRDefault="00027000" w14:paraId="09997631" w14:textId="5F57E18F">
      <w:pPr>
        <w:spacing w:line="240" w:lineRule="auto"/>
        <w:rPr>
          <w:szCs w:val="24"/>
        </w:rPr>
      </w:pPr>
    </w:p>
    <w:p w:rsidR="00027000" w:rsidP="002D7218" w:rsidRDefault="00027000" w14:paraId="497507C9" w14:textId="55D12D19">
      <w:pPr>
        <w:spacing w:line="240" w:lineRule="auto"/>
        <w:rPr>
          <w:szCs w:val="24"/>
        </w:rPr>
      </w:pPr>
    </w:p>
    <w:p w:rsidR="00495B5D" w:rsidP="002D7218" w:rsidRDefault="00495B5D" w14:paraId="54BBFDAF" w14:textId="4B00081A">
      <w:pPr>
        <w:spacing w:line="240" w:lineRule="auto"/>
        <w:rPr>
          <w:szCs w:val="24"/>
        </w:rPr>
      </w:pPr>
    </w:p>
    <w:p w:rsidR="00495B5D" w:rsidP="002D7218" w:rsidRDefault="00495B5D" w14:paraId="5B43AC01" w14:textId="77777777">
      <w:pPr>
        <w:spacing w:line="240" w:lineRule="auto"/>
        <w:rPr>
          <w:szCs w:val="24"/>
        </w:rPr>
      </w:pPr>
    </w:p>
    <w:p w:rsidR="00027000" w:rsidP="002D7218" w:rsidRDefault="00027000" w14:paraId="1C54A627" w14:textId="7676ECE6">
      <w:pPr>
        <w:spacing w:line="240" w:lineRule="auto"/>
        <w:rPr>
          <w:szCs w:val="24"/>
        </w:rPr>
      </w:pPr>
    </w:p>
    <w:p w:rsidRPr="00296E50" w:rsidR="004734A7" w:rsidP="002D7218" w:rsidRDefault="004734A7" w14:paraId="3CE909B6" w14:textId="77777777">
      <w:pPr>
        <w:spacing w:line="240" w:lineRule="auto"/>
        <w:rPr>
          <w:szCs w:val="24"/>
        </w:rPr>
      </w:pPr>
    </w:p>
    <w:p w:rsidRPr="00296E50" w:rsidR="00495B5D" w:rsidP="00495B5D" w:rsidRDefault="00E043A9" w14:paraId="0CE6662D" w14:textId="7F87A840">
      <w:pPr>
        <w:spacing w:line="240" w:lineRule="auto"/>
        <w:ind w:firstLine="0"/>
        <w:jc w:val="center"/>
      </w:pPr>
      <w:r>
        <w:t>2024</w:t>
      </w:r>
    </w:p>
    <w:p w:rsidR="00495B5D" w:rsidP="00495B5D" w:rsidRDefault="00495B5D" w14:paraId="7DEA746E" w14:textId="77777777">
      <w:pPr>
        <w:pStyle w:val="BodyText"/>
        <w:tabs>
          <w:tab w:val="left" w:pos="1260"/>
        </w:tabs>
        <w:spacing w:after="0" w:line="240" w:lineRule="auto"/>
        <w:ind w:right="46" w:firstLine="0"/>
        <w:rPr>
          <w:szCs w:val="24"/>
        </w:rPr>
      </w:pPr>
    </w:p>
    <w:p w:rsidRPr="00027000" w:rsidR="00F12EC7" w:rsidP="00F12EC7" w:rsidRDefault="00F12EC7" w14:paraId="38BE21B6" w14:textId="77777777">
      <w:pPr>
        <w:pStyle w:val="1"/>
        <w:spacing w:after="120"/>
        <w:rPr>
          <w:bCs w:val="0"/>
          <w:sz w:val="24"/>
          <w:szCs w:val="24"/>
        </w:rPr>
      </w:pPr>
      <w:r w:rsidRPr="00027000">
        <w:rPr>
          <w:bCs w:val="0"/>
          <w:sz w:val="24"/>
          <w:szCs w:val="24"/>
        </w:rPr>
        <w:t>АННОТАЦИЯ</w:t>
      </w:r>
    </w:p>
    <w:p w:rsidRPr="00F93DC3" w:rsidR="00F93DC3" w:rsidP="4381A7E5" w:rsidRDefault="00F12EC7" w14:paraId="01FA6A7A" w14:textId="5F8F7C9C">
      <w:r>
        <w:t xml:space="preserve">Документ содержит программу и </w:t>
      </w:r>
      <w:r w:rsidRPr="00811DDD">
        <w:t>методику</w:t>
      </w:r>
      <w:r w:rsidRPr="00811DDD" w:rsidR="00F93DC3">
        <w:t xml:space="preserve"> </w:t>
      </w:r>
      <w:r w:rsidRPr="00811DDD" w:rsidR="006D4DEE">
        <w:t>приемочных</w:t>
      </w:r>
      <w:r w:rsidRPr="00811DDD" w:rsidR="00F93DC3">
        <w:t xml:space="preserve"> испытаний программного комплекса</w:t>
      </w:r>
      <w:r w:rsidRPr="00811DDD" w:rsidR="000E3C25">
        <w:t xml:space="preserve"> – </w:t>
      </w:r>
      <w:r w:rsidRPr="00811DDD" w:rsidR="006D4DEE">
        <w:rPr>
          <w:rFonts w:eastAsia="Times New Roman"/>
          <w:szCs w:val="24"/>
        </w:rPr>
        <w:t>фрей</w:t>
      </w:r>
      <w:r w:rsidRPr="006D4DEE" w:rsidR="006D4DEE">
        <w:rPr>
          <w:rFonts w:eastAsia="Times New Roman"/>
          <w:szCs w:val="24"/>
        </w:rPr>
        <w:t>мворк</w:t>
      </w:r>
      <w:r w:rsidRPr="003F3037" w:rsidR="003F3037">
        <w:rPr>
          <w:rFonts w:eastAsia="Times New Roman"/>
          <w:szCs w:val="24"/>
        </w:rPr>
        <w:t xml:space="preserve"> </w:t>
      </w:r>
      <w:r w:rsidR="003F3037">
        <w:rPr>
          <w:rFonts w:eastAsia="Times New Roman"/>
          <w:szCs w:val="24"/>
          <w:lang w:val="en-US"/>
        </w:rPr>
        <w:t>Proto</w:t>
      </w:r>
      <w:r w:rsidRPr="003F3037" w:rsidR="003F3037">
        <w:rPr>
          <w:rFonts w:eastAsia="Times New Roman"/>
          <w:szCs w:val="24"/>
        </w:rPr>
        <w:t>.</w:t>
      </w:r>
      <w:r w:rsidR="003F3037">
        <w:rPr>
          <w:rFonts w:eastAsia="Times New Roman"/>
          <w:szCs w:val="24"/>
          <w:lang w:val="en-US"/>
        </w:rPr>
        <w:t>LLM</w:t>
      </w:r>
      <w:r w:rsidRPr="006D4DEE" w:rsidR="006D4DEE">
        <w:rPr>
          <w:rFonts w:eastAsia="Times New Roman"/>
          <w:szCs w:val="24"/>
        </w:rPr>
        <w:t xml:space="preserve"> быстрого прототипирования приложений на основе больших языковых моделей (БЯМ)</w:t>
      </w:r>
      <w:r w:rsidR="00F93DC3">
        <w:t xml:space="preserve">. </w:t>
      </w:r>
      <w:r w:rsidRPr="00811DDD" w:rsidR="00811DDD">
        <w:t xml:space="preserve">Фреймворк </w:t>
      </w:r>
      <w:r w:rsidRPr="00811DDD" w:rsidR="00811DDD">
        <w:rPr>
          <w:lang w:val="en-US"/>
        </w:rPr>
        <w:t>Proto</w:t>
      </w:r>
      <w:r w:rsidRPr="00811DDD" w:rsidR="00811DDD">
        <w:t>.</w:t>
      </w:r>
      <w:r w:rsidRPr="00811DDD" w:rsidR="00811DDD">
        <w:rPr>
          <w:lang w:val="en-US"/>
        </w:rPr>
        <w:t>LLM</w:t>
      </w:r>
      <w:r w:rsidRPr="00811DDD" w:rsidR="00F93DC3">
        <w:t xml:space="preserve"> входит в состав </w:t>
      </w:r>
      <w:r w:rsidRPr="00811DDD" w:rsidR="00811DDD">
        <w:t>открытого</w:t>
      </w:r>
      <w:r w:rsidRPr="00811DDD" w:rsidR="00F93DC3">
        <w:t xml:space="preserve"> ПО,</w:t>
      </w:r>
      <w:r w:rsidR="00F93DC3">
        <w:t xml:space="preserve"> разрабатываемого в рамках плана </w:t>
      </w:r>
      <w:r w:rsidRPr="4381A7E5" w:rsidR="00F93DC3">
        <w:rPr>
          <w:rStyle w:val="normaltextrun"/>
          <w:color w:val="000000" w:themeColor="text1"/>
        </w:rPr>
        <w:t xml:space="preserve">Исследовательского центра в сфере искусственного интеллекта «Сильный ИИ в промышленности (ИЦ ИИ) в рамках соглашения с АНО </w:t>
      </w:r>
      <w:r w:rsidR="00781314">
        <w:rPr>
          <w:rStyle w:val="normaltextrun"/>
          <w:color w:val="000000" w:themeColor="text1"/>
        </w:rPr>
        <w:t>«</w:t>
      </w:r>
      <w:r w:rsidRPr="4381A7E5" w:rsidR="00F93DC3">
        <w:rPr>
          <w:rStyle w:val="normaltextrun"/>
          <w:color w:val="000000" w:themeColor="text1"/>
        </w:rPr>
        <w:t>Аналитический центр при Правительстве Российской Федерации</w:t>
      </w:r>
      <w:r w:rsidR="00781314">
        <w:rPr>
          <w:rStyle w:val="normaltextrun"/>
          <w:color w:val="000000" w:themeColor="text1"/>
        </w:rPr>
        <w:t>»</w:t>
      </w:r>
      <w:r w:rsidRPr="4381A7E5" w:rsidR="00F93DC3">
        <w:rPr>
          <w:rStyle w:val="eop"/>
          <w:color w:val="000000" w:themeColor="text1"/>
        </w:rPr>
        <w:t xml:space="preserve"> </w:t>
      </w:r>
      <w:r w:rsidRPr="4381A7E5" w:rsidR="00F93DC3">
        <w:rPr>
          <w:rStyle w:val="normaltextrun"/>
          <w:color w:val="000000" w:themeColor="text1"/>
        </w:rPr>
        <w:t xml:space="preserve">(ИГК </w:t>
      </w:r>
      <w:r w:rsidRPr="008E024D" w:rsidR="008E024D">
        <w:rPr>
          <w:rStyle w:val="normaltextrun"/>
          <w:color w:val="000000" w:themeColor="text1"/>
        </w:rPr>
        <w:t>000000D730324P540002</w:t>
      </w:r>
      <w:r w:rsidRPr="4381A7E5" w:rsidR="00F93DC3">
        <w:rPr>
          <w:rStyle w:val="normaltextrun"/>
          <w:color w:val="000000" w:themeColor="text1"/>
        </w:rPr>
        <w:t>), № 70–</w:t>
      </w:r>
      <w:r w:rsidRPr="4381A7E5" w:rsidR="006644E0">
        <w:rPr>
          <w:rStyle w:val="normaltextrun"/>
          <w:color w:val="000000" w:themeColor="text1"/>
        </w:rPr>
        <w:t>2022</w:t>
      </w:r>
      <w:r w:rsidRPr="4381A7E5" w:rsidR="00F93DC3">
        <w:rPr>
          <w:rStyle w:val="normaltextrun"/>
          <w:color w:val="000000" w:themeColor="text1"/>
        </w:rPr>
        <w:t xml:space="preserve">–00141, с целью </w:t>
      </w:r>
      <w:r w:rsidRPr="4C695BD9" w:rsidR="004021A3">
        <w:rPr>
          <w:rFonts w:eastAsia="Times New Roman"/>
          <w:color w:val="000000" w:themeColor="text1"/>
        </w:rPr>
        <w:t>повышени</w:t>
      </w:r>
      <w:r w:rsidR="004021A3">
        <w:rPr>
          <w:rFonts w:eastAsia="Times New Roman"/>
          <w:color w:val="000000" w:themeColor="text1"/>
        </w:rPr>
        <w:t>я</w:t>
      </w:r>
      <w:r w:rsidRPr="4C695BD9" w:rsidR="004021A3">
        <w:rPr>
          <w:rFonts w:eastAsia="Times New Roman"/>
          <w:color w:val="000000" w:themeColor="text1"/>
        </w:rPr>
        <w:t xml:space="preserve"> эффективности прототипирования приложений на основе больших языковых моделей (БЯМ)</w:t>
      </w:r>
      <w:r w:rsidRPr="4381A7E5" w:rsidR="00F93DC3">
        <w:rPr>
          <w:rStyle w:val="normaltextrun"/>
        </w:rPr>
        <w:t>.</w:t>
      </w:r>
    </w:p>
    <w:p w:rsidR="00F93DC3" w:rsidRDefault="00F93DC3" w14:paraId="79FB2D72" w14:textId="2FA44D9E">
      <w:pPr>
        <w:spacing w:line="240" w:lineRule="auto"/>
        <w:ind w:firstLine="0"/>
        <w:contextualSpacing w:val="0"/>
        <w:jc w:val="left"/>
        <w:rPr>
          <w:rFonts w:eastAsia="Times New Roman"/>
          <w:bCs/>
          <w:caps/>
          <w:kern w:val="32"/>
          <w:szCs w:val="24"/>
        </w:rPr>
      </w:pPr>
      <w:r>
        <w:rPr>
          <w:b/>
          <w:szCs w:val="24"/>
        </w:rPr>
        <w:br w:type="page"/>
      </w:r>
    </w:p>
    <w:p w:rsidRPr="00027000" w:rsidR="00534B0B" w:rsidP="0063253F" w:rsidRDefault="00534B0B" w14:paraId="09F71905" w14:textId="1EA25E7D">
      <w:pPr>
        <w:pStyle w:val="1"/>
        <w:spacing w:before="240"/>
        <w:rPr>
          <w:bCs w:val="0"/>
          <w:sz w:val="24"/>
          <w:szCs w:val="24"/>
        </w:rPr>
      </w:pPr>
      <w:r w:rsidRPr="00027000">
        <w:rPr>
          <w:bCs w:val="0"/>
          <w:sz w:val="24"/>
          <w:szCs w:val="24"/>
        </w:rPr>
        <w:t>Содержание</w:t>
      </w:r>
    </w:p>
    <w:p w:rsidR="003F72F1" w:rsidRDefault="00053C1A" w14:paraId="34C18439" w14:textId="5D56364C">
      <w:pPr>
        <w:pStyle w:val="TOC1"/>
        <w:tabs>
          <w:tab w:val="left" w:pos="720"/>
          <w:tab w:val="right" w:leader="dot" w:pos="9345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eastAsia="ru-RU"/>
          <w14:ligatures w14:val="standardContextual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"1-3" \u </w:instrText>
      </w:r>
      <w:r>
        <w:rPr>
          <w:szCs w:val="24"/>
        </w:rPr>
        <w:fldChar w:fldCharType="separate"/>
      </w:r>
      <w:r w:rsidRPr="00695601" w:rsidR="003F72F1">
        <w:rPr>
          <w:noProof/>
          <w:highlight w:val="red"/>
        </w:rPr>
        <w:t>1.</w:t>
      </w:r>
      <w:r w:rsidR="003F72F1"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eastAsia="ru-RU"/>
          <w14:ligatures w14:val="standardContextual"/>
        </w:rPr>
        <w:tab/>
      </w:r>
      <w:r w:rsidRPr="00695601" w:rsidR="003F72F1">
        <w:rPr>
          <w:noProof/>
          <w:highlight w:val="red"/>
        </w:rPr>
        <w:t>ОБЪЕКТ ИСПЫТАНИЙ</w:t>
      </w:r>
      <w:r w:rsidR="003F72F1">
        <w:rPr>
          <w:noProof/>
        </w:rPr>
        <w:tab/>
      </w:r>
      <w:r w:rsidR="003F72F1">
        <w:rPr>
          <w:noProof/>
        </w:rPr>
        <w:fldChar w:fldCharType="begin"/>
      </w:r>
      <w:r w:rsidR="003F72F1">
        <w:rPr>
          <w:noProof/>
        </w:rPr>
        <w:instrText xml:space="preserve"> PAGEREF _Toc184412364 \h </w:instrText>
      </w:r>
      <w:r w:rsidR="003F72F1">
        <w:rPr>
          <w:noProof/>
        </w:rPr>
      </w:r>
      <w:r w:rsidR="003F72F1">
        <w:rPr>
          <w:noProof/>
        </w:rPr>
        <w:fldChar w:fldCharType="separate"/>
      </w:r>
      <w:r w:rsidR="003F72F1">
        <w:rPr>
          <w:noProof/>
        </w:rPr>
        <w:t>4</w:t>
      </w:r>
      <w:r w:rsidR="003F72F1">
        <w:rPr>
          <w:noProof/>
        </w:rPr>
        <w:fldChar w:fldCharType="end"/>
      </w:r>
    </w:p>
    <w:p w:rsidR="003F72F1" w:rsidRDefault="003F72F1" w14:paraId="7EFA5A7E" w14:textId="18ACE53F">
      <w:pPr>
        <w:pStyle w:val="TOC1"/>
        <w:tabs>
          <w:tab w:val="left" w:pos="720"/>
          <w:tab w:val="right" w:leader="dot" w:pos="9345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eastAsia="ru-RU"/>
          <w14:ligatures w14:val="standardContextual"/>
        </w:rPr>
      </w:pPr>
      <w:r w:rsidRPr="00695601">
        <w:rPr>
          <w:noProof/>
          <w:highlight w:val="red"/>
        </w:rPr>
        <w:t>2.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eastAsia="ru-RU"/>
          <w14:ligatures w14:val="standardContextual"/>
        </w:rPr>
        <w:tab/>
      </w:r>
      <w:r w:rsidRPr="00695601">
        <w:rPr>
          <w:noProof/>
          <w:highlight w:val="red"/>
        </w:rPr>
        <w:t>ЦЕЛЬ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_Toc184412365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72F1" w:rsidRDefault="003F72F1" w14:paraId="656E812B" w14:textId="0ECB9B40">
      <w:pPr>
        <w:pStyle w:val="TOC1"/>
        <w:tabs>
          <w:tab w:val="left" w:pos="720"/>
          <w:tab w:val="right" w:leader="dot" w:pos="9345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eastAsia="ru-RU"/>
          <w14:ligatures w14:val="standardContextual"/>
        </w:rPr>
      </w:pPr>
      <w:r w:rsidRPr="00695601">
        <w:rPr>
          <w:noProof/>
          <w:highlight w:val="red"/>
        </w:rPr>
        <w:t>3.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eastAsia="ru-RU"/>
          <w14:ligatures w14:val="standardContextual"/>
        </w:rPr>
        <w:tab/>
      </w:r>
      <w:r w:rsidRPr="00695601">
        <w:rPr>
          <w:noProof/>
          <w:highlight w:val="red"/>
        </w:rPr>
        <w:t>ТРЕБОВАНИЯ К ПРОГРАММЕ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_Toc184412366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72F1" w:rsidRDefault="003F72F1" w14:paraId="5B5E2FF4" w14:textId="7C60C196">
      <w:pPr>
        <w:pStyle w:val="TOC1"/>
        <w:tabs>
          <w:tab w:val="left" w:pos="720"/>
          <w:tab w:val="right" w:leader="dot" w:pos="9345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eastAsia="ru-RU"/>
          <w14:ligatures w14:val="standardContextual"/>
        </w:rPr>
      </w:pPr>
      <w:r w:rsidRPr="00695601">
        <w:rPr>
          <w:noProof/>
          <w:highlight w:val="red"/>
        </w:rPr>
        <w:t>4.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eastAsia="ru-RU"/>
          <w14:ligatures w14:val="standardContextual"/>
        </w:rPr>
        <w:tab/>
      </w:r>
      <w:r w:rsidRPr="00695601">
        <w:rPr>
          <w:noProof/>
          <w:highlight w:val="red"/>
        </w:rPr>
        <w:t>ТРЕБОВАНИЯ К ПРОГРАММНОЙ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_Toc184412367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72F1" w:rsidRDefault="003F72F1" w14:paraId="47627B9B" w14:textId="4774FAD0">
      <w:pPr>
        <w:pStyle w:val="TOC1"/>
        <w:tabs>
          <w:tab w:val="left" w:pos="720"/>
          <w:tab w:val="right" w:leader="dot" w:pos="9345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eastAsia="ru-RU"/>
          <w14:ligatures w14:val="standardContextual"/>
        </w:rPr>
      </w:pPr>
      <w:r w:rsidRPr="00695601">
        <w:rPr>
          <w:noProof/>
          <w:highlight w:val="red"/>
        </w:rPr>
        <w:t>5.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eastAsia="ru-RU"/>
          <w14:ligatures w14:val="standardContextual"/>
        </w:rPr>
        <w:tab/>
      </w:r>
      <w:r w:rsidRPr="00695601">
        <w:rPr>
          <w:noProof/>
          <w:highlight w:val="red"/>
        </w:rPr>
        <w:t>СРЕДСТВА И ПОРЯДОК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_Toc184412368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72F1" w:rsidRDefault="003F72F1" w14:paraId="282CCC97" w14:textId="4B63D149">
      <w:pPr>
        <w:pStyle w:val="TOC1"/>
        <w:tabs>
          <w:tab w:val="left" w:pos="720"/>
          <w:tab w:val="right" w:leader="dot" w:pos="9345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eastAsia="ru-RU"/>
          <w14:ligatures w14:val="standardContextual"/>
        </w:rPr>
      </w:pPr>
      <w:r w:rsidRPr="00695601">
        <w:rPr>
          <w:noProof/>
          <w:highlight w:val="red"/>
        </w:rPr>
        <w:t>6.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eastAsia="ru-RU"/>
          <w14:ligatures w14:val="standardContextual"/>
        </w:rPr>
        <w:tab/>
      </w:r>
      <w:r w:rsidRPr="00695601">
        <w:rPr>
          <w:noProof/>
          <w:highlight w:val="red"/>
        </w:rPr>
        <w:t>МЕТОДЫ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_Toc184412369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72F1" w:rsidRDefault="003F72F1" w14:paraId="59B18A2E" w14:textId="07C0BB05">
      <w:pPr>
        <w:pStyle w:val="TOC2"/>
        <w:tabs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Cs w:val="24"/>
          <w:lang w:eastAsia="ru-RU"/>
          <w14:ligatures w14:val="standardContextual"/>
        </w:rPr>
      </w:pPr>
      <w:r w:rsidRPr="00695601">
        <w:rPr>
          <w:noProof/>
          <w:highlight w:val="red"/>
        </w:rPr>
        <w:t>6.1.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_Toc184412370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72F1" w:rsidRDefault="003F72F1" w14:paraId="0B0EF1F0" w14:textId="1459A590">
      <w:pPr>
        <w:pStyle w:val="TOC2"/>
        <w:tabs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Cs w:val="24"/>
          <w:lang w:eastAsia="ru-RU"/>
          <w14:ligatures w14:val="standardContextual"/>
        </w:rPr>
      </w:pPr>
      <w:r w:rsidRPr="00695601">
        <w:rPr>
          <w:noProof/>
          <w:highlight w:val="red"/>
        </w:rPr>
        <w:t>6.2.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_Toc184412371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Pr="00296E50" w:rsidR="00534B0B" w:rsidP="00750BF9" w:rsidRDefault="00053C1A" w14:paraId="38D69E18" w14:textId="576434E4">
      <w:pPr>
        <w:pStyle w:val="TOC3"/>
        <w:tabs>
          <w:tab w:val="left" w:pos="720"/>
          <w:tab w:val="right" w:leader="dot" w:pos="9345"/>
        </w:tabs>
        <w:rPr>
          <w:szCs w:val="24"/>
        </w:rPr>
      </w:pPr>
      <w:r>
        <w:rPr>
          <w:szCs w:val="24"/>
        </w:rPr>
        <w:fldChar w:fldCharType="end"/>
      </w:r>
    </w:p>
    <w:p w:rsidRPr="00002E93" w:rsidR="00534B0B" w:rsidP="00EF2198" w:rsidRDefault="00534B0B" w14:paraId="1C7BC72D" w14:textId="15B1B503">
      <w:pPr>
        <w:pStyle w:val="Heading1"/>
        <w:numPr>
          <w:ilvl w:val="0"/>
          <w:numId w:val="5"/>
        </w:numPr>
        <w:spacing w:before="0" w:after="0"/>
        <w:ind w:left="0" w:firstLine="0"/>
        <w:rPr>
          <w:bCs w:val="0"/>
          <w:sz w:val="24"/>
          <w:szCs w:val="24"/>
        </w:rPr>
      </w:pPr>
      <w:r w:rsidRPr="00296E50">
        <w:rPr>
          <w:b w:val="0"/>
          <w:sz w:val="24"/>
          <w:szCs w:val="24"/>
        </w:rPr>
        <w:br w:type="page"/>
      </w:r>
      <w:bookmarkStart w:name="_Toc153899627" w:id="23"/>
      <w:bookmarkStart w:name="_Toc184412364" w:id="24"/>
      <w:r w:rsidRPr="00002E93" w:rsidR="0063253F">
        <w:rPr>
          <w:bCs w:val="0"/>
          <w:sz w:val="24"/>
          <w:szCs w:val="24"/>
        </w:rPr>
        <w:t>ОБЪЕКТ ИСПЫТАНИЙ</w:t>
      </w:r>
      <w:bookmarkEnd w:id="23"/>
      <w:bookmarkEnd w:id="24"/>
    </w:p>
    <w:p w:rsidRPr="00117952" w:rsidR="00002E93" w:rsidP="00002E93" w:rsidRDefault="00002E93" w14:paraId="5018D2E4" w14:textId="77777777">
      <w:pPr>
        <w:tabs>
          <w:tab w:val="left" w:pos="426"/>
        </w:tabs>
        <w:rPr>
          <w:szCs w:val="24"/>
        </w:rPr>
      </w:pPr>
      <w:r w:rsidRPr="00002E93">
        <w:rPr>
          <w:szCs w:val="24"/>
        </w:rPr>
        <w:t>Фрей</w:t>
      </w:r>
      <w:r w:rsidRPr="00117952">
        <w:rPr>
          <w:szCs w:val="24"/>
        </w:rPr>
        <w:t>мворк быстрого прототипирования приложений на основе больших языковых моделей (БЯМ).</w:t>
      </w:r>
    </w:p>
    <w:p w:rsidRPr="00117952" w:rsidR="00002E93" w:rsidP="00002E93" w:rsidRDefault="00002E93" w14:paraId="635F6059" w14:textId="77777777">
      <w:pPr>
        <w:pStyle w:val="af"/>
        <w:tabs>
          <w:tab w:val="left" w:pos="426"/>
        </w:tabs>
        <w:ind w:firstLine="709"/>
        <w:rPr>
          <w:rFonts w:eastAsia="Times New Roman"/>
          <w:sz w:val="24"/>
          <w:szCs w:val="24"/>
        </w:rPr>
      </w:pPr>
      <w:r w:rsidRPr="00117952">
        <w:rPr>
          <w:rFonts w:eastAsia="Times New Roman"/>
          <w:color w:val="000000" w:themeColor="text1"/>
          <w:sz w:val="24"/>
          <w:szCs w:val="24"/>
        </w:rPr>
        <w:t>Обозначение – ProtoLLM.</w:t>
      </w:r>
    </w:p>
    <w:p w:rsidRPr="00C758AF" w:rsidR="00CD0C16" w:rsidP="0001116E" w:rsidRDefault="00CD0C16" w14:paraId="370BE20F" w14:textId="002E9BF4">
      <w:pPr>
        <w:spacing w:line="240" w:lineRule="auto"/>
        <w:ind w:firstLine="0"/>
        <w:contextualSpacing w:val="0"/>
        <w:jc w:val="left"/>
        <w:rPr>
          <w:szCs w:val="24"/>
          <w:highlight w:val="red"/>
          <w:lang w:eastAsia="ru-RU"/>
        </w:rPr>
      </w:pPr>
    </w:p>
    <w:p w:rsidRPr="00002E93" w:rsidR="00534B0B" w:rsidP="00EF2198" w:rsidRDefault="0063253F" w14:paraId="5394D5A0" w14:textId="30E4997F">
      <w:pPr>
        <w:pStyle w:val="Heading1"/>
        <w:numPr>
          <w:ilvl w:val="0"/>
          <w:numId w:val="5"/>
        </w:numPr>
        <w:spacing w:before="0" w:after="0"/>
        <w:ind w:left="0" w:firstLine="0"/>
        <w:rPr>
          <w:bCs w:val="0"/>
          <w:sz w:val="24"/>
          <w:szCs w:val="24"/>
        </w:rPr>
      </w:pPr>
      <w:bookmarkStart w:name="_Toc153899628" w:id="25"/>
      <w:bookmarkStart w:name="_Toc184412365" w:id="26"/>
      <w:r w:rsidRPr="00002E93">
        <w:rPr>
          <w:bCs w:val="0"/>
          <w:sz w:val="24"/>
          <w:szCs w:val="24"/>
        </w:rPr>
        <w:t>ЦЕЛЬ ИСПЫТАНИЙ</w:t>
      </w:r>
      <w:bookmarkEnd w:id="25"/>
      <w:bookmarkEnd w:id="26"/>
    </w:p>
    <w:p w:rsidR="00B67378" w:rsidP="00B67378" w:rsidRDefault="00D34224" w14:paraId="390D2A48" w14:textId="24339866">
      <w:pPr>
        <w:pStyle w:val="af"/>
        <w:rPr>
          <w:sz w:val="24"/>
          <w:szCs w:val="24"/>
        </w:rPr>
      </w:pPr>
      <w:r>
        <w:rPr>
          <w:sz w:val="24"/>
          <w:szCs w:val="24"/>
        </w:rPr>
        <w:t xml:space="preserve">Целью испытаний является </w:t>
      </w:r>
      <w:r w:rsidRPr="00FB35ED" w:rsidR="00B67378">
        <w:rPr>
          <w:sz w:val="24"/>
          <w:szCs w:val="24"/>
        </w:rPr>
        <w:t xml:space="preserve">проверка соответствия </w:t>
      </w:r>
      <w:r w:rsidR="00B67378">
        <w:rPr>
          <w:sz w:val="24"/>
          <w:szCs w:val="24"/>
        </w:rPr>
        <w:t xml:space="preserve">фреймворка </w:t>
      </w:r>
      <w:r w:rsidR="00B67378">
        <w:rPr>
          <w:sz w:val="24"/>
          <w:szCs w:val="24"/>
          <w:lang w:val="en-US"/>
        </w:rPr>
        <w:t>Proto</w:t>
      </w:r>
      <w:r w:rsidRPr="000F0C6F" w:rsidR="00B67378">
        <w:rPr>
          <w:sz w:val="24"/>
          <w:szCs w:val="24"/>
        </w:rPr>
        <w:t>.</w:t>
      </w:r>
      <w:r w:rsidR="00B67378">
        <w:rPr>
          <w:sz w:val="24"/>
          <w:szCs w:val="24"/>
          <w:lang w:val="en-US"/>
        </w:rPr>
        <w:t>LLM</w:t>
      </w:r>
      <w:r w:rsidR="00B67378">
        <w:rPr>
          <w:sz w:val="24"/>
          <w:szCs w:val="24"/>
        </w:rPr>
        <w:t xml:space="preserve"> </w:t>
      </w:r>
      <w:r w:rsidRPr="00FB35ED" w:rsidR="00B67378">
        <w:rPr>
          <w:sz w:val="24"/>
          <w:szCs w:val="24"/>
        </w:rPr>
        <w:t>требованиям</w:t>
      </w:r>
      <w:r w:rsidR="00B67378">
        <w:rPr>
          <w:sz w:val="24"/>
          <w:szCs w:val="24"/>
        </w:rPr>
        <w:t xml:space="preserve"> </w:t>
      </w:r>
      <w:r w:rsidR="00B67378">
        <w:rPr>
          <w:sz w:val="24"/>
          <w:szCs w:val="24"/>
          <w:lang w:val="en-US"/>
        </w:rPr>
        <w:t>xfcnyjuj</w:t>
      </w:r>
      <w:r w:rsidRPr="000F0C6F" w:rsidR="00B67378">
        <w:rPr>
          <w:sz w:val="24"/>
          <w:szCs w:val="24"/>
        </w:rPr>
        <w:t xml:space="preserve"> </w:t>
      </w:r>
      <w:r w:rsidR="00B67378">
        <w:rPr>
          <w:sz w:val="24"/>
          <w:szCs w:val="24"/>
        </w:rPr>
        <w:t>технического задания</w:t>
      </w:r>
      <w:r w:rsidRPr="00217A90" w:rsidR="00B67378">
        <w:rPr>
          <w:sz w:val="24"/>
          <w:szCs w:val="24"/>
        </w:rPr>
        <w:t xml:space="preserve"> (</w:t>
      </w:r>
      <w:r w:rsidR="00B67378">
        <w:rPr>
          <w:sz w:val="24"/>
          <w:szCs w:val="24"/>
        </w:rPr>
        <w:t>приложение Д</w:t>
      </w:r>
      <w:r w:rsidRPr="00217A90" w:rsidR="00B67378">
        <w:rPr>
          <w:sz w:val="24"/>
          <w:szCs w:val="24"/>
        </w:rPr>
        <w:t>)</w:t>
      </w:r>
      <w:r w:rsidR="00B67378">
        <w:rPr>
          <w:sz w:val="24"/>
          <w:szCs w:val="24"/>
        </w:rPr>
        <w:t xml:space="preserve"> в составе Программы </w:t>
      </w:r>
      <w:r w:rsidRPr="00EB22CF" w:rsidR="00B67378">
        <w:rPr>
          <w:sz w:val="24"/>
          <w:szCs w:val="24"/>
        </w:rPr>
        <w:t>исследовательск</w:t>
      </w:r>
      <w:r w:rsidR="00B67378">
        <w:rPr>
          <w:sz w:val="24"/>
          <w:szCs w:val="24"/>
        </w:rPr>
        <w:t>ого</w:t>
      </w:r>
      <w:r w:rsidRPr="00EB22CF" w:rsidR="00B67378">
        <w:rPr>
          <w:sz w:val="24"/>
          <w:szCs w:val="24"/>
        </w:rPr>
        <w:t xml:space="preserve"> центр</w:t>
      </w:r>
      <w:r w:rsidR="00B67378">
        <w:rPr>
          <w:sz w:val="24"/>
          <w:szCs w:val="24"/>
        </w:rPr>
        <w:t>а</w:t>
      </w:r>
      <w:r w:rsidRPr="00EB22CF" w:rsidR="00B67378">
        <w:rPr>
          <w:sz w:val="24"/>
          <w:szCs w:val="24"/>
        </w:rPr>
        <w:t xml:space="preserve"> в сфере искусственного интеллекта "</w:t>
      </w:r>
      <w:r w:rsidR="00B67378">
        <w:rPr>
          <w:sz w:val="24"/>
          <w:szCs w:val="24"/>
        </w:rPr>
        <w:t xml:space="preserve">Сильный </w:t>
      </w:r>
      <w:r w:rsidRPr="00EB22CF" w:rsidR="00B67378">
        <w:rPr>
          <w:sz w:val="24"/>
          <w:szCs w:val="24"/>
        </w:rPr>
        <w:t>искусственный интеллект</w:t>
      </w:r>
      <w:r w:rsidR="00B67378">
        <w:rPr>
          <w:sz w:val="24"/>
          <w:szCs w:val="24"/>
        </w:rPr>
        <w:t xml:space="preserve"> в промышленности</w:t>
      </w:r>
      <w:r w:rsidRPr="00EB22CF" w:rsidR="00B67378">
        <w:rPr>
          <w:sz w:val="24"/>
          <w:szCs w:val="24"/>
        </w:rPr>
        <w:t>"</w:t>
      </w:r>
      <w:r w:rsidR="00B67378">
        <w:rPr>
          <w:sz w:val="24"/>
          <w:szCs w:val="24"/>
        </w:rPr>
        <w:t xml:space="preserve"> (далее ИЦ СИИП).</w:t>
      </w:r>
    </w:p>
    <w:p w:rsidRPr="00F27F68" w:rsidR="00DA7B9A" w:rsidP="0001116E" w:rsidRDefault="00DA7B9A" w14:paraId="2F4C98E7" w14:textId="1721A015">
      <w:pPr>
        <w:spacing w:line="240" w:lineRule="auto"/>
        <w:ind w:firstLine="0"/>
        <w:contextualSpacing w:val="0"/>
        <w:jc w:val="left"/>
        <w:rPr>
          <w:szCs w:val="24"/>
          <w:lang w:eastAsia="ru-RU"/>
        </w:rPr>
      </w:pPr>
    </w:p>
    <w:p w:rsidRPr="00F27F68" w:rsidR="00534B0B" w:rsidP="00EF2198" w:rsidRDefault="0063253F" w14:paraId="0FD43185" w14:textId="7E0A8CFE">
      <w:pPr>
        <w:pStyle w:val="Heading1"/>
        <w:numPr>
          <w:ilvl w:val="0"/>
          <w:numId w:val="5"/>
        </w:numPr>
        <w:spacing w:before="0" w:after="0"/>
        <w:ind w:left="0" w:firstLine="0"/>
        <w:rPr>
          <w:bCs w:val="0"/>
          <w:sz w:val="24"/>
          <w:szCs w:val="24"/>
        </w:rPr>
      </w:pPr>
      <w:bookmarkStart w:name="_Toc153899629" w:id="27"/>
      <w:bookmarkStart w:name="_Toc184412366" w:id="28"/>
      <w:r w:rsidRPr="00F27F68">
        <w:rPr>
          <w:bCs w:val="0"/>
          <w:sz w:val="24"/>
          <w:szCs w:val="24"/>
        </w:rPr>
        <w:t>ТРЕБОВАНИЯ К ПРОГРАММЕ</w:t>
      </w:r>
      <w:bookmarkEnd w:id="27"/>
      <w:bookmarkEnd w:id="28"/>
    </w:p>
    <w:p w:rsidRPr="00594EF1" w:rsidR="00002E93" w:rsidP="00002E93" w:rsidRDefault="00071009" w14:paraId="1376EBCF" w14:textId="3525B2BA">
      <w:r w:rsidRPr="00F27F68">
        <w:t xml:space="preserve">Испытания проводятся на </w:t>
      </w:r>
      <w:r w:rsidR="00493425">
        <w:t xml:space="preserve">открытом </w:t>
      </w:r>
      <w:r w:rsidRPr="00F27F68" w:rsidR="00F27F68">
        <w:t xml:space="preserve">фреймворке </w:t>
      </w:r>
      <w:r w:rsidRPr="00F27F68" w:rsidR="00F27F68">
        <w:rPr>
          <w:lang w:val="en-US"/>
        </w:rPr>
        <w:t>Proto</w:t>
      </w:r>
      <w:r w:rsidRPr="00F27F68" w:rsidR="00F27F68">
        <w:t>.</w:t>
      </w:r>
      <w:r w:rsidRPr="00F27F68" w:rsidR="00F27F68">
        <w:rPr>
          <w:lang w:val="en-US"/>
        </w:rPr>
        <w:t>LLM</w:t>
      </w:r>
      <w:r w:rsidR="00594EF1">
        <w:t xml:space="preserve">, </w:t>
      </w:r>
      <w:r w:rsidR="00493425">
        <w:t xml:space="preserve">код которого </w:t>
      </w:r>
      <w:r w:rsidR="00594EF1">
        <w:t>доступ</w:t>
      </w:r>
      <w:r w:rsidR="00493425">
        <w:t xml:space="preserve">ен по ссылке </w:t>
      </w:r>
      <w:hyperlink w:history="1" r:id="rId11">
        <w:r w:rsidRPr="0027634A" w:rsidR="0066708A">
          <w:rPr>
            <w:rStyle w:val="Hyperlink"/>
          </w:rPr>
          <w:t>https://github.com/aimclub/ProtoLLM</w:t>
        </w:r>
      </w:hyperlink>
      <w:r w:rsidR="0066708A">
        <w:t xml:space="preserve">. </w:t>
      </w:r>
    </w:p>
    <w:p w:rsidRPr="00594EF1" w:rsidR="00F27F68" w:rsidP="00002E93" w:rsidRDefault="00F27F68" w14:paraId="1C6BE309" w14:textId="77777777"/>
    <w:p w:rsidRPr="003D216D" w:rsidR="00534B0B" w:rsidP="00EF2198" w:rsidRDefault="0063253F" w14:paraId="5A7C7F5A" w14:textId="27761D0B">
      <w:pPr>
        <w:pStyle w:val="Heading1"/>
        <w:numPr>
          <w:ilvl w:val="0"/>
          <w:numId w:val="6"/>
        </w:numPr>
        <w:spacing w:before="0" w:after="0"/>
        <w:ind w:left="0" w:firstLine="0"/>
        <w:rPr>
          <w:bCs w:val="0"/>
          <w:sz w:val="24"/>
          <w:szCs w:val="24"/>
        </w:rPr>
      </w:pPr>
      <w:bookmarkStart w:name="_Toc472079226" w:id="29"/>
      <w:bookmarkStart w:name="_Toc472079240" w:id="30"/>
      <w:bookmarkStart w:name="_Toc472079312" w:id="31"/>
      <w:bookmarkStart w:name="_Toc472081595" w:id="32"/>
      <w:bookmarkStart w:name="_Toc472079228" w:id="33"/>
      <w:bookmarkStart w:name="_Toc472079242" w:id="34"/>
      <w:bookmarkStart w:name="_Toc472079314" w:id="35"/>
      <w:bookmarkStart w:name="_Toc472081597" w:id="36"/>
      <w:bookmarkStart w:name="_Toc472079229" w:id="37"/>
      <w:bookmarkStart w:name="_Toc472079243" w:id="38"/>
      <w:bookmarkStart w:name="_Toc472079315" w:id="39"/>
      <w:bookmarkStart w:name="_Toc472081598" w:id="40"/>
      <w:bookmarkStart w:name="AAAAAAAACQ" w:id="41"/>
      <w:bookmarkStart w:name="_Toc314238697" w:id="42"/>
      <w:bookmarkStart w:name="_Toc314238758" w:id="43"/>
      <w:bookmarkStart w:name="_Toc314238912" w:id="44"/>
      <w:bookmarkStart w:name="_Toc314238942" w:id="45"/>
      <w:bookmarkStart w:name="_Toc314238972" w:id="46"/>
      <w:bookmarkStart w:name="_Toc314239114" w:id="47"/>
      <w:bookmarkStart w:name="_Toc314239142" w:id="48"/>
      <w:bookmarkStart w:name="_Toc314238698" w:id="49"/>
      <w:bookmarkStart w:name="_Toc314238759" w:id="50"/>
      <w:bookmarkStart w:name="_Toc314238913" w:id="51"/>
      <w:bookmarkStart w:name="_Toc314238943" w:id="52"/>
      <w:bookmarkStart w:name="_Toc314238973" w:id="53"/>
      <w:bookmarkStart w:name="_Toc314239115" w:id="54"/>
      <w:bookmarkStart w:name="_Toc314239143" w:id="55"/>
      <w:bookmarkStart w:name="_Toc153899630" w:id="56"/>
      <w:bookmarkStart w:name="_Toc184412367" w:id="57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Pr="003D216D">
        <w:rPr>
          <w:bCs w:val="0"/>
          <w:sz w:val="24"/>
          <w:szCs w:val="24"/>
        </w:rPr>
        <w:t>ТРЕБОВАНИЯ К ПРОГРАММНОЙ ДОКУМЕНТАЦИИ</w:t>
      </w:r>
      <w:bookmarkEnd w:id="56"/>
      <w:bookmarkEnd w:id="57"/>
    </w:p>
    <w:p w:rsidRPr="008B150A" w:rsidR="00177B67" w:rsidP="00177B67" w:rsidRDefault="00177B67" w14:paraId="7D1F33A8" w14:textId="77777777">
      <w:pPr>
        <w:pStyle w:val="af"/>
        <w:ind w:firstLine="709"/>
        <w:rPr>
          <w:sz w:val="24"/>
          <w:szCs w:val="24"/>
        </w:rPr>
      </w:pPr>
      <w:bookmarkStart w:name="_Toc296559203" w:id="58"/>
      <w:r w:rsidRPr="008B150A">
        <w:rPr>
          <w:sz w:val="24"/>
          <w:szCs w:val="24"/>
        </w:rPr>
        <w:t>Настоящая Программа и методика испытаний разработана в соответствии со следующими документами:</w:t>
      </w:r>
    </w:p>
    <w:p w:rsidRPr="008B150A" w:rsidR="00177B67" w:rsidP="00177B67" w:rsidRDefault="00177B67" w14:paraId="310DB67C" w14:textId="77777777">
      <w:pPr>
        <w:pStyle w:val="af"/>
        <w:numPr>
          <w:ilvl w:val="0"/>
          <w:numId w:val="45"/>
        </w:numPr>
        <w:ind w:left="0" w:firstLine="709"/>
        <w:rPr>
          <w:sz w:val="24"/>
          <w:szCs w:val="24"/>
        </w:rPr>
      </w:pPr>
      <w:r w:rsidRPr="008B150A">
        <w:rPr>
          <w:sz w:val="24"/>
          <w:szCs w:val="24"/>
        </w:rPr>
        <w:t>ГОСТ 19.301-79 Программа и методика испытаний. Требования к содержанию и оформлению;</w:t>
      </w:r>
    </w:p>
    <w:p w:rsidR="00177B67" w:rsidP="00177B67" w:rsidRDefault="00177B67" w14:paraId="761E6FA9" w14:textId="77777777">
      <w:pPr>
        <w:pStyle w:val="af"/>
        <w:numPr>
          <w:ilvl w:val="0"/>
          <w:numId w:val="45"/>
        </w:numPr>
        <w:ind w:left="0" w:firstLine="709"/>
        <w:rPr>
          <w:sz w:val="24"/>
          <w:szCs w:val="24"/>
        </w:rPr>
      </w:pPr>
      <w:r w:rsidRPr="008B150A">
        <w:rPr>
          <w:sz w:val="24"/>
          <w:szCs w:val="24"/>
        </w:rPr>
        <w:t>ГОСТ 34.603-92 Виды испытаний автоматизированных систем</w:t>
      </w:r>
      <w:r>
        <w:rPr>
          <w:sz w:val="24"/>
          <w:szCs w:val="24"/>
        </w:rPr>
        <w:t>.</w:t>
      </w:r>
    </w:p>
    <w:p w:rsidRPr="00C758AF" w:rsidR="005719D0" w:rsidP="005719D0" w:rsidRDefault="0025671E" w14:paraId="4B7E6CE1" w14:textId="291A73BA">
      <w:pPr>
        <w:pStyle w:val="af"/>
        <w:ind w:firstLine="709"/>
        <w:rPr>
          <w:sz w:val="24"/>
          <w:szCs w:val="24"/>
          <w:highlight w:val="red"/>
        </w:rPr>
      </w:pPr>
      <w:r w:rsidRPr="0025671E">
        <w:rPr>
          <w:sz w:val="24"/>
          <w:szCs w:val="24"/>
        </w:rPr>
        <w:t xml:space="preserve">Программная и эксплуатационная документация </w:t>
      </w:r>
      <w:r>
        <w:rPr>
          <w:sz w:val="24"/>
          <w:szCs w:val="24"/>
        </w:rPr>
        <w:t xml:space="preserve">фреймворка </w:t>
      </w:r>
      <w:r>
        <w:rPr>
          <w:sz w:val="24"/>
          <w:szCs w:val="24"/>
          <w:lang w:val="en-US"/>
        </w:rPr>
        <w:t>Proto</w:t>
      </w:r>
      <w:r w:rsidRPr="0025671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LLM</w:t>
      </w:r>
      <w:r w:rsidRPr="0025671E">
        <w:rPr>
          <w:sz w:val="24"/>
          <w:szCs w:val="24"/>
        </w:rPr>
        <w:t xml:space="preserve"> должна соответствовать комплектности предоставления документов ИЦ СИИП, быть оформленной в соответствии с требованиями ЕСПД и представленной на бумажных и/или электронных носителях.</w:t>
      </w:r>
    </w:p>
    <w:p w:rsidRPr="00C758AF" w:rsidR="00F93DC3" w:rsidP="005719D0" w:rsidRDefault="00F93DC3" w14:paraId="2017D51A" w14:textId="31C64750">
      <w:pPr>
        <w:spacing w:line="240" w:lineRule="auto"/>
        <w:ind w:firstLine="0"/>
        <w:contextualSpacing w:val="0"/>
        <w:jc w:val="left"/>
        <w:rPr>
          <w:szCs w:val="24"/>
          <w:highlight w:val="red"/>
          <w:lang w:eastAsia="ru-RU"/>
        </w:rPr>
      </w:pPr>
    </w:p>
    <w:p w:rsidRPr="00E92836" w:rsidR="00534B0B" w:rsidP="00EF2198" w:rsidRDefault="0063253F" w14:paraId="1A7EFBED" w14:textId="7AA7302D">
      <w:pPr>
        <w:pStyle w:val="Heading1"/>
        <w:numPr>
          <w:ilvl w:val="0"/>
          <w:numId w:val="6"/>
        </w:numPr>
        <w:spacing w:before="0" w:after="0"/>
        <w:ind w:left="0" w:firstLine="0"/>
        <w:rPr>
          <w:bCs w:val="0"/>
          <w:sz w:val="24"/>
          <w:szCs w:val="24"/>
        </w:rPr>
      </w:pPr>
      <w:bookmarkStart w:name="_Toc153899631" w:id="59"/>
      <w:bookmarkStart w:name="_Toc184412368" w:id="60"/>
      <w:r w:rsidRPr="00E92836">
        <w:rPr>
          <w:bCs w:val="0"/>
          <w:sz w:val="24"/>
          <w:szCs w:val="24"/>
        </w:rPr>
        <w:t>СРЕДСТВА И ПОРЯДОК ИСПЫТАНИЙ</w:t>
      </w:r>
      <w:bookmarkEnd w:id="59"/>
      <w:bookmarkEnd w:id="60"/>
    </w:p>
    <w:p w:rsidR="00D87817" w:rsidP="00D87817" w:rsidRDefault="00DD7F2F" w14:paraId="093D1C2D" w14:textId="21CE17F9">
      <w:pPr>
        <w:rPr>
          <w:szCs w:val="24"/>
        </w:rPr>
      </w:pPr>
      <w:r w:rsidRPr="6FEC07AC">
        <w:rPr>
          <w:szCs w:val="24"/>
        </w:rPr>
        <w:t xml:space="preserve">В испытаниях принимают участие специалисты </w:t>
      </w:r>
      <w:r>
        <w:rPr>
          <w:szCs w:val="24"/>
        </w:rPr>
        <w:t>ИЦ СИИП</w:t>
      </w:r>
      <w:r w:rsidRPr="6FEC07AC">
        <w:rPr>
          <w:szCs w:val="24"/>
        </w:rPr>
        <w:t xml:space="preserve"> (Университет ИТМО), </w:t>
      </w:r>
      <w:r>
        <w:rPr>
          <w:szCs w:val="24"/>
        </w:rPr>
        <w:t>А</w:t>
      </w:r>
      <w:r w:rsidRPr="6FEC07AC">
        <w:rPr>
          <w:szCs w:val="24"/>
        </w:rPr>
        <w:t>ссоциации “Искусственный интеллект в промышленности”</w:t>
      </w:r>
      <w:r>
        <w:rPr>
          <w:szCs w:val="24"/>
        </w:rPr>
        <w:t>.</w:t>
      </w:r>
    </w:p>
    <w:p w:rsidR="00F566A9" w:rsidP="00F566A9" w:rsidRDefault="00F566A9" w14:paraId="1C1459D9" w14:textId="77777777">
      <w:pPr>
        <w:pStyle w:val="af"/>
        <w:ind w:firstLine="709"/>
        <w:rPr>
          <w:sz w:val="24"/>
          <w:szCs w:val="24"/>
        </w:rPr>
      </w:pPr>
      <w:r w:rsidRPr="45E0BDC7">
        <w:rPr>
          <w:sz w:val="24"/>
          <w:szCs w:val="24"/>
        </w:rPr>
        <w:t xml:space="preserve">Испытания проводятся на технических средствах ИТМО по адресу: 199034, С-Петербург, Биржевая линия д. 14. </w:t>
      </w:r>
    </w:p>
    <w:p w:rsidRPr="00A73094" w:rsidR="00A73094" w:rsidP="00B04794" w:rsidRDefault="00AB028A" w14:paraId="299B570D" w14:textId="74BB20F7">
      <w:pPr>
        <w:rPr>
          <w:highlight w:val="red"/>
        </w:rPr>
      </w:pPr>
      <w:r w:rsidRPr="00297E8B">
        <w:t xml:space="preserve">Для проведения испытаний </w:t>
      </w:r>
      <w:r w:rsidRPr="00297E8B" w:rsidR="00B04794">
        <w:t xml:space="preserve">необходима </w:t>
      </w:r>
      <w:r w:rsidRPr="00A73094" w:rsidR="00A73094">
        <w:t>вычислительная система под управлением OC Windows/Linux со следующими характеристиками:</w:t>
      </w:r>
    </w:p>
    <w:p w:rsidRPr="00A73094" w:rsidR="00A73094" w:rsidP="005D27FC" w:rsidRDefault="00A73094" w14:paraId="47675E62" w14:textId="77777777">
      <w:pPr>
        <w:pStyle w:val="ListParagraph"/>
        <w:numPr>
          <w:ilvl w:val="0"/>
          <w:numId w:val="39"/>
        </w:numPr>
        <w:ind w:left="0" w:firstLine="0"/>
      </w:pPr>
      <w:r w:rsidRPr="00A73094">
        <w:t>Процессор (CPU):</w:t>
      </w:r>
    </w:p>
    <w:p w:rsidRPr="00A73094" w:rsidR="00A73094" w:rsidP="005D27FC" w:rsidRDefault="00A73094" w14:paraId="639CB0D3" w14:textId="77777777">
      <w:pPr>
        <w:pStyle w:val="ListParagraph"/>
        <w:numPr>
          <w:ilvl w:val="1"/>
          <w:numId w:val="39"/>
        </w:numPr>
      </w:pPr>
      <w:r w:rsidRPr="00A73094">
        <w:t>Минимальная конфигурация: 8-ядерный процессор (например, Intel Core i7 или AMD Ryzen 7).</w:t>
      </w:r>
    </w:p>
    <w:p w:rsidRPr="00A73094" w:rsidR="00A73094" w:rsidP="005D27FC" w:rsidRDefault="00A73094" w14:paraId="0D38814C" w14:textId="77777777">
      <w:pPr>
        <w:pStyle w:val="ListParagraph"/>
        <w:numPr>
          <w:ilvl w:val="1"/>
          <w:numId w:val="39"/>
        </w:numPr>
      </w:pPr>
      <w:r w:rsidRPr="00A73094">
        <w:t>Рекомендуемая конфигурация: 16+ ядер, серверные процессоры типа Intel Xeon или AMD EPYC для работы с большими объемами данных и множеством параллельных процессов.</w:t>
      </w:r>
    </w:p>
    <w:p w:rsidRPr="00A73094" w:rsidR="00A73094" w:rsidRDefault="00A73094" w14:paraId="5D50879D" w14:textId="7FC3A3D3">
      <w:pPr>
        <w:pStyle w:val="ListParagraph"/>
        <w:numPr>
          <w:ilvl w:val="0"/>
          <w:numId w:val="39"/>
        </w:numPr>
        <w:ind w:left="0" w:firstLine="0"/>
      </w:pPr>
      <w:r w:rsidRPr="00A73094">
        <w:t>Оперативная память (RAM):</w:t>
      </w:r>
    </w:p>
    <w:p w:rsidRPr="00A73094" w:rsidR="00A73094" w:rsidP="00C626FA" w:rsidRDefault="00A73094" w14:paraId="756F692C" w14:textId="77777777">
      <w:pPr>
        <w:pStyle w:val="ListParagraph"/>
        <w:numPr>
          <w:ilvl w:val="1"/>
          <w:numId w:val="39"/>
        </w:numPr>
      </w:pPr>
      <w:r w:rsidRPr="00A73094">
        <w:t>Минимальная конфигурация: 32 ГБ.</w:t>
      </w:r>
    </w:p>
    <w:p w:rsidRPr="00A73094" w:rsidR="00A73094" w:rsidP="00C626FA" w:rsidRDefault="00A73094" w14:paraId="4E22C6B4" w14:textId="7C525A91">
      <w:pPr>
        <w:pStyle w:val="ListParagraph"/>
        <w:numPr>
          <w:ilvl w:val="1"/>
          <w:numId w:val="39"/>
        </w:numPr>
      </w:pPr>
      <w:r w:rsidRPr="00A73094">
        <w:t xml:space="preserve"> </w:t>
      </w:r>
      <w:r w:rsidRPr="00A73094" w:rsidR="00D41065">
        <w:t>Рекомендуемая конфигурация</w:t>
      </w:r>
      <w:r w:rsidRPr="00A73094">
        <w:t>: 64-128 ГБ или более, в зависимости от размера моделей и объема обрабатываемых данных.</w:t>
      </w:r>
    </w:p>
    <w:p w:rsidRPr="00A73094" w:rsidR="00A73094" w:rsidRDefault="00A73094" w14:paraId="208BCF6B" w14:textId="45D6051B">
      <w:pPr>
        <w:pStyle w:val="ListParagraph"/>
        <w:numPr>
          <w:ilvl w:val="0"/>
          <w:numId w:val="39"/>
        </w:numPr>
        <w:ind w:left="0" w:firstLine="0"/>
      </w:pPr>
      <w:r w:rsidRPr="00A73094">
        <w:t>Графический процессор (GPU):</w:t>
      </w:r>
    </w:p>
    <w:p w:rsidRPr="00A73094" w:rsidR="00A73094" w:rsidP="00D41065" w:rsidRDefault="00A73094" w14:paraId="2EA10B12" w14:textId="77777777">
      <w:pPr>
        <w:pStyle w:val="ListParagraph"/>
        <w:numPr>
          <w:ilvl w:val="1"/>
          <w:numId w:val="39"/>
        </w:numPr>
      </w:pPr>
      <w:r w:rsidRPr="00A73094">
        <w:t>Минимальная конфигурация: NVIDIA GPU с 8 ГБ VRAM (например, GTX 1070 или выше).</w:t>
      </w:r>
    </w:p>
    <w:p w:rsidRPr="00A73094" w:rsidR="00A73094" w:rsidP="00D41065" w:rsidRDefault="00A73094" w14:paraId="73328B27" w14:textId="77777777">
      <w:pPr>
        <w:pStyle w:val="ListParagraph"/>
        <w:numPr>
          <w:ilvl w:val="1"/>
          <w:numId w:val="39"/>
        </w:numPr>
      </w:pPr>
      <w:r w:rsidRPr="00A73094">
        <w:t>Рекомендуемая конфигурация: NVIDIA Tesla V100, A100 или аналогичные профессиональные GPU с 16-32 ГБ VRAM или более.</w:t>
      </w:r>
    </w:p>
    <w:p w:rsidRPr="00A73094" w:rsidR="00A73094" w:rsidP="00D41065" w:rsidRDefault="00A73094" w14:paraId="30F65B70" w14:textId="2DED5084">
      <w:pPr>
        <w:pStyle w:val="ListParagraph"/>
        <w:numPr>
          <w:ilvl w:val="0"/>
          <w:numId w:val="39"/>
        </w:numPr>
        <w:ind w:left="0" w:firstLine="0"/>
      </w:pPr>
      <w:r w:rsidRPr="00A73094">
        <w:t>Хранилище:</w:t>
      </w:r>
    </w:p>
    <w:p w:rsidRPr="00A73094" w:rsidR="00A73094" w:rsidP="00D41065" w:rsidRDefault="00A73094" w14:paraId="761EABD4" w14:textId="77777777">
      <w:pPr>
        <w:pStyle w:val="ListParagraph"/>
        <w:numPr>
          <w:ilvl w:val="1"/>
          <w:numId w:val="39"/>
        </w:numPr>
      </w:pPr>
      <w:r w:rsidRPr="00A73094">
        <w:t>Минимальная конфигурация: HDD 500 ГБ.</w:t>
      </w:r>
    </w:p>
    <w:p w:rsidRPr="00A73094" w:rsidR="00A73094" w:rsidP="00D41065" w:rsidRDefault="00A73094" w14:paraId="11B2E38C" w14:textId="77777777">
      <w:pPr>
        <w:pStyle w:val="ListParagraph"/>
        <w:numPr>
          <w:ilvl w:val="1"/>
          <w:numId w:val="39"/>
        </w:numPr>
      </w:pPr>
      <w:r w:rsidRPr="00A73094">
        <w:t>Рекомендуемая конфигурация: SSD 1-2 ТБ для быстрого доступа к данным и моделям.</w:t>
      </w:r>
    </w:p>
    <w:p w:rsidRPr="00A73094" w:rsidR="00A73094" w:rsidP="00084DEB" w:rsidRDefault="00A73094" w14:paraId="69FD72A6" w14:textId="5F0D5F17">
      <w:pPr>
        <w:pStyle w:val="ListParagraph"/>
        <w:numPr>
          <w:ilvl w:val="0"/>
          <w:numId w:val="39"/>
        </w:numPr>
        <w:ind w:left="0" w:firstLine="0"/>
      </w:pPr>
      <w:r w:rsidRPr="00A73094">
        <w:t>Сеть:</w:t>
      </w:r>
      <w:r w:rsidR="00084DEB">
        <w:t xml:space="preserve"> в</w:t>
      </w:r>
      <w:r w:rsidRPr="00A73094">
        <w:t>ысокоскоростное подключение к интернету (1 Гбит/с или выше) для загрузки моделей и работы с облачными сервисами.</w:t>
      </w:r>
    </w:p>
    <w:p w:rsidR="00A73094" w:rsidP="00D87817" w:rsidRDefault="00C81D7B" w14:paraId="37DC1C24" w14:textId="36EF6478">
      <w:pPr>
        <w:rPr>
          <w:rFonts w:eastAsia="Times New Roman"/>
          <w:szCs w:val="24"/>
          <w:lang w:eastAsia="ru-RU"/>
        </w:rPr>
      </w:pPr>
      <w:r w:rsidRPr="000E3459">
        <w:t>Для проведения испытаний</w:t>
      </w:r>
      <w:r w:rsidRPr="000E3459" w:rsidR="007B0B84">
        <w:t xml:space="preserve"> необходимо </w:t>
      </w:r>
      <w:r w:rsidRPr="000E3459" w:rsidR="007B0B84">
        <w:rPr>
          <w:rFonts w:eastAsia="Times New Roman"/>
          <w:szCs w:val="24"/>
          <w:lang w:eastAsia="ru-RU"/>
        </w:rPr>
        <w:t>наличие</w:t>
      </w:r>
      <w:r w:rsidRPr="007B2D8D" w:rsidR="007B0B84">
        <w:rPr>
          <w:rFonts w:eastAsia="Times New Roman"/>
          <w:szCs w:val="24"/>
          <w:lang w:eastAsia="ru-RU"/>
        </w:rPr>
        <w:t xml:space="preserve"> на компьютере интерпретатора python версии 3.10.</w:t>
      </w:r>
    </w:p>
    <w:p w:rsidRPr="000E7D18" w:rsidR="004031CA" w:rsidP="000E7D18" w:rsidRDefault="004031CA" w14:paraId="13BF4012" w14:textId="2DFB721E">
      <w:pPr>
        <w:rPr>
          <w:szCs w:val="24"/>
        </w:rPr>
      </w:pPr>
      <w:r>
        <w:rPr>
          <w:rFonts w:eastAsia="Times New Roman"/>
          <w:szCs w:val="24"/>
          <w:lang w:eastAsia="ru-RU"/>
        </w:rPr>
        <w:t xml:space="preserve">Для проведения испытаний необходимо установить библиотеку </w:t>
      </w:r>
      <w:r w:rsidR="00887E7A">
        <w:rPr>
          <w:rFonts w:eastAsia="Times New Roman"/>
          <w:szCs w:val="24"/>
          <w:lang w:val="en-US" w:eastAsia="ru-RU"/>
        </w:rPr>
        <w:t>Proto</w:t>
      </w:r>
      <w:r w:rsidRPr="00887E7A" w:rsidR="00887E7A">
        <w:rPr>
          <w:rFonts w:eastAsia="Times New Roman"/>
          <w:szCs w:val="24"/>
          <w:lang w:eastAsia="ru-RU"/>
        </w:rPr>
        <w:t>.</w:t>
      </w:r>
      <w:r w:rsidR="00887E7A">
        <w:rPr>
          <w:rFonts w:eastAsia="Times New Roman"/>
          <w:szCs w:val="24"/>
          <w:lang w:val="en-US" w:eastAsia="ru-RU"/>
        </w:rPr>
        <w:t>LLM</w:t>
      </w:r>
      <w:r w:rsidR="00260A36">
        <w:rPr>
          <w:rFonts w:eastAsia="Times New Roman"/>
          <w:szCs w:val="24"/>
          <w:lang w:eastAsia="ru-RU"/>
        </w:rPr>
        <w:t xml:space="preserve"> на ПК для проведения испытаний</w:t>
      </w:r>
      <w:r w:rsidRPr="00887E7A" w:rsidR="00887E7A">
        <w:rPr>
          <w:rFonts w:eastAsia="Times New Roman"/>
          <w:szCs w:val="24"/>
          <w:lang w:eastAsia="ru-RU"/>
        </w:rPr>
        <w:t xml:space="preserve">. </w:t>
      </w:r>
      <w:r w:rsidR="000E7D18">
        <w:rPr>
          <w:rFonts w:eastAsia="Times New Roman"/>
          <w:szCs w:val="24"/>
          <w:lang w:eastAsia="ru-RU"/>
        </w:rPr>
        <w:t>Например, через команду</w:t>
      </w:r>
      <w:r w:rsidRPr="000E7D18" w:rsidR="000E7D18">
        <w:rPr>
          <w:szCs w:val="24"/>
        </w:rPr>
        <w:t xml:space="preserve"> </w:t>
      </w:r>
      <w:r w:rsidRPr="000E7D18" w:rsidR="000E7D18">
        <w:rPr>
          <w:i/>
          <w:iCs/>
          <w:szCs w:val="24"/>
        </w:rPr>
        <w:t>pip install protollm</w:t>
      </w:r>
      <w:r w:rsidR="000E7D18">
        <w:rPr>
          <w:i/>
          <w:iCs/>
          <w:szCs w:val="24"/>
        </w:rPr>
        <w:t>.</w:t>
      </w:r>
    </w:p>
    <w:bookmarkEnd w:id="58"/>
    <w:p w:rsidRPr="00D20C19" w:rsidR="00505B6C" w:rsidP="00D87817" w:rsidRDefault="00505B6C" w14:paraId="183B4774" w14:textId="6BE1C763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Для проведения испытаний необходимо провести </w:t>
      </w:r>
      <w:r w:rsidR="00384732">
        <w:rPr>
          <w:rFonts w:eastAsia="Times New Roman"/>
          <w:color w:val="000000" w:themeColor="text1"/>
        </w:rPr>
        <w:t xml:space="preserve">подготовительные </w:t>
      </w:r>
      <w:r w:rsidR="00452126">
        <w:rPr>
          <w:rFonts w:eastAsia="Times New Roman"/>
          <w:color w:val="000000" w:themeColor="text1"/>
        </w:rPr>
        <w:t xml:space="preserve">работы по разворачиванию </w:t>
      </w:r>
      <w:r w:rsidR="00884060">
        <w:rPr>
          <w:rFonts w:eastAsia="Times New Roman"/>
          <w:color w:val="000000" w:themeColor="text1"/>
        </w:rPr>
        <w:t xml:space="preserve">большой языковой модели и </w:t>
      </w:r>
      <w:r w:rsidR="00AE082C">
        <w:rPr>
          <w:rFonts w:eastAsia="Times New Roman"/>
          <w:color w:val="000000" w:themeColor="text1"/>
        </w:rPr>
        <w:t xml:space="preserve">вспомогательных инструментов из </w:t>
      </w:r>
      <w:r w:rsidR="00DB5167">
        <w:rPr>
          <w:rFonts w:eastAsia="Times New Roman"/>
          <w:color w:val="000000" w:themeColor="text1"/>
          <w:lang w:val="en-US"/>
        </w:rPr>
        <w:t>protollm</w:t>
      </w:r>
      <w:r w:rsidRPr="00DB5167" w:rsidR="00DB5167">
        <w:rPr>
          <w:rFonts w:eastAsia="Times New Roman"/>
          <w:color w:val="000000" w:themeColor="text1"/>
        </w:rPr>
        <w:t>_</w:t>
      </w:r>
      <w:r w:rsidR="00DB5167">
        <w:rPr>
          <w:rFonts w:eastAsia="Times New Roman"/>
          <w:color w:val="000000" w:themeColor="text1"/>
          <w:lang w:val="en-US"/>
        </w:rPr>
        <w:t>tools</w:t>
      </w:r>
      <w:r w:rsidR="00FD5582">
        <w:rPr>
          <w:rFonts w:eastAsia="Times New Roman"/>
          <w:color w:val="000000" w:themeColor="text1"/>
        </w:rPr>
        <w:t>:</w:t>
      </w:r>
    </w:p>
    <w:p w:rsidR="00BA1BE1" w:rsidP="00BA1BE1" w:rsidRDefault="00BA1BE1" w14:paraId="6C270723" w14:textId="77777777">
      <w:pPr>
        <w:pStyle w:val="ListParagraph"/>
        <w:numPr>
          <w:ilvl w:val="0"/>
          <w:numId w:val="40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Для разворачивания БЯМ </w:t>
      </w:r>
      <w:r w:rsidRPr="00BA1BE1" w:rsidR="00D87817">
        <w:rPr>
          <w:rFonts w:eastAsia="Times New Roman"/>
          <w:color w:val="000000" w:themeColor="text1"/>
        </w:rPr>
        <w:t xml:space="preserve">нужно запустить protollm-api и, как минимум, один инстанс protollm-worker, если используется локальная llm и контекстный сервис запросов к БЯМ ‘protollm_sdk.jobs.job_context.JobContext.llm_api’. </w:t>
      </w:r>
    </w:p>
    <w:p w:rsidR="00D87817" w:rsidP="00BA1BE1" w:rsidRDefault="00D87817" w14:paraId="561079B1" w14:textId="3D2F1262">
      <w:pPr>
        <w:pStyle w:val="ListParagraph"/>
        <w:numPr>
          <w:ilvl w:val="0"/>
          <w:numId w:val="40"/>
        </w:numPr>
        <w:rPr>
          <w:rFonts w:eastAsia="Times New Roman"/>
          <w:color w:val="000000" w:themeColor="text1"/>
        </w:rPr>
      </w:pPr>
      <w:r w:rsidRPr="00BA1BE1">
        <w:rPr>
          <w:rFonts w:eastAsia="Times New Roman"/>
          <w:color w:val="000000" w:themeColor="text1"/>
        </w:rPr>
        <w:t xml:space="preserve">В случае использования внешней БЯМ этот шаг можно пропустить и использовать ‘protollm_sdk.jobs.job_context.JobContext.outer_llm_api’. Для разворачивания </w:t>
      </w:r>
      <w:r w:rsidRPr="00BA1BE1">
        <w:rPr>
          <w:rFonts w:eastAsia="Times New Roman"/>
          <w:color w:val="000000" w:themeColor="text1"/>
          <w:lang w:val="en-US"/>
        </w:rPr>
        <w:t>protollm</w:t>
      </w:r>
      <w:r w:rsidRPr="00BA1BE1">
        <w:rPr>
          <w:rFonts w:eastAsia="Times New Roman"/>
          <w:color w:val="000000" w:themeColor="text1"/>
        </w:rPr>
        <w:t>-</w:t>
      </w:r>
      <w:r w:rsidRPr="00BA1BE1">
        <w:rPr>
          <w:rFonts w:eastAsia="Times New Roman"/>
          <w:color w:val="000000" w:themeColor="text1"/>
          <w:lang w:val="en-US"/>
        </w:rPr>
        <w:t>api</w:t>
      </w:r>
      <w:r w:rsidRPr="00BA1BE1">
        <w:rPr>
          <w:rFonts w:eastAsia="Times New Roman"/>
          <w:color w:val="000000" w:themeColor="text1"/>
        </w:rPr>
        <w:t xml:space="preserve"> нужно перейти в директорию </w:t>
      </w:r>
      <w:r w:rsidRPr="00BA1BE1">
        <w:rPr>
          <w:rFonts w:eastAsia="Times New Roman"/>
          <w:color w:val="000000" w:themeColor="text1"/>
          <w:lang w:val="en-US"/>
        </w:rPr>
        <w:t>protollm</w:t>
      </w:r>
      <w:r w:rsidRPr="00BA1BE1">
        <w:rPr>
          <w:rFonts w:eastAsia="Times New Roman"/>
          <w:color w:val="000000" w:themeColor="text1"/>
        </w:rPr>
        <w:t>_</w:t>
      </w:r>
      <w:r w:rsidRPr="00BA1BE1">
        <w:rPr>
          <w:rFonts w:eastAsia="Times New Roman"/>
          <w:color w:val="000000" w:themeColor="text1"/>
          <w:lang w:val="en-US"/>
        </w:rPr>
        <w:t>tools</w:t>
      </w:r>
      <w:r w:rsidRPr="00BA1BE1">
        <w:rPr>
          <w:rFonts w:eastAsia="Times New Roman"/>
          <w:color w:val="000000" w:themeColor="text1"/>
        </w:rPr>
        <w:t>/</w:t>
      </w:r>
      <w:r w:rsidRPr="00BA1BE1">
        <w:rPr>
          <w:rFonts w:eastAsia="Times New Roman"/>
          <w:color w:val="000000" w:themeColor="text1"/>
          <w:lang w:val="en-US"/>
        </w:rPr>
        <w:t>llm</w:t>
      </w:r>
      <w:r w:rsidRPr="00BA1BE1">
        <w:rPr>
          <w:rFonts w:eastAsia="Times New Roman"/>
          <w:color w:val="000000" w:themeColor="text1"/>
        </w:rPr>
        <w:t>-</w:t>
      </w:r>
      <w:r w:rsidRPr="00BA1BE1">
        <w:rPr>
          <w:rFonts w:eastAsia="Times New Roman"/>
          <w:color w:val="000000" w:themeColor="text1"/>
          <w:lang w:val="en-US"/>
        </w:rPr>
        <w:t>api</w:t>
      </w:r>
      <w:r w:rsidRPr="00BA1BE1">
        <w:rPr>
          <w:rFonts w:eastAsia="Times New Roman"/>
          <w:color w:val="000000" w:themeColor="text1"/>
        </w:rPr>
        <w:t xml:space="preserve"> и запустить контейнеры </w:t>
      </w:r>
      <w:r w:rsidRPr="00BA1BE1">
        <w:rPr>
          <w:rFonts w:eastAsia="Times New Roman"/>
          <w:color w:val="000000" w:themeColor="text1"/>
          <w:lang w:val="en-US"/>
        </w:rPr>
        <w:t>reddis</w:t>
      </w:r>
      <w:r w:rsidRPr="00BA1BE1">
        <w:rPr>
          <w:rFonts w:eastAsia="Times New Roman"/>
          <w:color w:val="000000" w:themeColor="text1"/>
        </w:rPr>
        <w:t xml:space="preserve">, </w:t>
      </w:r>
      <w:r w:rsidRPr="00BA1BE1">
        <w:rPr>
          <w:rFonts w:eastAsia="Times New Roman"/>
          <w:color w:val="000000" w:themeColor="text1"/>
          <w:lang w:val="en-US"/>
        </w:rPr>
        <w:t>RabbitMQ</w:t>
      </w:r>
      <w:r w:rsidRPr="00BA1BE1">
        <w:rPr>
          <w:rFonts w:eastAsia="Times New Roman"/>
          <w:color w:val="000000" w:themeColor="text1"/>
        </w:rPr>
        <w:t xml:space="preserve"> и контейнер с </w:t>
      </w:r>
      <w:r w:rsidRPr="00BA1BE1">
        <w:rPr>
          <w:rFonts w:eastAsia="Times New Roman"/>
          <w:color w:val="000000" w:themeColor="text1"/>
          <w:lang w:val="en-US"/>
        </w:rPr>
        <w:t>API</w:t>
      </w:r>
      <w:r w:rsidRPr="00BA1BE1">
        <w:rPr>
          <w:rFonts w:eastAsia="Times New Roman"/>
          <w:color w:val="000000" w:themeColor="text1"/>
        </w:rPr>
        <w:t xml:space="preserve">, воспользовавшись </w:t>
      </w:r>
      <w:r w:rsidRPr="00BA1BE1">
        <w:rPr>
          <w:rFonts w:eastAsia="Times New Roman"/>
          <w:color w:val="000000" w:themeColor="text1"/>
          <w:lang w:val="en-US"/>
        </w:rPr>
        <w:t>protollm</w:t>
      </w:r>
      <w:r w:rsidRPr="00BA1BE1">
        <w:rPr>
          <w:rFonts w:eastAsia="Times New Roman"/>
          <w:color w:val="000000" w:themeColor="text1"/>
        </w:rPr>
        <w:t>_</w:t>
      </w:r>
      <w:r w:rsidRPr="00BA1BE1">
        <w:rPr>
          <w:rFonts w:eastAsia="Times New Roman"/>
          <w:color w:val="000000" w:themeColor="text1"/>
          <w:lang w:val="en-US"/>
        </w:rPr>
        <w:t>tools</w:t>
      </w:r>
      <w:r w:rsidRPr="00BA1BE1">
        <w:rPr>
          <w:rFonts w:eastAsia="Times New Roman"/>
          <w:color w:val="000000" w:themeColor="text1"/>
        </w:rPr>
        <w:t>/</w:t>
      </w:r>
      <w:r w:rsidRPr="00BA1BE1">
        <w:rPr>
          <w:rFonts w:eastAsia="Times New Roman"/>
          <w:color w:val="000000" w:themeColor="text1"/>
          <w:lang w:val="en-US"/>
        </w:rPr>
        <w:t>llm</w:t>
      </w:r>
      <w:r w:rsidRPr="00BA1BE1">
        <w:rPr>
          <w:rFonts w:eastAsia="Times New Roman"/>
          <w:color w:val="000000" w:themeColor="text1"/>
        </w:rPr>
        <w:t>-</w:t>
      </w:r>
      <w:r w:rsidRPr="00BA1BE1">
        <w:rPr>
          <w:rFonts w:eastAsia="Times New Roman"/>
          <w:color w:val="000000" w:themeColor="text1"/>
          <w:lang w:val="en-US"/>
        </w:rPr>
        <w:t>api</w:t>
      </w:r>
      <w:r w:rsidRPr="00BA1BE1">
        <w:rPr>
          <w:rFonts w:eastAsia="Times New Roman"/>
          <w:color w:val="000000" w:themeColor="text1"/>
        </w:rPr>
        <w:t>/</w:t>
      </w:r>
      <w:r w:rsidRPr="00BA1BE1">
        <w:rPr>
          <w:rFonts w:eastAsia="Times New Roman"/>
          <w:color w:val="000000" w:themeColor="text1"/>
          <w:lang w:val="en-US"/>
        </w:rPr>
        <w:t>docker</w:t>
      </w:r>
      <w:r w:rsidRPr="00BA1BE1">
        <w:rPr>
          <w:rFonts w:eastAsia="Times New Roman"/>
          <w:color w:val="000000" w:themeColor="text1"/>
        </w:rPr>
        <w:t>-</w:t>
      </w:r>
      <w:r w:rsidRPr="00BA1BE1">
        <w:rPr>
          <w:rFonts w:eastAsia="Times New Roman"/>
          <w:color w:val="000000" w:themeColor="text1"/>
          <w:lang w:val="en-US"/>
        </w:rPr>
        <w:t>compose</w:t>
      </w:r>
      <w:r w:rsidRPr="00BA1BE1">
        <w:rPr>
          <w:rFonts w:eastAsia="Times New Roman"/>
          <w:color w:val="000000" w:themeColor="text1"/>
        </w:rPr>
        <w:t>.</w:t>
      </w:r>
      <w:r w:rsidRPr="00BA1BE1">
        <w:rPr>
          <w:rFonts w:eastAsia="Times New Roman"/>
          <w:color w:val="000000" w:themeColor="text1"/>
          <w:lang w:val="en-US"/>
        </w:rPr>
        <w:t>yml</w:t>
      </w:r>
      <w:r w:rsidRPr="00BA1BE1">
        <w:rPr>
          <w:rFonts w:eastAsia="Times New Roman"/>
          <w:color w:val="000000" w:themeColor="text1"/>
        </w:rPr>
        <w:t xml:space="preserve"> файлом и утилой </w:t>
      </w:r>
      <w:r w:rsidRPr="00BA1BE1">
        <w:rPr>
          <w:rFonts w:eastAsia="Times New Roman"/>
          <w:color w:val="000000" w:themeColor="text1"/>
          <w:lang w:val="en-US"/>
        </w:rPr>
        <w:t>docker</w:t>
      </w:r>
      <w:r w:rsidRPr="00BA1BE1">
        <w:rPr>
          <w:rFonts w:eastAsia="Times New Roman"/>
          <w:color w:val="000000" w:themeColor="text1"/>
        </w:rPr>
        <w:t>-</w:t>
      </w:r>
      <w:r w:rsidRPr="00BA1BE1">
        <w:rPr>
          <w:rFonts w:eastAsia="Times New Roman"/>
          <w:color w:val="000000" w:themeColor="text1"/>
          <w:lang w:val="en-US"/>
        </w:rPr>
        <w:t>compose</w:t>
      </w:r>
      <w:r w:rsidRPr="00BA1BE1">
        <w:rPr>
          <w:rFonts w:eastAsia="Times New Roman"/>
          <w:color w:val="000000" w:themeColor="text1"/>
        </w:rPr>
        <w:t xml:space="preserve"> к </w:t>
      </w:r>
      <w:r w:rsidRPr="00BA1BE1">
        <w:rPr>
          <w:rFonts w:eastAsia="Times New Roman"/>
          <w:color w:val="000000" w:themeColor="text1"/>
          <w:lang w:val="en-US"/>
        </w:rPr>
        <w:t>docker</w:t>
      </w:r>
      <w:r w:rsidRPr="00BA1BE1">
        <w:rPr>
          <w:rFonts w:eastAsia="Times New Roman"/>
          <w:color w:val="000000" w:themeColor="text1"/>
        </w:rPr>
        <w:t xml:space="preserve">. После этого нужно перейти в директорию </w:t>
      </w:r>
      <w:r w:rsidRPr="00BA1BE1">
        <w:rPr>
          <w:rFonts w:eastAsia="Times New Roman"/>
          <w:color w:val="000000" w:themeColor="text1"/>
          <w:lang w:val="en-US"/>
        </w:rPr>
        <w:t>protollm</w:t>
      </w:r>
      <w:r w:rsidRPr="00BA1BE1">
        <w:rPr>
          <w:rFonts w:eastAsia="Times New Roman"/>
          <w:color w:val="000000" w:themeColor="text1"/>
        </w:rPr>
        <w:t>_</w:t>
      </w:r>
      <w:r w:rsidRPr="00BA1BE1">
        <w:rPr>
          <w:rFonts w:eastAsia="Times New Roman"/>
          <w:color w:val="000000" w:themeColor="text1"/>
          <w:lang w:val="en-US"/>
        </w:rPr>
        <w:t>tools</w:t>
      </w:r>
      <w:r w:rsidRPr="00BA1BE1">
        <w:rPr>
          <w:rFonts w:eastAsia="Times New Roman"/>
          <w:color w:val="000000" w:themeColor="text1"/>
        </w:rPr>
        <w:t>/</w:t>
      </w:r>
      <w:r w:rsidRPr="00BA1BE1">
        <w:rPr>
          <w:rFonts w:eastAsia="Times New Roman"/>
          <w:color w:val="000000" w:themeColor="text1"/>
          <w:lang w:val="en-US"/>
        </w:rPr>
        <w:t>llm</w:t>
      </w:r>
      <w:r w:rsidRPr="00BA1BE1">
        <w:rPr>
          <w:rFonts w:eastAsia="Times New Roman"/>
          <w:color w:val="000000" w:themeColor="text1"/>
        </w:rPr>
        <w:t>-</w:t>
      </w:r>
      <w:r w:rsidRPr="00BA1BE1">
        <w:rPr>
          <w:rFonts w:eastAsia="Times New Roman"/>
          <w:color w:val="000000" w:themeColor="text1"/>
          <w:lang w:val="en-US"/>
        </w:rPr>
        <w:t>worker</w:t>
      </w:r>
      <w:r w:rsidRPr="00BA1BE1">
        <w:rPr>
          <w:rFonts w:eastAsia="Times New Roman"/>
          <w:color w:val="000000" w:themeColor="text1"/>
        </w:rPr>
        <w:t>/</w:t>
      </w:r>
      <w:r w:rsidRPr="00BA1BE1">
        <w:rPr>
          <w:rFonts w:eastAsia="Times New Roman"/>
          <w:color w:val="000000" w:themeColor="text1"/>
          <w:lang w:val="en-US"/>
        </w:rPr>
        <w:t>deployment</w:t>
      </w:r>
      <w:r w:rsidRPr="00BA1BE1">
        <w:rPr>
          <w:rFonts w:eastAsia="Times New Roman"/>
          <w:color w:val="000000" w:themeColor="text1"/>
        </w:rPr>
        <w:t xml:space="preserve"> и также создать и запустить контейнер, используя файл </w:t>
      </w:r>
      <w:r w:rsidRPr="00BA1BE1">
        <w:rPr>
          <w:rFonts w:eastAsia="Times New Roman"/>
          <w:color w:val="000000" w:themeColor="text1"/>
          <w:lang w:val="en-US"/>
        </w:rPr>
        <w:t>protollm</w:t>
      </w:r>
      <w:r w:rsidRPr="00BA1BE1">
        <w:rPr>
          <w:rFonts w:eastAsia="Times New Roman"/>
          <w:color w:val="000000" w:themeColor="text1"/>
        </w:rPr>
        <w:t>_</w:t>
      </w:r>
      <w:r w:rsidRPr="00BA1BE1">
        <w:rPr>
          <w:rFonts w:eastAsia="Times New Roman"/>
          <w:color w:val="000000" w:themeColor="text1"/>
          <w:lang w:val="en-US"/>
        </w:rPr>
        <w:t>tools</w:t>
      </w:r>
      <w:r w:rsidRPr="00BA1BE1">
        <w:rPr>
          <w:rFonts w:eastAsia="Times New Roman"/>
          <w:color w:val="000000" w:themeColor="text1"/>
        </w:rPr>
        <w:t>/</w:t>
      </w:r>
      <w:r w:rsidRPr="00BA1BE1">
        <w:rPr>
          <w:rFonts w:eastAsia="Times New Roman"/>
          <w:color w:val="000000" w:themeColor="text1"/>
          <w:lang w:val="en-US"/>
        </w:rPr>
        <w:t>llm</w:t>
      </w:r>
      <w:r w:rsidRPr="00BA1BE1">
        <w:rPr>
          <w:rFonts w:eastAsia="Times New Roman"/>
          <w:color w:val="000000" w:themeColor="text1"/>
        </w:rPr>
        <w:t>-</w:t>
      </w:r>
      <w:r w:rsidRPr="00BA1BE1">
        <w:rPr>
          <w:rFonts w:eastAsia="Times New Roman"/>
          <w:color w:val="000000" w:themeColor="text1"/>
          <w:lang w:val="en-US"/>
        </w:rPr>
        <w:t>worker</w:t>
      </w:r>
      <w:r w:rsidRPr="00BA1BE1">
        <w:rPr>
          <w:rFonts w:eastAsia="Times New Roman"/>
          <w:color w:val="000000" w:themeColor="text1"/>
        </w:rPr>
        <w:t>/</w:t>
      </w:r>
      <w:r w:rsidRPr="00BA1BE1">
        <w:rPr>
          <w:rFonts w:eastAsia="Times New Roman"/>
          <w:color w:val="000000" w:themeColor="text1"/>
          <w:lang w:val="en-US"/>
        </w:rPr>
        <w:t>deployment</w:t>
      </w:r>
      <w:r w:rsidRPr="00BA1BE1">
        <w:rPr>
          <w:rFonts w:eastAsia="Times New Roman"/>
          <w:color w:val="000000" w:themeColor="text1"/>
        </w:rPr>
        <w:t>/</w:t>
      </w:r>
      <w:r w:rsidRPr="00BA1BE1">
        <w:rPr>
          <w:rFonts w:eastAsia="Times New Roman"/>
          <w:color w:val="000000" w:themeColor="text1"/>
          <w:lang w:val="en-US"/>
        </w:rPr>
        <w:t>docker</w:t>
      </w:r>
      <w:r w:rsidRPr="00BA1BE1">
        <w:rPr>
          <w:rFonts w:eastAsia="Times New Roman"/>
          <w:color w:val="000000" w:themeColor="text1"/>
        </w:rPr>
        <w:t>-</w:t>
      </w:r>
      <w:r w:rsidRPr="00BA1BE1">
        <w:rPr>
          <w:rFonts w:eastAsia="Times New Roman"/>
          <w:color w:val="000000" w:themeColor="text1"/>
          <w:lang w:val="en-US"/>
        </w:rPr>
        <w:t>compose</w:t>
      </w:r>
      <w:r w:rsidRPr="00BA1BE1">
        <w:rPr>
          <w:rFonts w:eastAsia="Times New Roman"/>
          <w:color w:val="000000" w:themeColor="text1"/>
        </w:rPr>
        <w:t>.</w:t>
      </w:r>
      <w:r w:rsidRPr="00BA1BE1">
        <w:rPr>
          <w:rFonts w:eastAsia="Times New Roman"/>
          <w:color w:val="000000" w:themeColor="text1"/>
          <w:lang w:val="en-US"/>
        </w:rPr>
        <w:t>yml</w:t>
      </w:r>
      <w:r w:rsidRPr="00BA1BE1">
        <w:rPr>
          <w:rFonts w:eastAsia="Times New Roman"/>
          <w:color w:val="000000" w:themeColor="text1"/>
        </w:rPr>
        <w:t xml:space="preserve">. Перед запуском контейнеров нужно скорректировать параметры в </w:t>
      </w:r>
      <w:r w:rsidRPr="00BA1BE1">
        <w:rPr>
          <w:rFonts w:eastAsia="Times New Roman"/>
          <w:color w:val="000000" w:themeColor="text1"/>
          <w:lang w:val="en-US"/>
        </w:rPr>
        <w:t>docker</w:t>
      </w:r>
      <w:r w:rsidRPr="00BA1BE1">
        <w:rPr>
          <w:rFonts w:eastAsia="Times New Roman"/>
          <w:color w:val="000000" w:themeColor="text1"/>
        </w:rPr>
        <w:t>-</w:t>
      </w:r>
      <w:r w:rsidRPr="00BA1BE1">
        <w:rPr>
          <w:rFonts w:eastAsia="Times New Roman"/>
          <w:color w:val="000000" w:themeColor="text1"/>
          <w:lang w:val="en-US"/>
        </w:rPr>
        <w:t>compose</w:t>
      </w:r>
      <w:r w:rsidRPr="00BA1BE1">
        <w:rPr>
          <w:rFonts w:eastAsia="Times New Roman"/>
          <w:color w:val="000000" w:themeColor="text1"/>
        </w:rPr>
        <w:t>.</w:t>
      </w:r>
      <w:r w:rsidRPr="00BA1BE1">
        <w:rPr>
          <w:rFonts w:eastAsia="Times New Roman"/>
          <w:color w:val="000000" w:themeColor="text1"/>
          <w:lang w:val="en-US"/>
        </w:rPr>
        <w:t>yml</w:t>
      </w:r>
      <w:r w:rsidRPr="00BA1BE1">
        <w:rPr>
          <w:rFonts w:eastAsia="Times New Roman"/>
          <w:color w:val="000000" w:themeColor="text1"/>
        </w:rPr>
        <w:t xml:space="preserve"> файле, указывающие на путь до весов модели. Контейнер </w:t>
      </w:r>
      <w:r w:rsidRPr="00BA1BE1">
        <w:rPr>
          <w:rFonts w:eastAsia="Times New Roman"/>
          <w:color w:val="000000" w:themeColor="text1"/>
          <w:lang w:val="en-US"/>
        </w:rPr>
        <w:t>llm</w:t>
      </w:r>
      <w:r w:rsidRPr="00BA1BE1">
        <w:rPr>
          <w:rFonts w:eastAsia="Times New Roman"/>
          <w:color w:val="000000" w:themeColor="text1"/>
        </w:rPr>
        <w:t>-</w:t>
      </w:r>
      <w:r w:rsidRPr="00BA1BE1">
        <w:rPr>
          <w:rFonts w:eastAsia="Times New Roman"/>
          <w:color w:val="000000" w:themeColor="text1"/>
          <w:lang w:val="en-US"/>
        </w:rPr>
        <w:t>worker</w:t>
      </w:r>
      <w:r w:rsidRPr="00BA1BE1">
        <w:rPr>
          <w:rFonts w:eastAsia="Times New Roman"/>
          <w:color w:val="000000" w:themeColor="text1"/>
        </w:rPr>
        <w:t xml:space="preserve"> запускается на вычислительном устройстве с одной или несколькими </w:t>
      </w:r>
      <w:r w:rsidRPr="00BA1BE1">
        <w:rPr>
          <w:rFonts w:eastAsia="Times New Roman"/>
          <w:color w:val="000000" w:themeColor="text1"/>
          <w:lang w:val="en-US"/>
        </w:rPr>
        <w:t>nvidia</w:t>
      </w:r>
      <w:r w:rsidRPr="00BA1BE1">
        <w:rPr>
          <w:rFonts w:eastAsia="Times New Roman"/>
          <w:color w:val="000000" w:themeColor="text1"/>
        </w:rPr>
        <w:t>, так, чтобы суммарной видеопамяти хватало на разворачивание выбранной модели.</w:t>
      </w:r>
      <w:r w:rsidR="00CF0CF5">
        <w:rPr>
          <w:rFonts w:eastAsia="Times New Roman"/>
          <w:color w:val="000000" w:themeColor="text1"/>
        </w:rPr>
        <w:t xml:space="preserve"> Для использования </w:t>
      </w:r>
      <w:r w:rsidR="00A31053">
        <w:rPr>
          <w:rFonts w:eastAsia="Times New Roman"/>
          <w:color w:val="000000" w:themeColor="text1"/>
        </w:rPr>
        <w:t xml:space="preserve">внешней БЯМ необходимо указать </w:t>
      </w:r>
      <w:r w:rsidRPr="523C08C5" w:rsidR="00732870">
        <w:rPr>
          <w:color w:val="000000" w:themeColor="text1"/>
        </w:rPr>
        <w:t xml:space="preserve">ключ </w:t>
      </w:r>
      <w:r w:rsidR="00732870">
        <w:rPr>
          <w:color w:val="000000" w:themeColor="text1"/>
        </w:rPr>
        <w:t xml:space="preserve">доступа к </w:t>
      </w:r>
      <w:r w:rsidRPr="5D1B64E9" w:rsidR="00732870">
        <w:rPr>
          <w:color w:val="000000" w:themeColor="text1"/>
        </w:rPr>
        <w:t>vsegpt</w:t>
      </w:r>
      <w:r w:rsidR="00732870">
        <w:rPr>
          <w:color w:val="000000" w:themeColor="text1"/>
        </w:rPr>
        <w:t xml:space="preserve">, хранящийся в файле </w:t>
      </w:r>
      <w:r w:rsidR="00763460">
        <w:rPr>
          <w:color w:val="000000" w:themeColor="text1"/>
          <w:lang w:val="en-US"/>
        </w:rPr>
        <w:t>API</w:t>
      </w:r>
      <w:r w:rsidRPr="00763460" w:rsidR="00763460">
        <w:rPr>
          <w:color w:val="000000" w:themeColor="text1"/>
        </w:rPr>
        <w:t>_</w:t>
      </w:r>
      <w:r w:rsidR="00763460">
        <w:rPr>
          <w:color w:val="000000" w:themeColor="text1"/>
          <w:lang w:val="en-US"/>
        </w:rPr>
        <w:t>KEY</w:t>
      </w:r>
      <w:r w:rsidRPr="00763460" w:rsidR="00763460">
        <w:rPr>
          <w:color w:val="000000" w:themeColor="text1"/>
        </w:rPr>
        <w:t>.</w:t>
      </w:r>
      <w:r w:rsidR="00763460">
        <w:rPr>
          <w:color w:val="000000" w:themeColor="text1"/>
          <w:lang w:val="en-US"/>
        </w:rPr>
        <w:t>txt</w:t>
      </w:r>
      <w:r w:rsidRPr="00763460" w:rsidR="00763460">
        <w:rPr>
          <w:color w:val="000000" w:themeColor="text1"/>
        </w:rPr>
        <w:t xml:space="preserve"> </w:t>
      </w:r>
      <w:r w:rsidR="00240EBC">
        <w:rPr>
          <w:color w:val="000000" w:themeColor="text1"/>
        </w:rPr>
        <w:t>на ПК</w:t>
      </w:r>
      <w:r w:rsidR="00D334C6">
        <w:rPr>
          <w:color w:val="000000" w:themeColor="text1"/>
        </w:rPr>
        <w:t xml:space="preserve"> для проведения испытаний</w:t>
      </w:r>
      <w:r w:rsidR="00833D69">
        <w:rPr>
          <w:color w:val="000000" w:themeColor="text1"/>
        </w:rPr>
        <w:t>.</w:t>
      </w:r>
    </w:p>
    <w:p w:rsidR="00D87817" w:rsidRDefault="00D9682A" w14:paraId="51196ADE" w14:textId="3E7A27E3">
      <w:pPr>
        <w:pStyle w:val="ListParagraph"/>
        <w:numPr>
          <w:ilvl w:val="0"/>
          <w:numId w:val="40"/>
        </w:numPr>
        <w:rPr>
          <w:rFonts w:eastAsia="Times New Roman"/>
          <w:color w:val="000000" w:themeColor="text1"/>
        </w:rPr>
      </w:pPr>
      <w:r w:rsidRPr="00D9682A">
        <w:rPr>
          <w:rFonts w:eastAsia="Times New Roman"/>
          <w:color w:val="000000" w:themeColor="text1"/>
        </w:rPr>
        <w:t xml:space="preserve"> </w:t>
      </w:r>
      <w:r w:rsidRPr="00D9682A" w:rsidR="00D87817">
        <w:rPr>
          <w:rFonts w:eastAsia="Times New Roman"/>
          <w:color w:val="000000" w:themeColor="text1"/>
        </w:rPr>
        <w:t xml:space="preserve">После обеспечения работы БЯМ для исполнения запросов </w:t>
      </w:r>
      <w:r w:rsidRPr="00D9682A" w:rsidR="00D87817">
        <w:rPr>
          <w:rFonts w:eastAsia="Times New Roman"/>
          <w:color w:val="000000" w:themeColor="text1"/>
          <w:lang w:val="en-US"/>
        </w:rPr>
        <w:t>RAG</w:t>
      </w:r>
      <w:r w:rsidRPr="00D9682A" w:rsidR="00D87817">
        <w:rPr>
          <w:rFonts w:eastAsia="Times New Roman"/>
          <w:color w:val="000000" w:themeColor="text1"/>
        </w:rPr>
        <w:t xml:space="preserve"> необходимо поднять контекстные сервисы </w:t>
      </w:r>
      <w:r w:rsidRPr="00D9682A" w:rsidR="00D87817">
        <w:rPr>
          <w:rFonts w:eastAsia="Times New Roman"/>
          <w:color w:val="000000" w:themeColor="text1"/>
          <w:lang w:val="en-US"/>
        </w:rPr>
        <w:t>SDK</w:t>
      </w:r>
      <w:r w:rsidRPr="00D9682A" w:rsidR="00D87817">
        <w:rPr>
          <w:rFonts w:eastAsia="Times New Roman"/>
          <w:color w:val="000000" w:themeColor="text1"/>
        </w:rPr>
        <w:t xml:space="preserve">. Для этого нужно пройти в директорию </w:t>
      </w:r>
      <w:r w:rsidRPr="00D9682A" w:rsidR="00D87817">
        <w:rPr>
          <w:rFonts w:eastAsia="Times New Roman"/>
          <w:color w:val="000000" w:themeColor="text1"/>
          <w:lang w:val="en-US"/>
        </w:rPr>
        <w:t>deployment</w:t>
      </w:r>
      <w:r w:rsidRPr="00D9682A" w:rsidR="00D87817">
        <w:rPr>
          <w:rFonts w:eastAsia="Times New Roman"/>
          <w:color w:val="000000" w:themeColor="text1"/>
        </w:rPr>
        <w:t>/</w:t>
      </w:r>
      <w:r w:rsidRPr="00D9682A" w:rsidR="00D87817">
        <w:rPr>
          <w:rFonts w:eastAsia="Times New Roman"/>
          <w:color w:val="000000" w:themeColor="text1"/>
          <w:lang w:val="en-US"/>
        </w:rPr>
        <w:t>sdk</w:t>
      </w:r>
      <w:r w:rsidRPr="00D9682A" w:rsidR="00D87817">
        <w:rPr>
          <w:rFonts w:eastAsia="Times New Roman"/>
          <w:color w:val="000000" w:themeColor="text1"/>
        </w:rPr>
        <w:t>-</w:t>
      </w:r>
      <w:r w:rsidRPr="00D9682A" w:rsidR="00D87817">
        <w:rPr>
          <w:rFonts w:eastAsia="Times New Roman"/>
          <w:color w:val="000000" w:themeColor="text1"/>
          <w:lang w:val="en-US"/>
        </w:rPr>
        <w:t>base</w:t>
      </w:r>
      <w:r w:rsidRPr="00D9682A" w:rsidR="00D87817">
        <w:rPr>
          <w:rFonts w:eastAsia="Times New Roman"/>
          <w:color w:val="000000" w:themeColor="text1"/>
        </w:rPr>
        <w:t xml:space="preserve"> и запустить контейнеры собрав и запустив контейнеры используя файл </w:t>
      </w:r>
      <w:r w:rsidRPr="00D9682A" w:rsidR="00D87817">
        <w:rPr>
          <w:rFonts w:eastAsia="Times New Roman"/>
          <w:color w:val="000000" w:themeColor="text1"/>
          <w:lang w:val="en-US"/>
        </w:rPr>
        <w:t>deployment</w:t>
      </w:r>
      <w:r w:rsidRPr="00D9682A" w:rsidR="00D87817">
        <w:rPr>
          <w:rFonts w:eastAsia="Times New Roman"/>
          <w:color w:val="000000" w:themeColor="text1"/>
        </w:rPr>
        <w:t>/</w:t>
      </w:r>
      <w:r w:rsidRPr="00D9682A" w:rsidR="00D87817">
        <w:rPr>
          <w:rFonts w:eastAsia="Times New Roman"/>
          <w:color w:val="000000" w:themeColor="text1"/>
          <w:lang w:val="en-US"/>
        </w:rPr>
        <w:t>sdk</w:t>
      </w:r>
      <w:r w:rsidRPr="00D9682A" w:rsidR="00D87817">
        <w:rPr>
          <w:rFonts w:eastAsia="Times New Roman"/>
          <w:color w:val="000000" w:themeColor="text1"/>
        </w:rPr>
        <w:t>-</w:t>
      </w:r>
      <w:r w:rsidRPr="00D9682A" w:rsidR="00D87817">
        <w:rPr>
          <w:rFonts w:eastAsia="Times New Roman"/>
          <w:color w:val="000000" w:themeColor="text1"/>
          <w:lang w:val="en-US"/>
        </w:rPr>
        <w:t>base</w:t>
      </w:r>
      <w:r w:rsidRPr="00D9682A" w:rsidR="00D87817">
        <w:rPr>
          <w:rFonts w:eastAsia="Times New Roman"/>
          <w:color w:val="000000" w:themeColor="text1"/>
        </w:rPr>
        <w:t>/</w:t>
      </w:r>
      <w:r w:rsidRPr="00D9682A" w:rsidR="00D87817">
        <w:rPr>
          <w:rFonts w:eastAsia="Times New Roman"/>
          <w:color w:val="000000" w:themeColor="text1"/>
          <w:lang w:val="en-US"/>
        </w:rPr>
        <w:t>docker</w:t>
      </w:r>
      <w:r w:rsidRPr="00D9682A" w:rsidR="00D87817">
        <w:rPr>
          <w:rFonts w:eastAsia="Times New Roman"/>
          <w:color w:val="000000" w:themeColor="text1"/>
        </w:rPr>
        <w:t>-</w:t>
      </w:r>
      <w:r w:rsidRPr="00D9682A" w:rsidR="00D87817">
        <w:rPr>
          <w:rFonts w:eastAsia="Times New Roman"/>
          <w:color w:val="000000" w:themeColor="text1"/>
          <w:lang w:val="en-US"/>
        </w:rPr>
        <w:t>compose</w:t>
      </w:r>
      <w:r w:rsidRPr="00D9682A" w:rsidR="00D87817">
        <w:rPr>
          <w:rFonts w:eastAsia="Times New Roman"/>
          <w:color w:val="000000" w:themeColor="text1"/>
        </w:rPr>
        <w:t>.</w:t>
      </w:r>
      <w:r w:rsidRPr="00D9682A" w:rsidR="00D87817">
        <w:rPr>
          <w:rFonts w:eastAsia="Times New Roman"/>
          <w:color w:val="000000" w:themeColor="text1"/>
          <w:lang w:val="en-US"/>
        </w:rPr>
        <w:t>yml</w:t>
      </w:r>
      <w:r w:rsidRPr="00D9682A" w:rsidR="00D87817">
        <w:rPr>
          <w:rFonts w:eastAsia="Times New Roman"/>
          <w:color w:val="000000" w:themeColor="text1"/>
        </w:rPr>
        <w:t xml:space="preserve">. В случае если для </w:t>
      </w:r>
      <w:r w:rsidRPr="00D9682A" w:rsidR="00D87817">
        <w:rPr>
          <w:rFonts w:eastAsia="Times New Roman"/>
          <w:color w:val="000000" w:themeColor="text1"/>
          <w:lang w:val="en-US"/>
        </w:rPr>
        <w:t>llm</w:t>
      </w:r>
      <w:r w:rsidRPr="00D9682A" w:rsidR="00D87817">
        <w:rPr>
          <w:rFonts w:eastAsia="Times New Roman"/>
          <w:color w:val="000000" w:themeColor="text1"/>
        </w:rPr>
        <w:t>-</w:t>
      </w:r>
      <w:r w:rsidRPr="00D9682A" w:rsidR="00D87817">
        <w:rPr>
          <w:rFonts w:eastAsia="Times New Roman"/>
          <w:color w:val="000000" w:themeColor="text1"/>
          <w:lang w:val="en-US"/>
        </w:rPr>
        <w:t>api</w:t>
      </w:r>
      <w:r w:rsidRPr="00D9682A" w:rsidR="00D87817">
        <w:rPr>
          <w:rFonts w:eastAsia="Times New Roman"/>
          <w:color w:val="000000" w:themeColor="text1"/>
        </w:rPr>
        <w:t xml:space="preserve"> и контекстных сервисов </w:t>
      </w:r>
      <w:r w:rsidRPr="00D9682A" w:rsidR="00D87817">
        <w:rPr>
          <w:rFonts w:eastAsia="Times New Roman"/>
          <w:color w:val="000000" w:themeColor="text1"/>
          <w:lang w:val="en-US"/>
        </w:rPr>
        <w:t>sdk</w:t>
      </w:r>
      <w:r w:rsidRPr="00D9682A" w:rsidR="00D87817">
        <w:rPr>
          <w:rFonts w:eastAsia="Times New Roman"/>
          <w:color w:val="000000" w:themeColor="text1"/>
        </w:rPr>
        <w:t xml:space="preserve"> планируется использовать общие </w:t>
      </w:r>
      <w:r w:rsidRPr="00D9682A" w:rsidR="00D87817">
        <w:rPr>
          <w:rFonts w:eastAsia="Times New Roman"/>
          <w:color w:val="000000" w:themeColor="text1"/>
          <w:lang w:val="en-US"/>
        </w:rPr>
        <w:t>Redis</w:t>
      </w:r>
      <w:r w:rsidRPr="00D9682A" w:rsidR="00D87817">
        <w:rPr>
          <w:rFonts w:eastAsia="Times New Roman"/>
          <w:color w:val="000000" w:themeColor="text1"/>
        </w:rPr>
        <w:t xml:space="preserve"> и </w:t>
      </w:r>
      <w:r w:rsidRPr="00D9682A" w:rsidR="00D87817">
        <w:rPr>
          <w:rFonts w:eastAsia="Times New Roman"/>
          <w:color w:val="000000" w:themeColor="text1"/>
          <w:lang w:val="en-US"/>
        </w:rPr>
        <w:t>RabbitMQ</w:t>
      </w:r>
      <w:r w:rsidRPr="00D9682A" w:rsidR="00D87817">
        <w:rPr>
          <w:rFonts w:eastAsia="Times New Roman"/>
          <w:color w:val="000000" w:themeColor="text1"/>
        </w:rPr>
        <w:t xml:space="preserve">, можно собрать все кроме них, но указать их в настройках </w:t>
      </w:r>
      <w:r w:rsidRPr="00D9682A" w:rsidR="00D87817">
        <w:rPr>
          <w:rFonts w:eastAsia="Times New Roman"/>
          <w:color w:val="000000" w:themeColor="text1"/>
          <w:lang w:val="en-US"/>
        </w:rPr>
        <w:t>celery</w:t>
      </w:r>
      <w:r w:rsidRPr="00D9682A" w:rsidR="00D87817">
        <w:rPr>
          <w:rFonts w:eastAsia="Times New Roman"/>
          <w:color w:val="000000" w:themeColor="text1"/>
        </w:rPr>
        <w:t xml:space="preserve"> и </w:t>
      </w:r>
      <w:r w:rsidRPr="00D9682A" w:rsidR="00D87817">
        <w:rPr>
          <w:rFonts w:eastAsia="Times New Roman"/>
          <w:color w:val="000000" w:themeColor="text1"/>
          <w:lang w:val="en-US"/>
        </w:rPr>
        <w:t>flower</w:t>
      </w:r>
      <w:r w:rsidRPr="00D9682A" w:rsidR="00D87817">
        <w:rPr>
          <w:rFonts w:eastAsia="Times New Roman"/>
          <w:color w:val="000000" w:themeColor="text1"/>
        </w:rPr>
        <w:t xml:space="preserve">. </w:t>
      </w:r>
    </w:p>
    <w:p w:rsidRPr="00FD5582" w:rsidR="00D87817" w:rsidRDefault="00FD5582" w14:paraId="5725B23F" w14:textId="2461E0CF">
      <w:pPr>
        <w:pStyle w:val="ListParagraph"/>
        <w:numPr>
          <w:ilvl w:val="0"/>
          <w:numId w:val="40"/>
        </w:numPr>
        <w:rPr>
          <w:rFonts w:eastAsia="Times New Roman"/>
          <w:color w:val="000000" w:themeColor="text1"/>
          <w:lang w:val="en-US"/>
        </w:rPr>
      </w:pPr>
      <w:r w:rsidRPr="00FD5582">
        <w:rPr>
          <w:rFonts w:eastAsia="Times New Roman"/>
          <w:color w:val="000000" w:themeColor="text1"/>
        </w:rPr>
        <w:t xml:space="preserve"> </w:t>
      </w:r>
      <w:r w:rsidRPr="00FD5582" w:rsidR="00D87817">
        <w:rPr>
          <w:rFonts w:eastAsia="Times New Roman"/>
          <w:color w:val="000000" w:themeColor="text1"/>
        </w:rPr>
        <w:t xml:space="preserve">Последним шагом настройки инфраструктуры для осуществления испытаний, является разворачивание контейнера с векторной базой данных </w:t>
      </w:r>
      <w:r w:rsidRPr="00FD5582" w:rsidR="00D87817">
        <w:rPr>
          <w:rFonts w:eastAsia="Times New Roman"/>
          <w:color w:val="000000" w:themeColor="text1"/>
          <w:lang w:val="en-US"/>
        </w:rPr>
        <w:t>ChromaDB</w:t>
      </w:r>
      <w:r w:rsidRPr="00FD5582" w:rsidR="00D87817">
        <w:rPr>
          <w:rFonts w:eastAsia="Times New Roman"/>
          <w:color w:val="000000" w:themeColor="text1"/>
        </w:rPr>
        <w:t>. Для</w:t>
      </w:r>
      <w:r w:rsidRPr="00FD5582" w:rsidR="00D87817">
        <w:rPr>
          <w:rFonts w:eastAsia="Times New Roman"/>
          <w:color w:val="000000" w:themeColor="text1"/>
          <w:lang w:val="en-US"/>
        </w:rPr>
        <w:t xml:space="preserve"> </w:t>
      </w:r>
      <w:r w:rsidRPr="00FD5582" w:rsidR="00D87817">
        <w:rPr>
          <w:rFonts w:eastAsia="Times New Roman"/>
          <w:color w:val="000000" w:themeColor="text1"/>
        </w:rPr>
        <w:t>этого</w:t>
      </w:r>
      <w:r w:rsidRPr="00FD5582" w:rsidR="00D87817">
        <w:rPr>
          <w:rFonts w:eastAsia="Times New Roman"/>
          <w:color w:val="000000" w:themeColor="text1"/>
          <w:lang w:val="en-US"/>
        </w:rPr>
        <w:t xml:space="preserve"> </w:t>
      </w:r>
      <w:r w:rsidRPr="00FD5582" w:rsidR="00D87817">
        <w:rPr>
          <w:rFonts w:eastAsia="Times New Roman"/>
          <w:color w:val="000000" w:themeColor="text1"/>
        </w:rPr>
        <w:t>требуется</w:t>
      </w:r>
      <w:r w:rsidRPr="00FD5582" w:rsidR="00D87817">
        <w:rPr>
          <w:rFonts w:eastAsia="Times New Roman"/>
          <w:color w:val="000000" w:themeColor="text1"/>
          <w:lang w:val="en-US"/>
        </w:rPr>
        <w:t xml:space="preserve"> </w:t>
      </w:r>
      <w:r w:rsidRPr="00FD5582" w:rsidR="00D87817">
        <w:rPr>
          <w:rFonts w:eastAsia="Times New Roman"/>
          <w:color w:val="000000" w:themeColor="text1"/>
        </w:rPr>
        <w:t>воспользоваться</w:t>
      </w:r>
      <w:r w:rsidRPr="00FD5582" w:rsidR="00D87817">
        <w:rPr>
          <w:rFonts w:eastAsia="Times New Roman"/>
          <w:color w:val="000000" w:themeColor="text1"/>
          <w:lang w:val="en-US"/>
        </w:rPr>
        <w:t xml:space="preserve"> protollm_tools/deployment/embedding_sevice/docker-compose.yml.</w:t>
      </w:r>
    </w:p>
    <w:p w:rsidRPr="00D87817" w:rsidR="00534B0B" w:rsidP="00E82C98" w:rsidRDefault="0063253F" w14:paraId="1291D31A" w14:textId="209EA573">
      <w:pPr>
        <w:pStyle w:val="Heading1"/>
      </w:pPr>
      <w:bookmarkStart w:name="_Toc153899632" w:id="61"/>
      <w:bookmarkStart w:name="_Toc184412369" w:id="62"/>
      <w:r w:rsidRPr="00D87817">
        <w:t>МЕТОДЫ ИСПЫТАНИЙ</w:t>
      </w:r>
      <w:bookmarkEnd w:id="61"/>
      <w:bookmarkEnd w:id="62"/>
    </w:p>
    <w:p w:rsidR="79C8FFF8" w:rsidP="169D7BFD" w:rsidRDefault="79C8FFF8" w14:paraId="2A6ADDE9" w14:textId="06DBECF4">
      <w:pPr>
        <w:spacing w:before="240" w:after="240"/>
        <w:jc w:val="left"/>
      </w:pPr>
      <w:r w:rsidRPr="4F46D96A">
        <w:rPr>
          <w:rFonts w:eastAsia="Times New Roman"/>
          <w:color w:val="000000" w:themeColor="text1"/>
        </w:rPr>
        <w:t xml:space="preserve">Проверяется возможность применения версии фреймворка ProtoLLM для решения различных </w:t>
      </w:r>
      <w:r w:rsidRPr="00D87817">
        <w:rPr>
          <w:rFonts w:eastAsia="Times New Roman"/>
        </w:rPr>
        <w:t>задач в рамка</w:t>
      </w:r>
      <w:r w:rsidRPr="00D87817" w:rsidR="546E191E">
        <w:rPr>
          <w:rFonts w:eastAsia="Times New Roman"/>
        </w:rPr>
        <w:t>х</w:t>
      </w:r>
      <w:r w:rsidRPr="00D87817">
        <w:rPr>
          <w:rFonts w:eastAsia="Times New Roman"/>
        </w:rPr>
        <w:t xml:space="preserve"> </w:t>
      </w:r>
      <w:r w:rsidRPr="4F46D96A">
        <w:rPr>
          <w:rFonts w:eastAsia="Times New Roman"/>
          <w:color w:val="000000" w:themeColor="text1"/>
        </w:rPr>
        <w:t>прототипирования приложения на основе больших языковых моделей.</w:t>
      </w:r>
    </w:p>
    <w:p w:rsidR="79C8FFF8" w:rsidP="169D7BFD" w:rsidRDefault="79C8FFF8" w14:paraId="2C3EB74C" w14:textId="71066F16">
      <w:pPr>
        <w:spacing w:before="240" w:after="240"/>
      </w:pPr>
      <w:r w:rsidRPr="169D7BFD">
        <w:rPr>
          <w:rFonts w:eastAsia="Times New Roman"/>
          <w:color w:val="000000" w:themeColor="text1"/>
          <w:szCs w:val="24"/>
        </w:rPr>
        <w:t>Программа считается выдержавшей испытание при условии, что результат выполнения методик данного пункта совпадает с ожиданиями, описанными по ходу текста.</w:t>
      </w:r>
    </w:p>
    <w:p w:rsidR="009207C8" w:rsidP="00EF2198" w:rsidRDefault="00AB5AD2" w14:paraId="5A8CB688" w14:textId="46E90A20">
      <w:pPr>
        <w:pStyle w:val="Heading2"/>
        <w:numPr>
          <w:ilvl w:val="1"/>
          <w:numId w:val="8"/>
        </w:numPr>
      </w:pPr>
      <w:r>
        <w:t>Комплексная п</w:t>
      </w:r>
      <w:r w:rsidR="00B324CD">
        <w:t>роверка</w:t>
      </w:r>
      <w:r w:rsidR="00167061">
        <w:t xml:space="preserve"> возможности</w:t>
      </w:r>
      <w:r w:rsidR="00B324CD">
        <w:t xml:space="preserve"> </w:t>
      </w:r>
      <w:r w:rsidRPr="75608A64" w:rsidR="00090FF5">
        <w:rPr>
          <w:color w:val="000000" w:themeColor="text1"/>
          <w:szCs w:val="24"/>
        </w:rPr>
        <w:t>интеграци</w:t>
      </w:r>
      <w:r w:rsidR="003776B9">
        <w:rPr>
          <w:color w:val="000000" w:themeColor="text1"/>
          <w:szCs w:val="24"/>
        </w:rPr>
        <w:t>и</w:t>
      </w:r>
      <w:r w:rsidRPr="75608A64" w:rsidR="00090FF5">
        <w:rPr>
          <w:color w:val="000000" w:themeColor="text1"/>
          <w:szCs w:val="24"/>
        </w:rPr>
        <w:t xml:space="preserve"> БЯМ без необходимости внесения изменений в архитектуру приложения</w:t>
      </w:r>
      <w:r w:rsidR="00090FF5">
        <w:rPr>
          <w:color w:val="000000" w:themeColor="text1"/>
          <w:szCs w:val="24"/>
        </w:rPr>
        <w:t xml:space="preserve"> и </w:t>
      </w:r>
      <w:r w:rsidRPr="75608A64" w:rsidR="003776B9">
        <w:rPr>
          <w:color w:val="000000" w:themeColor="text1"/>
          <w:szCs w:val="24"/>
        </w:rPr>
        <w:t>интеграци</w:t>
      </w:r>
      <w:r w:rsidR="003776B9">
        <w:rPr>
          <w:color w:val="000000" w:themeColor="text1"/>
          <w:szCs w:val="24"/>
        </w:rPr>
        <w:t>и</w:t>
      </w:r>
      <w:r w:rsidRPr="75608A64" w:rsidR="003776B9">
        <w:rPr>
          <w:color w:val="000000" w:themeColor="text1"/>
          <w:szCs w:val="24"/>
        </w:rPr>
        <w:t xml:space="preserve"> с инструментами для оценки и сравнения эффективности различных конфигураций системы на основе БЯМ</w:t>
      </w:r>
    </w:p>
    <w:p w:rsidR="00A650D6" w:rsidP="00A650D6" w:rsidRDefault="61A8F020" w14:paraId="691B3C17" w14:textId="7FE45A72">
      <w:r w:rsidRPr="4AF2E350">
        <w:rPr>
          <w:highlight w:val="yellow"/>
        </w:rPr>
        <w:t>Лиза</w:t>
      </w:r>
      <w:r w:rsidRPr="4AF2E350" w:rsidR="63D6906C">
        <w:rPr>
          <w:highlight w:val="yellow"/>
        </w:rPr>
        <w:t xml:space="preserve"> -&gt; Ярослав</w:t>
      </w:r>
    </w:p>
    <w:p w:rsidR="00DA7863" w:rsidP="00DA7863" w:rsidRDefault="00DA7863" w14:paraId="56318348" w14:textId="47F6EC93">
      <w:r>
        <w:t>Пп. ТЗ:</w:t>
      </w:r>
    </w:p>
    <w:p w:rsidR="00DA7863" w:rsidP="00DA7863" w:rsidRDefault="00DA7863" w14:paraId="44865632" w14:textId="1799DF0F">
      <w:pPr>
        <w:rPr>
          <w:rFonts w:eastAsia="Times New Roman"/>
        </w:rPr>
      </w:pPr>
      <w:r w:rsidRPr="44CE14AB">
        <w:rPr>
          <w:rFonts w:eastAsia="Times New Roman"/>
          <w:color w:val="000000" w:themeColor="text1"/>
        </w:rPr>
        <w:t>Д3.2.2 Система должна поддерживать интеграцию БЯМ без необходимости внесения изменений в архитектуру приложения.</w:t>
      </w:r>
    </w:p>
    <w:p w:rsidR="00DA7863" w:rsidP="00DA7863" w:rsidRDefault="00DA7863" w14:paraId="70A58B5C" w14:textId="3AA1199D">
      <w:pPr>
        <w:rPr>
          <w:rFonts w:eastAsia="Times New Roman"/>
        </w:rPr>
      </w:pPr>
      <w:r w:rsidRPr="44CE14AB">
        <w:rPr>
          <w:rFonts w:eastAsia="Times New Roman"/>
          <w:color w:val="000000" w:themeColor="text1"/>
        </w:rPr>
        <w:t>Д3.2.9 Фреймворк должен поддерживать интеграцию с инструментами для оценки и сравнения эффективности различных конфигураций системы на основе БЯМ.</w:t>
      </w:r>
    </w:p>
    <w:p w:rsidR="00DA7863" w:rsidP="00A650D6" w:rsidRDefault="00DA7863" w14:paraId="2501EEC3" w14:textId="244915DF"/>
    <w:p w:rsidR="5A7B2FA6" w:rsidP="702DA960" w:rsidRDefault="5A7B2FA6" w14:paraId="3ABDD1F1" w14:textId="1599E29E">
      <w:pPr>
        <w:rPr>
          <w:highlight w:val="yellow"/>
        </w:rPr>
      </w:pPr>
      <w:r w:rsidRPr="702DA960">
        <w:rPr>
          <w:highlight w:val="yellow"/>
        </w:rPr>
        <w:t>Цель испытани</w:t>
      </w:r>
      <w:r w:rsidR="000E5DB8">
        <w:rPr>
          <w:highlight w:val="yellow"/>
        </w:rPr>
        <w:t>я</w:t>
      </w:r>
      <w:r w:rsidRPr="702DA960">
        <w:rPr>
          <w:highlight w:val="yellow"/>
        </w:rPr>
        <w:t>:</w:t>
      </w:r>
    </w:p>
    <w:p w:rsidRPr="00985D46" w:rsidR="009F11A1" w:rsidP="459C8123" w:rsidRDefault="54980618" w14:paraId="4F8EC67D" w14:textId="490553CD">
      <w:r>
        <w:t xml:space="preserve">Испытание направлено на </w:t>
      </w:r>
      <w:r w:rsidR="4A590847">
        <w:t xml:space="preserve">оценку </w:t>
      </w:r>
      <w:r w:rsidR="413B1B96">
        <w:t xml:space="preserve">функциональных </w:t>
      </w:r>
      <w:r w:rsidR="4A590847">
        <w:t>возможност</w:t>
      </w:r>
      <w:r w:rsidR="413B1B96">
        <w:t xml:space="preserve">ей фреймворка </w:t>
      </w:r>
      <w:r w:rsidRPr="0ADC222F" w:rsidR="413B1B96">
        <w:rPr>
          <w:lang w:val="en-US"/>
        </w:rPr>
        <w:t>ProtoLLM</w:t>
      </w:r>
      <w:r w:rsidR="413B1B96">
        <w:t xml:space="preserve"> </w:t>
      </w:r>
      <w:r w:rsidR="59175DE8">
        <w:t xml:space="preserve">для </w:t>
      </w:r>
      <w:r w:rsidRPr="0ADC222F" w:rsidR="59175DE8">
        <w:rPr>
          <w:rFonts w:eastAsia="Times New Roman"/>
          <w:color w:val="000000" w:themeColor="text1"/>
        </w:rPr>
        <w:t>интеграци</w:t>
      </w:r>
      <w:r w:rsidRPr="0ADC222F" w:rsidR="59175DE8">
        <w:rPr>
          <w:color w:val="000000" w:themeColor="text1"/>
        </w:rPr>
        <w:t>и</w:t>
      </w:r>
      <w:r w:rsidRPr="0ADC222F" w:rsidR="59175DE8">
        <w:rPr>
          <w:rFonts w:eastAsia="Times New Roman"/>
          <w:color w:val="000000" w:themeColor="text1"/>
        </w:rPr>
        <w:t xml:space="preserve"> БЯМ без необходимости внесения изменений в архитектуру приложения</w:t>
      </w:r>
      <w:r w:rsidRPr="0ADC222F" w:rsidR="59175DE8">
        <w:rPr>
          <w:color w:val="000000" w:themeColor="text1"/>
        </w:rPr>
        <w:t xml:space="preserve"> и </w:t>
      </w:r>
      <w:r w:rsidRPr="0ADC222F" w:rsidR="59175DE8">
        <w:rPr>
          <w:rFonts w:eastAsia="Times New Roman"/>
          <w:color w:val="000000" w:themeColor="text1"/>
        </w:rPr>
        <w:t>интеграци</w:t>
      </w:r>
      <w:r w:rsidRPr="0ADC222F" w:rsidR="59175DE8">
        <w:rPr>
          <w:color w:val="000000" w:themeColor="text1"/>
        </w:rPr>
        <w:t>и</w:t>
      </w:r>
      <w:r w:rsidRPr="0ADC222F" w:rsidR="59175DE8">
        <w:rPr>
          <w:rFonts w:eastAsia="Times New Roman"/>
          <w:color w:val="000000" w:themeColor="text1"/>
        </w:rPr>
        <w:t xml:space="preserve"> с инструментами для оценки и сравнения эффективности различных конфигураций системы.</w:t>
      </w:r>
    </w:p>
    <w:p w:rsidR="32EC7F7D" w:rsidP="459C8123" w:rsidRDefault="32EC7F7D" w14:paraId="39485A3C" w14:textId="121106C1">
      <w:r w:rsidRPr="459C8123">
        <w:rPr>
          <w:highlight w:val="yellow"/>
        </w:rPr>
        <w:t>Одним из ключевых преимуществ является поддержка различных больших языковых моделей (БЯМ), включая как локальные, так и облачные решения на сторонних сервисах. Для обеспечения высокой эффективности работы фреймворка предусмотрена возможность оценки качества ответов, что позволяет выбирать наиболее подходящую БЯМ.</w:t>
      </w:r>
    </w:p>
    <w:p w:rsidR="27CC3D6D" w:rsidP="55D8916D" w:rsidRDefault="27CC3D6D" w14:paraId="234AF1DE" w14:textId="2D3A3A36">
      <w:pPr>
        <w:rPr>
          <w:highlight w:val="yellow"/>
        </w:rPr>
      </w:pPr>
      <w:r w:rsidRPr="55D8916D">
        <w:rPr>
          <w:highlight w:val="yellow"/>
        </w:rPr>
        <w:t>Способ испытаний.</w:t>
      </w:r>
    </w:p>
    <w:p w:rsidR="32EC7F7D" w:rsidP="364DF4AC" w:rsidRDefault="32EC7F7D" w14:paraId="01850E12" w14:textId="57431EDD">
      <w:r w:rsidRPr="459C8123">
        <w:rPr>
          <w:highlight w:val="yellow"/>
        </w:rPr>
        <w:t>Процесс оценки качества работы фреймворка включает следующие этапы:</w:t>
      </w:r>
    </w:p>
    <w:p w:rsidR="32EC7F7D" w:rsidP="462EA9A2" w:rsidRDefault="074F931F" w14:paraId="4F149F64" w14:textId="269074B6">
      <w:pPr>
        <w:pStyle w:val="ListParagraph"/>
        <w:numPr>
          <w:ilvl w:val="0"/>
          <w:numId w:val="10"/>
        </w:numPr>
        <w:rPr>
          <w:highlight w:val="yellow"/>
        </w:rPr>
      </w:pPr>
      <w:r w:rsidRPr="751F762C">
        <w:rPr>
          <w:highlight w:val="yellow"/>
        </w:rPr>
        <w:t xml:space="preserve">Импортировать </w:t>
      </w:r>
      <w:r w:rsidRPr="751F762C" w:rsidR="32EC7F7D">
        <w:rPr>
          <w:highlight w:val="yellow"/>
        </w:rPr>
        <w:t>реализованные</w:t>
      </w:r>
      <w:r w:rsidRPr="459C8123" w:rsidR="32EC7F7D">
        <w:rPr>
          <w:highlight w:val="yellow"/>
        </w:rPr>
        <w:t xml:space="preserve"> в системе классы, обеспечивающие интеграцию с БЯМ.</w:t>
      </w:r>
    </w:p>
    <w:p w:rsidRPr="00676C70" w:rsidR="6FDFE4EE" w:rsidP="00676C70" w:rsidRDefault="6FDFE4EE" w14:paraId="13E2E530" w14:textId="44BC202C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>import os</w:t>
      </w:r>
    </w:p>
    <w:p w:rsidRPr="00676C70" w:rsidR="728A946F" w:rsidP="00676C70" w:rsidRDefault="6FDFE4EE" w14:paraId="4CD72755" w14:textId="1CECA08F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>import uuid</w:t>
      </w:r>
    </w:p>
    <w:p w:rsidRPr="00676C70" w:rsidR="728A946F" w:rsidP="00676C70" w:rsidRDefault="6FDFE4EE" w14:paraId="44D4B3B0" w14:textId="2DC8B12D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>from protollm_sdk.jobs.llm_api import LLMAPI</w:t>
      </w:r>
    </w:p>
    <w:p w:rsidRPr="00676C70" w:rsidR="728A946F" w:rsidP="00676C70" w:rsidRDefault="6FDFE4EE" w14:paraId="67F677EB" w14:textId="7CA2B3A4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>from protollm_sdk.models.job_context_models import PromptModel</w:t>
      </w:r>
    </w:p>
    <w:p w:rsidRPr="00676C70" w:rsidR="728A946F" w:rsidP="00676C70" w:rsidRDefault="6FDFE4EE" w14:paraId="7837B2E1" w14:textId="6B6D55C3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>from protollm_sdk.jobs.outer_llm_api import OuterLLMAPI</w:t>
      </w:r>
    </w:p>
    <w:p w:rsidRPr="00676C70" w:rsidR="728A946F" w:rsidP="00676C70" w:rsidRDefault="6FDFE4EE" w14:paraId="1F50D2BF" w14:textId="2BCB530F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>from dotenv import load_dotenv</w:t>
      </w:r>
    </w:p>
    <w:p w:rsidRPr="00676C70" w:rsidR="728A946F" w:rsidP="00676C70" w:rsidRDefault="728A946F" w14:paraId="7FB91E4A" w14:textId="32512C15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</w:p>
    <w:p w:rsidRPr="00676C70" w:rsidR="728A946F" w:rsidP="00676C70" w:rsidRDefault="6FDFE4EE" w14:paraId="0EB5D0A2" w14:textId="5BE47341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>from deepeval.models.base_model import DeepEvalBaseLLM</w:t>
      </w:r>
    </w:p>
    <w:p w:rsidRPr="00676C70" w:rsidR="728A946F" w:rsidP="00676C70" w:rsidRDefault="6FDFE4EE" w14:paraId="6A958A9E" w14:textId="4FC6E1C2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>from deepeval.test_case import LLMTestCaseParams, LLMTestCase</w:t>
      </w:r>
    </w:p>
    <w:p w:rsidRPr="00676C70" w:rsidR="728A946F" w:rsidP="00676C70" w:rsidRDefault="6FDFE4EE" w14:paraId="0A6E3839" w14:textId="28FF0F9B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>from deepeval.metrics import GEval</w:t>
      </w:r>
    </w:p>
    <w:p w:rsidRPr="00676C70" w:rsidR="728A946F" w:rsidP="00676C70" w:rsidRDefault="6FDFE4EE" w14:paraId="608EF577" w14:textId="4B2ED9B0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>from openai import OpenAI</w:t>
      </w:r>
    </w:p>
    <w:p w:rsidRPr="00676C70" w:rsidR="728A946F" w:rsidP="00676C70" w:rsidRDefault="6FDFE4EE" w14:paraId="2F22EC86" w14:textId="53CE798F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>from openai._types import NOT_GIVEN</w:t>
      </w:r>
    </w:p>
    <w:p w:rsidRPr="00676C70" w:rsidR="728A946F" w:rsidP="00676C70" w:rsidRDefault="728A946F" w14:paraId="2F74491D" w14:textId="6CBAF097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</w:p>
    <w:p w:rsidRPr="00676C70" w:rsidR="728A946F" w:rsidP="00676C70" w:rsidRDefault="6FDFE4EE" w14:paraId="3C787181" w14:textId="63BC494E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>from dataclasses_json import dataclass_json</w:t>
      </w:r>
    </w:p>
    <w:p w:rsidRPr="00676C70" w:rsidR="728A946F" w:rsidP="00676C70" w:rsidRDefault="6FDFE4EE" w14:paraId="0F90E264" w14:textId="6D4231EB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>from dataclasses import dataclass</w:t>
      </w:r>
    </w:p>
    <w:p w:rsidRPr="00676C70" w:rsidR="728A946F" w:rsidP="00676C70" w:rsidRDefault="6FDFE4EE" w14:paraId="7C4020BD" w14:textId="3D5B70B3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>from typing import Dict</w:t>
      </w:r>
    </w:p>
    <w:p w:rsidRPr="00676C70" w:rsidR="728A946F" w:rsidP="00676C70" w:rsidRDefault="728A946F" w14:paraId="3572BA95" w14:textId="6C1E0B70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</w:p>
    <w:p w:rsidRPr="00676C70" w:rsidR="6E5793D5" w:rsidP="0ADC222F" w:rsidRDefault="11B3CED1" w14:paraId="6E68F526" w14:textId="3F1CF3F4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ADC222F">
        <w:rPr>
          <w:rFonts w:ascii="Courier New" w:hAnsi="Courier New" w:cs="Courier New"/>
          <w:sz w:val="18"/>
          <w:szCs w:val="18"/>
          <w:lang w:val="en-US"/>
        </w:rPr>
        <w:t xml:space="preserve">def local_llm(question: str, </w:t>
      </w:r>
    </w:p>
    <w:p w:rsidRPr="00676C70" w:rsidR="6E5793D5" w:rsidP="0ADC222F" w:rsidRDefault="40E4E702" w14:paraId="2E039CF6" w14:textId="0341FB13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ADC222F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r w:rsidRPr="0ADC222F" w:rsidR="11B3CED1">
        <w:rPr>
          <w:rFonts w:ascii="Courier New" w:hAnsi="Courier New" w:cs="Courier New"/>
          <w:sz w:val="18"/>
          <w:szCs w:val="18"/>
          <w:lang w:val="en-US"/>
        </w:rPr>
        <w:t xml:space="preserve">meta: dict, </w:t>
      </w:r>
    </w:p>
    <w:p w:rsidRPr="00676C70" w:rsidR="6E5793D5" w:rsidP="4CAD629D" w:rsidRDefault="25DE9E14" w14:paraId="75F17E15" w14:textId="73BEBA3E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4CAD629D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r w:rsidRPr="4CAD629D" w:rsidR="11B3CED1">
        <w:rPr>
          <w:rFonts w:ascii="Courier New" w:hAnsi="Courier New" w:cs="Courier New"/>
          <w:sz w:val="18"/>
          <w:szCs w:val="18"/>
          <w:lang w:val="en-US"/>
        </w:rPr>
        <w:t xml:space="preserve">host: str, </w:t>
      </w:r>
    </w:p>
    <w:p w:rsidRPr="00676C70" w:rsidR="6E5793D5" w:rsidP="0372C4C2" w:rsidRDefault="70B7B1A5" w14:paraId="341B8AEE" w14:textId="0B563A56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372C4C2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r w:rsidRPr="0372C4C2" w:rsidR="11B3CED1">
        <w:rPr>
          <w:rFonts w:ascii="Courier New" w:hAnsi="Courier New" w:cs="Courier New"/>
          <w:sz w:val="18"/>
          <w:szCs w:val="18"/>
          <w:lang w:val="en-US"/>
        </w:rPr>
        <w:t>port: str | int</w:t>
      </w:r>
      <w:r w:rsidRPr="0372C4C2" w:rsidR="3A0C8A1C">
        <w:rPr>
          <w:rFonts w:ascii="Courier New" w:hAnsi="Courier New" w:cs="Courier New"/>
          <w:sz w:val="18"/>
          <w:szCs w:val="18"/>
          <w:lang w:val="en-US"/>
        </w:rPr>
        <w:t>):</w:t>
      </w:r>
    </w:p>
    <w:p w:rsidRPr="00676C70" w:rsidR="6E5793D5" w:rsidP="00676C70" w:rsidRDefault="61A7AB6F" w14:paraId="2FD7E744" w14:textId="2D966E72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llmapi = LLMAPI(llm_api_host=host, llm_api_port=port)</w:t>
      </w:r>
    </w:p>
    <w:p w:rsidRPr="00676C70" w:rsidR="6E5793D5" w:rsidP="4AD28192" w:rsidRDefault="3A0C8A1C" w14:paraId="53ABDE21" w14:textId="2D1B1E6A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4AD2819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4AD28192" w:rsidR="296340DC">
        <w:rPr>
          <w:rFonts w:ascii="Courier New" w:hAnsi="Courier New" w:cs="Courier New"/>
          <w:sz w:val="18"/>
          <w:szCs w:val="18"/>
          <w:lang w:val="en-US"/>
        </w:rPr>
        <w:t>llm_request</w:t>
      </w:r>
      <w:r w:rsidRPr="4AD2819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r w:rsidRPr="4AD28192" w:rsidR="296340DC">
        <w:rPr>
          <w:rFonts w:ascii="Courier New" w:hAnsi="Courier New" w:cs="Courier New"/>
          <w:sz w:val="18"/>
          <w:szCs w:val="18"/>
          <w:lang w:val="en-US"/>
        </w:rPr>
        <w:t>PromptModel(job_id=str(uuid.uuid4()), meta=meta, content=question)</w:t>
      </w:r>
    </w:p>
    <w:p w:rsidRPr="00676C70" w:rsidR="6E5793D5" w:rsidP="00676C70" w:rsidRDefault="61A7AB6F" w14:paraId="39EDF20E" w14:textId="57149868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res = llmapi.inference(llm_request)</w:t>
      </w:r>
    </w:p>
    <w:p w:rsidRPr="00676C70" w:rsidR="6E5793D5" w:rsidP="00676C70" w:rsidRDefault="61A7AB6F" w14:paraId="1C02CD46" w14:textId="0B07F6A9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return res.content</w:t>
      </w:r>
    </w:p>
    <w:p w:rsidRPr="00676C70" w:rsidR="6E5793D5" w:rsidP="00676C70" w:rsidRDefault="6E5793D5" w14:paraId="5F7EA779" w14:textId="1CA0EB85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</w:p>
    <w:p w:rsidRPr="00676C70" w:rsidR="1A2070EA" w:rsidP="00676C70" w:rsidRDefault="1A2070EA" w14:paraId="021906FC" w14:textId="0987FF0C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</w:p>
    <w:p w:rsidRPr="00676C70" w:rsidR="6E5793D5" w:rsidP="0372C4C2" w:rsidRDefault="61A7AB6F" w14:paraId="1309C5CC" w14:textId="07AEA237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372C4C2">
        <w:rPr>
          <w:rFonts w:ascii="Courier New" w:hAnsi="Courier New" w:cs="Courier New"/>
          <w:sz w:val="18"/>
          <w:szCs w:val="18"/>
          <w:lang w:val="en-US"/>
        </w:rPr>
        <w:t>def outer_llm(question: str, meta: dict, key: str</w:t>
      </w:r>
      <w:r w:rsidRPr="0372C4C2" w:rsidR="59B6EDD3">
        <w:rPr>
          <w:rFonts w:ascii="Courier New" w:hAnsi="Courier New" w:cs="Courier New"/>
          <w:sz w:val="18"/>
          <w:szCs w:val="18"/>
          <w:lang w:val="en-US"/>
        </w:rPr>
        <w:t>, model: str</w:t>
      </w:r>
      <w:r w:rsidRPr="0372C4C2">
        <w:rPr>
          <w:rFonts w:ascii="Courier New" w:hAnsi="Courier New" w:cs="Courier New"/>
          <w:sz w:val="18"/>
          <w:szCs w:val="18"/>
          <w:lang w:val="en-US"/>
        </w:rPr>
        <w:t>):</w:t>
      </w:r>
    </w:p>
    <w:p w:rsidRPr="00676C70" w:rsidR="6E5793D5" w:rsidP="7655C490" w:rsidRDefault="61A7AB6F" w14:paraId="07B55093" w14:textId="4E8A0F2B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7655C490">
        <w:rPr>
          <w:rFonts w:ascii="Courier New" w:hAnsi="Courier New" w:cs="Courier New"/>
          <w:sz w:val="18"/>
          <w:szCs w:val="18"/>
          <w:lang w:val="en-US"/>
        </w:rPr>
        <w:t xml:space="preserve">    llmapi = OuterLLMAPI(key</w:t>
      </w:r>
      <w:r w:rsidRPr="7655C490" w:rsidR="235FAC9C">
        <w:rPr>
          <w:rFonts w:ascii="Courier New" w:hAnsi="Courier New" w:cs="Courier New"/>
          <w:sz w:val="18"/>
          <w:szCs w:val="18"/>
          <w:lang w:val="en-US"/>
        </w:rPr>
        <w:t>, model</w:t>
      </w:r>
      <w:r w:rsidRPr="7655C490">
        <w:rPr>
          <w:rFonts w:ascii="Courier New" w:hAnsi="Courier New" w:cs="Courier New"/>
          <w:sz w:val="18"/>
          <w:szCs w:val="18"/>
          <w:lang w:val="en-US"/>
        </w:rPr>
        <w:t>)</w:t>
      </w:r>
    </w:p>
    <w:p w:rsidRPr="00676C70" w:rsidR="6E5793D5" w:rsidP="43F77406" w:rsidRDefault="61A7AB6F" w14:paraId="04329F3A" w14:textId="31DB1CDB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43F77406">
        <w:rPr>
          <w:rFonts w:ascii="Courier New" w:hAnsi="Courier New" w:cs="Courier New"/>
          <w:sz w:val="18"/>
          <w:szCs w:val="18"/>
          <w:lang w:val="en-US"/>
        </w:rPr>
        <w:t xml:space="preserve"> llm_request = PromptModel(job_id=str(uuid.uuid4()), meta=meta, content=question)</w:t>
      </w:r>
    </w:p>
    <w:p w:rsidRPr="00676C70" w:rsidR="6E5793D5" w:rsidP="00676C70" w:rsidRDefault="61A7AB6F" w14:paraId="3E1B6D5A" w14:textId="64D6C065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res = llmapi.inference(llm_request)</w:t>
      </w:r>
    </w:p>
    <w:p w:rsidRPr="00676C70" w:rsidR="6E5793D5" w:rsidP="00676C70" w:rsidRDefault="61A7AB6F" w14:paraId="1551189C" w14:textId="550694B5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return res.content</w:t>
      </w:r>
    </w:p>
    <w:p w:rsidRPr="00676C70" w:rsidR="1A2070EA" w:rsidP="00676C70" w:rsidRDefault="1A2070EA" w14:paraId="0A1ADF1F" w14:textId="30C2BF7D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</w:p>
    <w:p w:rsidRPr="00676C70" w:rsidR="728A946F" w:rsidP="00676C70" w:rsidRDefault="728A946F" w14:paraId="4736A1C8" w14:textId="32753A25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>if __name__ == "__main__":</w:t>
      </w:r>
    </w:p>
    <w:p w:rsidRPr="00676C70" w:rsidR="728A946F" w:rsidP="00676C70" w:rsidRDefault="728A946F" w14:paraId="54FB07D3" w14:textId="76F0CA8A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load</w:t>
      </w:r>
      <w:r w:rsidRPr="00676C70">
        <w:rPr>
          <w:rFonts w:ascii="Courier New" w:hAnsi="Courier New" w:cs="Courier New"/>
          <w:sz w:val="18"/>
          <w:szCs w:val="18"/>
        </w:rPr>
        <w:t>_</w:t>
      </w:r>
      <w:r w:rsidRPr="00676C70">
        <w:rPr>
          <w:rFonts w:ascii="Courier New" w:hAnsi="Courier New" w:cs="Courier New"/>
          <w:sz w:val="18"/>
          <w:szCs w:val="18"/>
          <w:lang w:val="en-US"/>
        </w:rPr>
        <w:t>dotenv</w:t>
      </w:r>
      <w:r w:rsidRPr="00676C70">
        <w:rPr>
          <w:rFonts w:ascii="Courier New" w:hAnsi="Courier New" w:cs="Courier New"/>
          <w:sz w:val="18"/>
          <w:szCs w:val="18"/>
        </w:rPr>
        <w:t>("</w:t>
      </w:r>
      <w:r w:rsidRPr="00676C70">
        <w:rPr>
          <w:rFonts w:ascii="Courier New" w:hAnsi="Courier New" w:cs="Courier New"/>
          <w:sz w:val="18"/>
          <w:szCs w:val="18"/>
          <w:lang w:val="en-US"/>
        </w:rPr>
        <w:t>config</w:t>
      </w:r>
      <w:r w:rsidRPr="00676C70">
        <w:rPr>
          <w:rFonts w:ascii="Courier New" w:hAnsi="Courier New" w:cs="Courier New"/>
          <w:sz w:val="18"/>
          <w:szCs w:val="18"/>
        </w:rPr>
        <w:t>.</w:t>
      </w:r>
      <w:r w:rsidRPr="00676C70">
        <w:rPr>
          <w:rFonts w:ascii="Courier New" w:hAnsi="Courier New" w:cs="Courier New"/>
          <w:sz w:val="18"/>
          <w:szCs w:val="18"/>
          <w:lang w:val="en-US"/>
        </w:rPr>
        <w:t>env</w:t>
      </w:r>
      <w:r w:rsidRPr="00676C70">
        <w:rPr>
          <w:rFonts w:ascii="Courier New" w:hAnsi="Courier New" w:cs="Courier New"/>
          <w:sz w:val="18"/>
          <w:szCs w:val="18"/>
        </w:rPr>
        <w:t>")</w:t>
      </w:r>
    </w:p>
    <w:p w:rsidRPr="00676C70" w:rsidR="728A946F" w:rsidP="00676C70" w:rsidRDefault="728A946F" w14:paraId="54C56993" w14:textId="67BA0C51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</w:rPr>
      </w:pPr>
      <w:r w:rsidRPr="00676C70">
        <w:rPr>
          <w:rFonts w:ascii="Courier New" w:hAnsi="Courier New" w:cs="Courier New"/>
          <w:sz w:val="18"/>
          <w:szCs w:val="18"/>
        </w:rPr>
        <w:t xml:space="preserve">    q = "Что необходимо обеспечить в рамках формирования улично-дорожной сети (УДС) Санкт-Петербурга?"</w:t>
      </w:r>
    </w:p>
    <w:p w:rsidRPr="00676C70" w:rsidR="728A946F" w:rsidP="00676C70" w:rsidRDefault="728A946F" w14:paraId="0B5B3B61" w14:textId="29E4817D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</w:rPr>
      </w:pPr>
      <w:r w:rsidRPr="00676C70">
        <w:rPr>
          <w:rFonts w:ascii="Courier New" w:hAnsi="Courier New" w:cs="Courier New"/>
          <w:sz w:val="18"/>
          <w:szCs w:val="18"/>
        </w:rPr>
        <w:t xml:space="preserve">    context = "В рамках указанной задачи необходимо обеспечить формирование опорного каркаса улично-дорожной сети (далее - УДС) Санкт-Петербурга за счет развития современной транспортной инфраструктуры, повышения связности объектов транспортной инфраструктуры, увеличения пропускной способности, развития магистралей непрерывного движения и магистралей с улучшенными условиями движения, вылетных магистралей, строительства многоуровневых развязок и транспортно-пересадочных узлов."</w:t>
      </w:r>
    </w:p>
    <w:p w:rsidRPr="00676C70" w:rsidR="728A946F" w:rsidP="00676C70" w:rsidRDefault="728A946F" w14:paraId="46545B29" w14:textId="7088CC43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</w:rPr>
        <w:t xml:space="preserve">    </w:t>
      </w:r>
      <w:r w:rsidRPr="00676C70">
        <w:rPr>
          <w:rFonts w:ascii="Courier New" w:hAnsi="Courier New" w:cs="Courier New"/>
          <w:sz w:val="18"/>
          <w:szCs w:val="18"/>
          <w:lang w:val="en-US"/>
        </w:rPr>
        <w:t>question = f"Question: {q}; Context: {context}"</w:t>
      </w:r>
    </w:p>
    <w:p w:rsidRPr="00676C70" w:rsidR="1A2070EA" w:rsidP="00676C70" w:rsidRDefault="1A2070EA" w14:paraId="30D9FF12" w14:textId="1F9FF89B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</w:p>
    <w:p w:rsidRPr="00676C70" w:rsidR="728A946F" w:rsidP="6DA46805" w:rsidRDefault="1FFDB2C5" w14:paraId="2A277A55" w14:textId="68659BE6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6DA46805">
        <w:rPr>
          <w:rFonts w:ascii="Courier New" w:hAnsi="Courier New" w:cs="Courier New"/>
          <w:sz w:val="18"/>
          <w:szCs w:val="18"/>
          <w:lang w:val="en-US"/>
        </w:rPr>
        <w:t xml:space="preserve">    cloud_llm = </w:t>
      </w:r>
      <w:r w:rsidRPr="6DA46805" w:rsidR="728A946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6DA46805" w:rsidR="26A387BC">
        <w:rPr>
          <w:rFonts w:ascii="Courier New" w:hAnsi="Courier New" w:cs="Courier New"/>
          <w:sz w:val="18"/>
          <w:szCs w:val="18"/>
          <w:lang w:val="en-US"/>
        </w:rPr>
        <w:t>“meta-llama/llama-3.1-70b-instruct”</w:t>
      </w:r>
      <w:r w:rsidRPr="6DA46805" w:rsidR="728A946F">
        <w:rPr>
          <w:rFonts w:ascii="Courier New" w:hAnsi="Courier New" w:cs="Courier New"/>
          <w:sz w:val="18"/>
          <w:szCs w:val="18"/>
          <w:lang w:val="en-US"/>
        </w:rPr>
        <w:t xml:space="preserve">   </w:t>
      </w:r>
    </w:p>
    <w:p w:rsidRPr="00676C70" w:rsidR="728A946F" w:rsidP="02618ECC" w:rsidRDefault="08B5A126" w14:paraId="7C986F10" w14:textId="2817849D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2618EC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2618ECC" w:rsidR="3C728C47">
        <w:rPr>
          <w:rFonts w:ascii="Courier New" w:hAnsi="Courier New" w:cs="Courier New"/>
          <w:sz w:val="18"/>
          <w:szCs w:val="18"/>
          <w:lang w:val="en-US"/>
        </w:rPr>
        <w:t>l</w:t>
      </w:r>
      <w:r w:rsidRPr="02618ECC" w:rsidR="694022E8">
        <w:rPr>
          <w:rFonts w:ascii="Courier New" w:hAnsi="Courier New" w:cs="Courier New"/>
          <w:sz w:val="18"/>
          <w:szCs w:val="18"/>
          <w:lang w:val="en-US"/>
        </w:rPr>
        <w:t xml:space="preserve">ocal_llm </w:t>
      </w:r>
      <w:r w:rsidRPr="02618ECC" w:rsidR="728A946F">
        <w:rPr>
          <w:rFonts w:ascii="Courier New" w:hAnsi="Courier New" w:cs="Courier New"/>
          <w:sz w:val="18"/>
          <w:szCs w:val="18"/>
          <w:lang w:val="en-US"/>
        </w:rPr>
        <w:t>= "10.32.15.21"</w:t>
      </w:r>
    </w:p>
    <w:p w:rsidRPr="00676C70" w:rsidR="728A946F" w:rsidP="02618ECC" w:rsidRDefault="728A946F" w14:paraId="22169594" w14:textId="57E03533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2618EC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2618ECC" w:rsidR="58C02FEF">
        <w:rPr>
          <w:rFonts w:ascii="Courier New" w:hAnsi="Courier New" w:cs="Courier New"/>
          <w:sz w:val="18"/>
          <w:szCs w:val="18"/>
          <w:lang w:val="en-US"/>
        </w:rPr>
        <w:t>l</w:t>
      </w:r>
      <w:r w:rsidRPr="02618ECC" w:rsidR="77CD9944">
        <w:rPr>
          <w:rFonts w:ascii="Courier New" w:hAnsi="Courier New" w:cs="Courier New"/>
          <w:sz w:val="18"/>
          <w:szCs w:val="18"/>
          <w:lang w:val="en-US"/>
        </w:rPr>
        <w:t>ocal_llm_</w:t>
      </w:r>
      <w:r w:rsidRPr="02618ECC">
        <w:rPr>
          <w:rFonts w:ascii="Courier New" w:hAnsi="Courier New" w:cs="Courier New"/>
          <w:sz w:val="18"/>
          <w:szCs w:val="18"/>
          <w:lang w:val="en-US"/>
        </w:rPr>
        <w:t>port = 6672</w:t>
      </w:r>
    </w:p>
    <w:p w:rsidRPr="00676C70" w:rsidR="728A946F" w:rsidP="00676C70" w:rsidRDefault="728A946F" w14:paraId="01D26BFA" w14:textId="4B8B83BF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meta = {"temperature": 0.05, "tokens_limit": 4096, "stop_words": None}</w:t>
      </w:r>
    </w:p>
    <w:p w:rsidRPr="00676C70" w:rsidR="728A946F" w:rsidP="00676C70" w:rsidRDefault="728A946F" w14:paraId="43B632E8" w14:textId="261419C9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key = os.environ.get("VSE_GPT_KEY")</w:t>
      </w:r>
    </w:p>
    <w:p w:rsidRPr="00676C70" w:rsidR="728A946F" w:rsidP="4DE0E013" w:rsidRDefault="728A946F" w14:paraId="5C7CD21E" w14:textId="78D26FFD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4DE0E013" w:rsidR="728A946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4DE0E013" w:rsidR="728A946F">
        <w:rPr>
          <w:rFonts w:ascii="Courier New" w:hAnsi="Courier New" w:cs="Courier New"/>
          <w:sz w:val="18"/>
          <w:szCs w:val="18"/>
          <w:lang w:val="en-US"/>
        </w:rPr>
        <w:t>local_llm_ans</w:t>
      </w:r>
      <w:r w:rsidRPr="4DE0E013" w:rsidR="728A946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r w:rsidRPr="4DE0E013" w:rsidR="728A946F">
        <w:rPr>
          <w:rFonts w:ascii="Courier New" w:hAnsi="Courier New" w:cs="Courier New"/>
          <w:sz w:val="18"/>
          <w:szCs w:val="18"/>
          <w:lang w:val="en-US"/>
        </w:rPr>
        <w:t>local_llm</w:t>
      </w:r>
      <w:r w:rsidRPr="4DE0E013" w:rsidR="728A946F">
        <w:rPr>
          <w:rFonts w:ascii="Courier New" w:hAnsi="Courier New" w:cs="Courier New"/>
          <w:sz w:val="18"/>
          <w:szCs w:val="18"/>
          <w:lang w:val="en-US"/>
        </w:rPr>
        <w:t xml:space="preserve">(question, meta, </w:t>
      </w:r>
      <w:r w:rsidRPr="4DE0E013" w:rsidR="7AB6A575">
        <w:rPr>
          <w:rFonts w:ascii="Courier New" w:hAnsi="Courier New" w:cs="Courier New"/>
          <w:sz w:val="18"/>
          <w:szCs w:val="18"/>
          <w:lang w:val="en-US"/>
        </w:rPr>
        <w:t>local_llm</w:t>
      </w:r>
      <w:r w:rsidRPr="4DE0E013" w:rsidR="728A946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4DE0E013" w:rsidR="16D49137">
        <w:rPr>
          <w:rFonts w:ascii="Courier New" w:hAnsi="Courier New" w:cs="Courier New"/>
          <w:sz w:val="18"/>
          <w:szCs w:val="18"/>
          <w:lang w:val="en-US"/>
        </w:rPr>
        <w:t>local_llm_</w:t>
      </w:r>
      <w:r w:rsidRPr="4DE0E013" w:rsidR="728A946F">
        <w:rPr>
          <w:rFonts w:ascii="Courier New" w:hAnsi="Courier New" w:cs="Courier New"/>
          <w:sz w:val="18"/>
          <w:szCs w:val="18"/>
          <w:lang w:val="en-US"/>
        </w:rPr>
        <w:t>port)</w:t>
      </w:r>
    </w:p>
    <w:p w:rsidRPr="00676C70" w:rsidR="728A946F" w:rsidP="639D61BA" w:rsidRDefault="728A946F" w14:paraId="286D4628" w14:textId="4A46F1B0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639D61BA">
        <w:rPr>
          <w:rFonts w:ascii="Courier New" w:hAnsi="Courier New" w:cs="Courier New"/>
          <w:sz w:val="18"/>
          <w:szCs w:val="18"/>
          <w:lang w:val="en-US"/>
        </w:rPr>
        <w:t xml:space="preserve">    outer_llm_ans = outer_llm(question, meta, key</w:t>
      </w:r>
      <w:r w:rsidRPr="639D61BA" w:rsidR="3705255E">
        <w:rPr>
          <w:rFonts w:ascii="Courier New" w:hAnsi="Courier New" w:cs="Courier New"/>
          <w:sz w:val="18"/>
          <w:szCs w:val="18"/>
          <w:lang w:val="en-US"/>
        </w:rPr>
        <w:t>, cloud_llm</w:t>
      </w:r>
      <w:r w:rsidRPr="639D61BA">
        <w:rPr>
          <w:rFonts w:ascii="Courier New" w:hAnsi="Courier New" w:cs="Courier New"/>
          <w:sz w:val="18"/>
          <w:szCs w:val="18"/>
          <w:lang w:val="en-US"/>
        </w:rPr>
        <w:t>)</w:t>
      </w:r>
    </w:p>
    <w:p w:rsidRPr="00676C70" w:rsidR="1A2070EA" w:rsidP="00676C70" w:rsidRDefault="1A2070EA" w14:paraId="4706CB7E" w14:textId="7DE46B60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</w:p>
    <w:p w:rsidRPr="00676C70" w:rsidR="728A946F" w:rsidP="00676C70" w:rsidRDefault="728A946F" w14:paraId="4D5CCE1F" w14:textId="7CD2A464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metric_local = correctness_metric.measure(</w:t>
      </w:r>
    </w:p>
    <w:p w:rsidRPr="00676C70" w:rsidR="728A946F" w:rsidP="00676C70" w:rsidRDefault="728A946F" w14:paraId="5248FC64" w14:textId="0293ABB4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    LLMTestCase(</w:t>
      </w:r>
    </w:p>
    <w:p w:rsidRPr="00676C70" w:rsidR="728A946F" w:rsidP="00676C70" w:rsidRDefault="728A946F" w14:paraId="122E64C4" w14:textId="47E717C7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        input=question,</w:t>
      </w:r>
    </w:p>
    <w:p w:rsidRPr="00676C70" w:rsidR="728A946F" w:rsidP="00676C70" w:rsidRDefault="728A946F" w14:paraId="753AFEC0" w14:textId="462B0E3F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        actual_output=local_llm_ans,</w:t>
      </w:r>
    </w:p>
    <w:p w:rsidRPr="00676C70" w:rsidR="728A946F" w:rsidP="00676C70" w:rsidRDefault="728A946F" w14:paraId="228DAF39" w14:textId="0D70CF46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676C70">
        <w:rPr>
          <w:rFonts w:ascii="Courier New" w:hAnsi="Courier New" w:cs="Courier New"/>
          <w:sz w:val="18"/>
          <w:szCs w:val="18"/>
        </w:rPr>
        <w:t>expected_output="В рамках формирования улично-дорожной сети (УДС) Санкт-Петербурга необходимо обеспечить формирование опорного каркаса УДС за счет развития современной транспортной инфраструктуры, повышения связности объектов транспортной инфраструктуры, увеличения пропускной способности, развития магистралей непрерывного движения и магистралей с улучшенными условиями движения, строительства многоуровневых развязок и транспортно-пересадочных узлов.",</w:t>
      </w:r>
    </w:p>
    <w:p w:rsidRPr="00676C70" w:rsidR="728A946F" w:rsidP="00676C70" w:rsidRDefault="728A946F" w14:paraId="1B3A4F24" w14:textId="25FA2F8E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</w:rPr>
        <w:t xml:space="preserve">            </w:t>
      </w:r>
      <w:r w:rsidRPr="00676C70">
        <w:rPr>
          <w:rFonts w:ascii="Courier New" w:hAnsi="Courier New" w:cs="Courier New"/>
          <w:sz w:val="18"/>
          <w:szCs w:val="18"/>
          <w:lang w:val="en-US"/>
        </w:rPr>
        <w:t>retrieval_context=None,</w:t>
      </w:r>
    </w:p>
    <w:p w:rsidRPr="00676C70" w:rsidR="728A946F" w:rsidP="00676C70" w:rsidRDefault="728A946F" w14:paraId="22CEDAF1" w14:textId="38598EB4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    )</w:t>
      </w:r>
    </w:p>
    <w:p w:rsidRPr="00676C70" w:rsidR="728A946F" w:rsidP="00676C70" w:rsidRDefault="728A946F" w14:paraId="6F8F5CFF" w14:textId="03CBDBA2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)</w:t>
      </w:r>
    </w:p>
    <w:p w:rsidRPr="00676C70" w:rsidR="728A946F" w:rsidP="00676C70" w:rsidRDefault="728A946F" w14:paraId="6892B0E4" w14:textId="03871F16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metric_outer = correctness_metric.measure(</w:t>
      </w:r>
    </w:p>
    <w:p w:rsidRPr="00676C70" w:rsidR="728A946F" w:rsidP="00676C70" w:rsidRDefault="728A946F" w14:paraId="6E85E83F" w14:textId="7BF79E5A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    LLMTestCase(</w:t>
      </w:r>
    </w:p>
    <w:p w:rsidRPr="00676C70" w:rsidR="728A946F" w:rsidP="00676C70" w:rsidRDefault="728A946F" w14:paraId="4D65BADA" w14:textId="2468A7D2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        input=question,</w:t>
      </w:r>
    </w:p>
    <w:p w:rsidRPr="00676C70" w:rsidR="728A946F" w:rsidP="00676C70" w:rsidRDefault="728A946F" w14:paraId="0E171823" w14:textId="672410FD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        actual_output=outer_llm_ans,</w:t>
      </w:r>
    </w:p>
    <w:p w:rsidRPr="00676C70" w:rsidR="728A946F" w:rsidP="00676C70" w:rsidRDefault="728A946F" w14:paraId="43BBAA85" w14:textId="006916BD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676C70">
        <w:rPr>
          <w:rFonts w:ascii="Courier New" w:hAnsi="Courier New" w:cs="Courier New"/>
          <w:sz w:val="18"/>
          <w:szCs w:val="18"/>
        </w:rPr>
        <w:t>expected_output="В рамках формирования улично-дорожной сети (УДС) Санкт-Петербурга необходимо обеспечить формирование опорного каркаса УДС за счет развития современной транспортной инфраструктуры, повышения связности объектов транспортной инфраструктуры, увеличения пропускной способности, развития магистралей непрерывного движения и магистралей с улучшенными условиями движения, строительства многоуровневых развязок и транспортно-пересадочных узлов.",</w:t>
      </w:r>
    </w:p>
    <w:p w:rsidRPr="00676C70" w:rsidR="728A946F" w:rsidP="00676C70" w:rsidRDefault="728A946F" w14:paraId="32B204FA" w14:textId="3391FAD8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</w:rPr>
        <w:t xml:space="preserve">            </w:t>
      </w:r>
      <w:r w:rsidRPr="00676C70">
        <w:rPr>
          <w:rFonts w:ascii="Courier New" w:hAnsi="Courier New" w:cs="Courier New"/>
          <w:sz w:val="18"/>
          <w:szCs w:val="18"/>
          <w:lang w:val="en-US"/>
        </w:rPr>
        <w:t>retrieval_context=None,</w:t>
      </w:r>
    </w:p>
    <w:p w:rsidRPr="00676C70" w:rsidR="728A946F" w:rsidP="00676C70" w:rsidRDefault="728A946F" w14:paraId="22C3586A" w14:textId="55E5BB47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    )</w:t>
      </w:r>
    </w:p>
    <w:p w:rsidRPr="00676C70" w:rsidR="728A946F" w:rsidP="00676C70" w:rsidRDefault="728A946F" w14:paraId="59E76F49" w14:textId="741658D8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)</w:t>
      </w:r>
    </w:p>
    <w:p w:rsidRPr="00676C70" w:rsidR="1A2070EA" w:rsidP="00676C70" w:rsidRDefault="1A2070EA" w14:paraId="420BC3B1" w14:textId="69DF77D7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</w:p>
    <w:p w:rsidRPr="00676C70" w:rsidR="728A946F" w:rsidP="00676C70" w:rsidRDefault="728A946F" w14:paraId="2A29CB3A" w14:textId="6D3C1CA6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print(f"Question: {q}")</w:t>
      </w:r>
    </w:p>
    <w:p w:rsidRPr="00676C70" w:rsidR="728A946F" w:rsidP="00676C70" w:rsidRDefault="728A946F" w14:paraId="51C1DB1C" w14:textId="7A544E95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if metric_local &lt; metric_outer:</w:t>
      </w:r>
    </w:p>
    <w:p w:rsidRPr="00676C70" w:rsidR="728A946F" w:rsidP="00676C70" w:rsidRDefault="728A946F" w14:paraId="29B9853D" w14:textId="4B894917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    print(f"</w:t>
      </w:r>
      <w:r w:rsidRPr="00676C70">
        <w:rPr>
          <w:rFonts w:ascii="Courier New" w:hAnsi="Courier New" w:cs="Courier New"/>
          <w:sz w:val="18"/>
          <w:szCs w:val="18"/>
        </w:rPr>
        <w:t>Ответ</w:t>
      </w: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VseGPT LLM: \n {outer_llm_ans}")</w:t>
      </w:r>
    </w:p>
    <w:p w:rsidRPr="00676C70" w:rsidR="728A946F" w:rsidP="00676C70" w:rsidRDefault="728A946F" w14:paraId="55F9CF92" w14:textId="38E913D4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    print(f"Metric outer: {metric_outer}")</w:t>
      </w:r>
    </w:p>
    <w:p w:rsidRPr="00676C70" w:rsidR="728A946F" w:rsidP="00676C70" w:rsidRDefault="728A946F" w14:paraId="634A3899" w14:textId="2527ED2A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else:</w:t>
      </w:r>
    </w:p>
    <w:p w:rsidRPr="00676C70" w:rsidR="728A946F" w:rsidP="00676C70" w:rsidRDefault="728A946F" w14:paraId="176A11BA" w14:textId="786C3BB8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    print(f"</w:t>
      </w:r>
      <w:r w:rsidRPr="00676C70">
        <w:rPr>
          <w:rFonts w:ascii="Courier New" w:hAnsi="Courier New" w:cs="Courier New"/>
          <w:sz w:val="18"/>
          <w:szCs w:val="18"/>
        </w:rPr>
        <w:t>Ответ</w:t>
      </w: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76C70">
        <w:rPr>
          <w:rFonts w:ascii="Courier New" w:hAnsi="Courier New" w:cs="Courier New"/>
          <w:sz w:val="18"/>
          <w:szCs w:val="18"/>
        </w:rPr>
        <w:t>локальной</w:t>
      </w: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LLM: \n {local_llm_ans}")</w:t>
      </w:r>
    </w:p>
    <w:p w:rsidRPr="00676C70" w:rsidR="728A946F" w:rsidP="00676C70" w:rsidRDefault="728A946F" w14:paraId="355FD643" w14:textId="732A7A0E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0CECE" w:themeFill="background2" w:themeFillShade="E6"/>
        <w:ind w:left="1069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     print(f"Metric local: {metric_local}")</w:t>
      </w:r>
    </w:p>
    <w:p w:rsidRPr="00676C70" w:rsidR="1A2070EA" w:rsidP="1A2070EA" w:rsidRDefault="1A2070EA" w14:paraId="0BECB946" w14:textId="4E84ECAD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1069"/>
        <w:rPr>
          <w:rFonts w:ascii="Courier New" w:hAnsi="Courier New" w:cs="Courier New"/>
          <w:sz w:val="18"/>
          <w:szCs w:val="18"/>
          <w:lang w:val="en-US"/>
        </w:rPr>
      </w:pPr>
    </w:p>
    <w:p w:rsidRPr="00BA348B" w:rsidR="6E5793D5" w:rsidP="7DE740F8" w:rsidRDefault="6E5793D5" w14:paraId="388F21B7" w14:textId="458B0A12">
      <w:pPr>
        <w:pStyle w:val="ListParagraph"/>
        <w:ind w:left="1069"/>
        <w:rPr>
          <w:lang w:val="en-US"/>
        </w:rPr>
      </w:pPr>
    </w:p>
    <w:p w:rsidR="32EC7F7D" w:rsidP="459C8123" w:rsidRDefault="32EC7F7D" w14:paraId="584F0959" w14:textId="53CFB0E7">
      <w:pPr>
        <w:pStyle w:val="ListParagraph"/>
        <w:numPr>
          <w:ilvl w:val="0"/>
          <w:numId w:val="10"/>
        </w:numPr>
      </w:pPr>
      <w:r w:rsidRPr="459C8123">
        <w:rPr>
          <w:highlight w:val="yellow"/>
        </w:rPr>
        <w:t>Определить метрики оценки и настроить их параметры.</w:t>
      </w:r>
    </w:p>
    <w:p w:rsidR="32EC7F7D" w:rsidP="459C8123" w:rsidRDefault="32EC7F7D" w14:paraId="63F0967C" w14:textId="455B2B83">
      <w:pPr>
        <w:pStyle w:val="ListParagraph"/>
        <w:numPr>
          <w:ilvl w:val="0"/>
          <w:numId w:val="10"/>
        </w:numPr>
        <w:rPr>
          <w:highlight w:val="yellow"/>
        </w:rPr>
      </w:pPr>
      <w:r w:rsidRPr="459C8123">
        <w:rPr>
          <w:highlight w:val="yellow"/>
        </w:rPr>
        <w:t>Выполнить расчет метрик на ответах, сгенерированных выбранными БЯМ.</w:t>
      </w:r>
    </w:p>
    <w:p w:rsidRPr="00B733B9" w:rsidR="459C8123" w:rsidP="459C8123" w:rsidRDefault="4AE24CD3" w14:paraId="17F2249B" w14:textId="7D1F21AF">
      <w:pPr>
        <w:rPr>
          <w:b/>
          <w:bCs/>
        </w:rPr>
      </w:pPr>
      <w:r w:rsidRPr="00B733B9">
        <w:rPr>
          <w:b/>
          <w:bCs/>
        </w:rPr>
        <w:t>Критери</w:t>
      </w:r>
      <w:r w:rsidR="00B733B9">
        <w:rPr>
          <w:b/>
          <w:bCs/>
        </w:rPr>
        <w:t>и</w:t>
      </w:r>
      <w:r w:rsidRPr="00B733B9">
        <w:rPr>
          <w:b/>
          <w:bCs/>
        </w:rPr>
        <w:t xml:space="preserve"> успеха</w:t>
      </w:r>
      <w:r w:rsidR="00B733B9">
        <w:rPr>
          <w:b/>
          <w:bCs/>
        </w:rPr>
        <w:t>:</w:t>
      </w:r>
    </w:p>
    <w:p w:rsidR="009660D4" w:rsidP="009660D4" w:rsidRDefault="009660D4" w14:paraId="5AD1AA71" w14:textId="77777777">
      <w:pPr>
        <w:pStyle w:val="ListParagraph"/>
        <w:numPr>
          <w:ilvl w:val="3"/>
          <w:numId w:val="10"/>
        </w:numPr>
        <w:ind w:left="709" w:firstLine="0"/>
      </w:pPr>
      <w:r>
        <w:t>П</w:t>
      </w:r>
      <w:r w:rsidRPr="00B733B9" w:rsidR="4AE24CD3">
        <w:t>олучен</w:t>
      </w:r>
      <w:r>
        <w:t>ие</w:t>
      </w:r>
      <w:r w:rsidRPr="00B733B9" w:rsidR="4AE24CD3">
        <w:t xml:space="preserve"> ответ</w:t>
      </w:r>
      <w:r>
        <w:t>а</w:t>
      </w:r>
      <w:r w:rsidRPr="00B733B9" w:rsidR="4AE24CD3">
        <w:t xml:space="preserve"> от используем</w:t>
      </w:r>
      <w:r>
        <w:t xml:space="preserve">ой </w:t>
      </w:r>
      <w:r w:rsidRPr="00B733B9" w:rsidR="4AE24CD3">
        <w:t>БЯМ</w:t>
      </w:r>
      <w:r>
        <w:t>.</w:t>
      </w:r>
    </w:p>
    <w:p w:rsidRPr="00B733B9" w:rsidR="4AE24CD3" w:rsidP="009660D4" w:rsidRDefault="009660D4" w14:paraId="1BD08894" w14:textId="6D1B51EC">
      <w:pPr>
        <w:pStyle w:val="ListParagraph"/>
        <w:numPr>
          <w:ilvl w:val="3"/>
          <w:numId w:val="10"/>
        </w:numPr>
        <w:ind w:left="709" w:firstLine="0"/>
      </w:pPr>
      <w:r>
        <w:t xml:space="preserve">Получение </w:t>
      </w:r>
      <w:r w:rsidR="00D75460">
        <w:t>значения метрики качества ответа</w:t>
      </w:r>
      <w:r w:rsidRPr="00B733B9" w:rsidR="3069D85D">
        <w:t>.</w:t>
      </w:r>
    </w:p>
    <w:p w:rsidRPr="00A650D6" w:rsidR="00A650D6" w:rsidP="00A650D6" w:rsidRDefault="00A650D6" w14:paraId="1C439E43" w14:textId="77777777"/>
    <w:p w:rsidRPr="00E35EA7" w:rsidR="0027613B" w:rsidP="00E35EA7" w:rsidRDefault="0027613B" w14:paraId="12E9EDF1" w14:textId="1D67E3DD">
      <w:pPr>
        <w:pStyle w:val="Heading2"/>
        <w:numPr>
          <w:ilvl w:val="1"/>
          <w:numId w:val="8"/>
        </w:numPr>
      </w:pPr>
      <w:r>
        <w:t xml:space="preserve">Комплексная проверка </w:t>
      </w:r>
      <w:r w:rsidRPr="00B21121" w:rsidR="00DA7F88">
        <w:t>возможност</w:t>
      </w:r>
      <w:r w:rsidR="00C80293">
        <w:t>и</w:t>
      </w:r>
      <w:r w:rsidRPr="00B21121" w:rsidR="00DA7F88">
        <w:t xml:space="preserve"> создания прототипов RAG систем с </w:t>
      </w:r>
      <w:r w:rsidRPr="00B21121" w:rsidR="00411851">
        <w:t xml:space="preserve">автоматизацией процессов индексации, обработки и загрузки данных в векторные БД, </w:t>
      </w:r>
      <w:r w:rsidRPr="00B21121" w:rsidR="00B21121">
        <w:t>а также возможностью настройки процесса retrieval в системах на основе RAG</w:t>
      </w:r>
    </w:p>
    <w:p w:rsidRPr="00AB5EC6" w:rsidR="002627A6" w:rsidP="0064253C" w:rsidRDefault="002627A6" w14:paraId="2C6D69DF" w14:textId="65939D75">
      <w:pPr>
        <w:rPr>
          <w:rFonts w:eastAsia="Times New Roman"/>
          <w:color w:val="000000" w:themeColor="text1"/>
        </w:rPr>
      </w:pPr>
      <w:r w:rsidRPr="0064253C">
        <w:rPr>
          <w:highlight w:val="green"/>
        </w:rPr>
        <w:t>Настя</w:t>
      </w:r>
    </w:p>
    <w:p w:rsidR="002627A6" w:rsidP="002627A6" w:rsidRDefault="002627A6" w14:paraId="5D849B84" w14:textId="56736530">
      <w:r>
        <w:t>Пп. ТЗ:</w:t>
      </w:r>
    </w:p>
    <w:p w:rsidR="0027613B" w:rsidP="0027613B" w:rsidRDefault="002C342B" w14:paraId="3359EB87" w14:textId="1F958374">
      <w:pPr>
        <w:spacing w:before="240"/>
      </w:pPr>
      <w:r>
        <w:rPr>
          <w:rFonts w:eastAsia="Times New Roman"/>
          <w:color w:val="000000" w:themeColor="text1"/>
          <w:szCs w:val="24"/>
        </w:rPr>
        <w:t>Д</w:t>
      </w:r>
      <w:r w:rsidRPr="75608A64" w:rsidR="0027613B">
        <w:rPr>
          <w:rFonts w:eastAsia="Times New Roman"/>
          <w:color w:val="000000" w:themeColor="text1"/>
          <w:szCs w:val="24"/>
        </w:rPr>
        <w:t>3.2.1 Фреймворк должен обеспечивать возможность создания прототипов агентных и RAG систем с использованием БЯМ за счет высокоуровневых интерфейсов и библиотек шаблонов для работы с БЯМ и RAG.</w:t>
      </w:r>
    </w:p>
    <w:p w:rsidR="0027613B" w:rsidP="0027613B" w:rsidRDefault="002C342B" w14:paraId="1BAD5DA1" w14:textId="54842AB2">
      <w:pPr>
        <w:rPr>
          <w:rFonts w:eastAsia="Times New Roman"/>
          <w:szCs w:val="24"/>
        </w:rPr>
      </w:pPr>
      <w:r>
        <w:rPr>
          <w:rFonts w:eastAsia="Times New Roman"/>
          <w:color w:val="000000" w:themeColor="text1"/>
          <w:szCs w:val="24"/>
        </w:rPr>
        <w:t>Д</w:t>
      </w:r>
      <w:r w:rsidRPr="75608A64" w:rsidR="0027613B">
        <w:rPr>
          <w:rFonts w:eastAsia="Times New Roman"/>
          <w:color w:val="000000" w:themeColor="text1"/>
          <w:szCs w:val="24"/>
        </w:rPr>
        <w:t>3.2.4 Фреймворк должен предоставлять инструменты для автоматизации процессов индексации, обработки и загрузки данных в векторные БД.</w:t>
      </w:r>
    </w:p>
    <w:p w:rsidR="5C66BB81" w:rsidP="5C66BB81" w:rsidRDefault="002C342B" w14:paraId="00D1D08D" w14:textId="08118CBE">
      <w:pPr>
        <w:rPr>
          <w:rFonts w:eastAsia="Times New Roman"/>
          <w:color w:val="000000" w:themeColor="text1"/>
        </w:rPr>
      </w:pPr>
      <w:r w:rsidRPr="398E22DF">
        <w:rPr>
          <w:rFonts w:eastAsia="Times New Roman"/>
          <w:color w:val="000000" w:themeColor="text1"/>
        </w:rPr>
        <w:t>Д</w:t>
      </w:r>
      <w:r w:rsidRPr="398E22DF" w:rsidR="0027613B">
        <w:rPr>
          <w:rFonts w:eastAsia="Times New Roman"/>
          <w:color w:val="000000" w:themeColor="text1"/>
        </w:rPr>
        <w:t>3.2.8 Фреймворк должен обеспечивать возможность настройки процесса retrieval в системах на основе RAG.</w:t>
      </w:r>
    </w:p>
    <w:p w:rsidR="003572CA" w:rsidP="009960E9" w:rsidRDefault="003572CA" w14:paraId="1D9F4917" w14:textId="77777777">
      <w:pPr>
        <w:rPr>
          <w:rFonts w:eastAsia="Times New Roman"/>
          <w:color w:val="000000" w:themeColor="text1"/>
        </w:rPr>
      </w:pPr>
    </w:p>
    <w:p w:rsidR="00306BC5" w:rsidP="009960E9" w:rsidRDefault="00306BC5" w14:paraId="597C4784" w14:textId="6E93227F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Проверка </w:t>
      </w:r>
      <w:r w:rsidR="005E6540">
        <w:rPr>
          <w:rFonts w:eastAsia="Times New Roman"/>
          <w:color w:val="000000" w:themeColor="text1"/>
        </w:rPr>
        <w:t xml:space="preserve">направлена на оценку </w:t>
      </w:r>
      <w:r>
        <w:rPr>
          <w:rFonts w:eastAsia="Times New Roman"/>
          <w:color w:val="000000" w:themeColor="text1"/>
        </w:rPr>
        <w:t xml:space="preserve">возможности </w:t>
      </w:r>
      <w:r w:rsidR="004B425E">
        <w:rPr>
          <w:rFonts w:eastAsia="Times New Roman"/>
          <w:color w:val="000000" w:themeColor="text1"/>
        </w:rPr>
        <w:t xml:space="preserve">использования фреймворка для </w:t>
      </w:r>
      <w:r w:rsidR="004E435E">
        <w:rPr>
          <w:rFonts w:eastAsia="Times New Roman"/>
          <w:color w:val="000000" w:themeColor="text1"/>
        </w:rPr>
        <w:t xml:space="preserve">создания </w:t>
      </w:r>
      <w:r w:rsidR="00F033EF">
        <w:rPr>
          <w:rFonts w:eastAsia="Times New Roman"/>
          <w:color w:val="000000" w:themeColor="text1"/>
        </w:rPr>
        <w:t xml:space="preserve">прототипов </w:t>
      </w:r>
      <w:r w:rsidR="00F033EF">
        <w:rPr>
          <w:rFonts w:eastAsia="Times New Roman"/>
          <w:color w:val="000000" w:themeColor="text1"/>
          <w:lang w:val="en-US"/>
        </w:rPr>
        <w:t>RAG</w:t>
      </w:r>
      <w:r w:rsidRPr="00F033EF" w:rsidR="00F033EF">
        <w:rPr>
          <w:rFonts w:eastAsia="Times New Roman"/>
          <w:color w:val="000000" w:themeColor="text1"/>
        </w:rPr>
        <w:t xml:space="preserve"> </w:t>
      </w:r>
      <w:r w:rsidR="00F033EF">
        <w:rPr>
          <w:rFonts w:eastAsia="Times New Roman"/>
          <w:color w:val="000000" w:themeColor="text1"/>
        </w:rPr>
        <w:t>систем с использованием БЯМ</w:t>
      </w:r>
      <w:r w:rsidR="004E435E">
        <w:rPr>
          <w:rFonts w:eastAsia="Times New Roman"/>
          <w:color w:val="000000" w:themeColor="text1"/>
        </w:rPr>
        <w:t xml:space="preserve"> </w:t>
      </w:r>
      <w:r w:rsidR="000928ED">
        <w:rPr>
          <w:rFonts w:eastAsia="Times New Roman"/>
          <w:color w:val="000000" w:themeColor="text1"/>
        </w:rPr>
        <w:t>с применением автоматизированных про</w:t>
      </w:r>
      <w:r w:rsidR="00492D56">
        <w:rPr>
          <w:rFonts w:eastAsia="Times New Roman"/>
          <w:color w:val="000000" w:themeColor="text1"/>
        </w:rPr>
        <w:t>цессов индексации</w:t>
      </w:r>
      <w:r w:rsidR="007E780A">
        <w:rPr>
          <w:rFonts w:eastAsia="Times New Roman"/>
          <w:color w:val="000000" w:themeColor="text1"/>
        </w:rPr>
        <w:t xml:space="preserve">, обработки </w:t>
      </w:r>
      <w:r w:rsidR="00AE58E5">
        <w:rPr>
          <w:rFonts w:eastAsia="Times New Roman"/>
          <w:color w:val="000000" w:themeColor="text1"/>
        </w:rPr>
        <w:t xml:space="preserve">и загрузки </w:t>
      </w:r>
      <w:r w:rsidR="007626E3">
        <w:rPr>
          <w:rFonts w:eastAsia="Times New Roman"/>
          <w:color w:val="000000" w:themeColor="text1"/>
        </w:rPr>
        <w:t xml:space="preserve">данных в векторные БД, а также </w:t>
      </w:r>
      <w:r w:rsidR="00B366BD">
        <w:rPr>
          <w:rFonts w:eastAsia="Times New Roman"/>
          <w:color w:val="000000" w:themeColor="text1"/>
        </w:rPr>
        <w:t>настройки процесса извлечения информации (</w:t>
      </w:r>
      <w:r w:rsidR="00B366BD">
        <w:rPr>
          <w:rFonts w:eastAsia="Times New Roman"/>
          <w:color w:val="000000" w:themeColor="text1"/>
          <w:lang w:val="en-US"/>
        </w:rPr>
        <w:t>retrieval</w:t>
      </w:r>
      <w:r w:rsidR="00B366BD">
        <w:rPr>
          <w:rFonts w:eastAsia="Times New Roman"/>
          <w:color w:val="000000" w:themeColor="text1"/>
        </w:rPr>
        <w:t>)</w:t>
      </w:r>
      <w:r w:rsidRPr="00B366BD" w:rsidR="00B366BD">
        <w:rPr>
          <w:rFonts w:eastAsia="Times New Roman"/>
          <w:color w:val="000000" w:themeColor="text1"/>
        </w:rPr>
        <w:t xml:space="preserve"> </w:t>
      </w:r>
      <w:r w:rsidR="00B366BD">
        <w:rPr>
          <w:rFonts w:eastAsia="Times New Roman"/>
          <w:color w:val="000000" w:themeColor="text1"/>
        </w:rPr>
        <w:t xml:space="preserve">из </w:t>
      </w:r>
      <w:r w:rsidR="009D61C4">
        <w:rPr>
          <w:rFonts w:eastAsia="Times New Roman"/>
          <w:color w:val="000000" w:themeColor="text1"/>
        </w:rPr>
        <w:t>баз данных.</w:t>
      </w:r>
    </w:p>
    <w:p w:rsidRPr="009960E9" w:rsidR="00306BC5" w:rsidP="009960E9" w:rsidRDefault="00306BC5" w14:paraId="7D900C8D" w14:textId="15534ACC">
      <w:pPr>
        <w:rPr>
          <w:rFonts w:eastAsia="Times New Roman"/>
        </w:rPr>
      </w:pPr>
      <w:r>
        <w:rPr>
          <w:rFonts w:eastAsia="Times New Roman"/>
          <w:color w:val="000000" w:themeColor="text1"/>
        </w:rPr>
        <w:t>Способ испытаний.</w:t>
      </w:r>
    </w:p>
    <w:p w:rsidRPr="00390044" w:rsidR="00192256" w:rsidP="398E22DF" w:rsidRDefault="00EF5A06" w14:paraId="7B02F5F1" w14:textId="25698E2A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1. Д</w:t>
      </w:r>
      <w:r w:rsidRPr="005852C2" w:rsidR="00905269">
        <w:rPr>
          <w:rFonts w:eastAsia="Times New Roman"/>
          <w:color w:val="000000" w:themeColor="text1"/>
        </w:rPr>
        <w:t>ля осуществления испытаний</w:t>
      </w:r>
      <w:r>
        <w:rPr>
          <w:rFonts w:eastAsia="Times New Roman"/>
          <w:color w:val="000000" w:themeColor="text1"/>
        </w:rPr>
        <w:t xml:space="preserve"> </w:t>
      </w:r>
      <w:r w:rsidR="00573F02">
        <w:rPr>
          <w:rFonts w:eastAsia="Times New Roman"/>
          <w:color w:val="000000" w:themeColor="text1"/>
        </w:rPr>
        <w:t xml:space="preserve">используется </w:t>
      </w:r>
      <w:r w:rsidR="009F7C53">
        <w:rPr>
          <w:rFonts w:eastAsia="Times New Roman"/>
          <w:color w:val="000000" w:themeColor="text1"/>
        </w:rPr>
        <w:t>локальная</w:t>
      </w:r>
      <w:r w:rsidR="00573F02">
        <w:rPr>
          <w:rFonts w:eastAsia="Times New Roman"/>
          <w:color w:val="000000" w:themeColor="text1"/>
        </w:rPr>
        <w:t xml:space="preserve"> БЯМ и </w:t>
      </w:r>
      <w:r w:rsidR="002D7669">
        <w:rPr>
          <w:rFonts w:eastAsia="Times New Roman"/>
          <w:color w:val="000000" w:themeColor="text1"/>
        </w:rPr>
        <w:t xml:space="preserve">контейнер </w:t>
      </w:r>
      <w:r w:rsidR="00672A6B">
        <w:rPr>
          <w:rFonts w:eastAsia="Times New Roman"/>
          <w:color w:val="000000" w:themeColor="text1"/>
        </w:rPr>
        <w:t xml:space="preserve">с </w:t>
      </w:r>
      <w:r w:rsidR="00427EDA">
        <w:rPr>
          <w:rFonts w:eastAsia="Times New Roman"/>
          <w:color w:val="000000" w:themeColor="text1"/>
        </w:rPr>
        <w:t xml:space="preserve">векторной базой данных </w:t>
      </w:r>
      <w:r w:rsidR="00427EDA">
        <w:rPr>
          <w:rFonts w:eastAsia="Times New Roman"/>
          <w:color w:val="000000" w:themeColor="text1"/>
          <w:lang w:val="en-US"/>
        </w:rPr>
        <w:t>ChromaDB</w:t>
      </w:r>
      <w:r w:rsidR="00EB47F4">
        <w:rPr>
          <w:rFonts w:eastAsia="Times New Roman"/>
          <w:color w:val="000000" w:themeColor="text1"/>
        </w:rPr>
        <w:t xml:space="preserve">, </w:t>
      </w:r>
      <w:r w:rsidR="00A85A8D">
        <w:rPr>
          <w:rFonts w:eastAsia="Times New Roman"/>
          <w:color w:val="000000" w:themeColor="text1"/>
        </w:rPr>
        <w:t>развернутые в рамках подготовительного этапа (см. раздел «</w:t>
      </w:r>
      <w:r w:rsidR="002347B5">
        <w:rPr>
          <w:rFonts w:eastAsia="Times New Roman"/>
          <w:color w:val="000000" w:themeColor="text1"/>
        </w:rPr>
        <w:t>Средства и порядок испытаний</w:t>
      </w:r>
      <w:r w:rsidR="00A85A8D">
        <w:rPr>
          <w:rFonts w:eastAsia="Times New Roman"/>
          <w:color w:val="000000" w:themeColor="text1"/>
        </w:rPr>
        <w:t>»)</w:t>
      </w:r>
      <w:r w:rsidRPr="00390044" w:rsidR="004B50C4">
        <w:rPr>
          <w:rFonts w:eastAsia="Times New Roman"/>
          <w:color w:val="000000" w:themeColor="text1"/>
        </w:rPr>
        <w:t>.</w:t>
      </w:r>
    </w:p>
    <w:p w:rsidRPr="003C3B80" w:rsidR="00C27686" w:rsidP="398E22DF" w:rsidRDefault="001D0A00" w14:paraId="37B5526A" w14:textId="0D7BEE56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2. </w:t>
      </w:r>
      <w:r w:rsidR="00ED27FE">
        <w:rPr>
          <w:rFonts w:eastAsia="Times New Roman"/>
          <w:color w:val="000000" w:themeColor="text1"/>
        </w:rPr>
        <w:t>Для</w:t>
      </w:r>
      <w:r w:rsidR="00FE5D38">
        <w:rPr>
          <w:rFonts w:eastAsia="Times New Roman"/>
          <w:color w:val="000000" w:themeColor="text1"/>
        </w:rPr>
        <w:t xml:space="preserve"> обеспечения </w:t>
      </w:r>
      <w:r w:rsidR="00ED27FE">
        <w:rPr>
          <w:rFonts w:eastAsia="Times New Roman"/>
          <w:color w:val="000000" w:themeColor="text1"/>
        </w:rPr>
        <w:t>автоматизированной индексации,</w:t>
      </w:r>
      <w:r w:rsidR="0021663B">
        <w:rPr>
          <w:rFonts w:eastAsia="Times New Roman"/>
          <w:color w:val="000000" w:themeColor="text1"/>
        </w:rPr>
        <w:t xml:space="preserve"> обработки и загрузки</w:t>
      </w:r>
      <w:r w:rsidR="00ED27FE">
        <w:rPr>
          <w:rFonts w:eastAsia="Times New Roman"/>
          <w:color w:val="000000" w:themeColor="text1"/>
        </w:rPr>
        <w:t xml:space="preserve"> данных в БД</w:t>
      </w:r>
      <w:r w:rsidR="0021663B">
        <w:rPr>
          <w:rFonts w:eastAsia="Times New Roman"/>
          <w:color w:val="000000" w:themeColor="text1"/>
        </w:rPr>
        <w:t xml:space="preserve">, </w:t>
      </w:r>
      <w:r w:rsidR="005437CD">
        <w:rPr>
          <w:rFonts w:eastAsia="Times New Roman"/>
          <w:color w:val="000000" w:themeColor="text1"/>
        </w:rPr>
        <w:t xml:space="preserve">требуется </w:t>
      </w:r>
      <w:r w:rsidR="00F6616D">
        <w:rPr>
          <w:rFonts w:eastAsia="Times New Roman"/>
          <w:color w:val="000000" w:themeColor="text1"/>
        </w:rPr>
        <w:t xml:space="preserve">прописать инструкцию </w:t>
      </w:r>
      <w:r w:rsidR="00021B7F">
        <w:rPr>
          <w:rFonts w:eastAsia="Times New Roman"/>
          <w:color w:val="000000" w:themeColor="text1"/>
        </w:rPr>
        <w:t xml:space="preserve">с параметрами </w:t>
      </w:r>
      <w:r w:rsidR="00E54EAC">
        <w:rPr>
          <w:rFonts w:eastAsia="Times New Roman"/>
          <w:color w:val="000000" w:themeColor="text1"/>
        </w:rPr>
        <w:t>для этого процесса. Она описывается</w:t>
      </w:r>
      <w:r w:rsidR="00F6616D">
        <w:rPr>
          <w:rFonts w:eastAsia="Times New Roman"/>
          <w:color w:val="000000" w:themeColor="text1"/>
        </w:rPr>
        <w:t xml:space="preserve"> в </w:t>
      </w:r>
      <w:r w:rsidR="00F211D2">
        <w:rPr>
          <w:rFonts w:eastAsia="Times New Roman"/>
          <w:color w:val="000000" w:themeColor="text1"/>
        </w:rPr>
        <w:t xml:space="preserve">файле с </w:t>
      </w:r>
      <w:r w:rsidR="00905269">
        <w:rPr>
          <w:rFonts w:eastAsia="Times New Roman"/>
          <w:color w:val="000000" w:themeColor="text1"/>
        </w:rPr>
        <w:t>названием</w:t>
      </w:r>
      <w:r w:rsidR="005C075F">
        <w:rPr>
          <w:rFonts w:eastAsia="Times New Roman"/>
          <w:color w:val="000000" w:themeColor="text1"/>
        </w:rPr>
        <w:t xml:space="preserve"> </w:t>
      </w:r>
      <w:r w:rsidR="005C075F">
        <w:rPr>
          <w:rFonts w:eastAsia="Times New Roman"/>
          <w:color w:val="000000" w:themeColor="text1"/>
          <w:lang w:val="en-US"/>
        </w:rPr>
        <w:t>docs</w:t>
      </w:r>
      <w:r w:rsidRPr="005C075F" w:rsidR="005C075F">
        <w:rPr>
          <w:rFonts w:eastAsia="Times New Roman"/>
          <w:color w:val="000000" w:themeColor="text1"/>
        </w:rPr>
        <w:t>_</w:t>
      </w:r>
      <w:r w:rsidR="005C075F">
        <w:rPr>
          <w:rFonts w:eastAsia="Times New Roman"/>
          <w:color w:val="000000" w:themeColor="text1"/>
          <w:lang w:val="en-US"/>
        </w:rPr>
        <w:t>processing</w:t>
      </w:r>
      <w:r w:rsidRPr="005C075F" w:rsidR="005C075F">
        <w:rPr>
          <w:rFonts w:eastAsia="Times New Roman"/>
          <w:color w:val="000000" w:themeColor="text1"/>
        </w:rPr>
        <w:t>_</w:t>
      </w:r>
      <w:r w:rsidR="005C075F">
        <w:rPr>
          <w:rFonts w:eastAsia="Times New Roman"/>
          <w:color w:val="000000" w:themeColor="text1"/>
          <w:lang w:val="en-US"/>
        </w:rPr>
        <w:t>config</w:t>
      </w:r>
      <w:r w:rsidRPr="005B04B3" w:rsidR="00F211D2">
        <w:rPr>
          <w:rFonts w:eastAsia="Times New Roman"/>
          <w:color w:val="000000" w:themeColor="text1"/>
        </w:rPr>
        <w:t>.</w:t>
      </w:r>
      <w:r w:rsidR="00F211D2">
        <w:rPr>
          <w:rFonts w:eastAsia="Times New Roman"/>
          <w:color w:val="000000" w:themeColor="text1"/>
          <w:lang w:val="en-US"/>
        </w:rPr>
        <w:t>yaml</w:t>
      </w:r>
      <w:r w:rsidR="00021B7F">
        <w:rPr>
          <w:rFonts w:eastAsia="Times New Roman"/>
          <w:color w:val="000000" w:themeColor="text1"/>
        </w:rPr>
        <w:t>.</w:t>
      </w:r>
      <w:r w:rsidR="008030E3">
        <w:rPr>
          <w:rFonts w:eastAsia="Times New Roman"/>
          <w:color w:val="000000" w:themeColor="text1"/>
        </w:rPr>
        <w:t xml:space="preserve"> </w:t>
      </w:r>
      <w:r w:rsidR="00021B7F">
        <w:rPr>
          <w:rFonts w:eastAsia="Times New Roman"/>
          <w:color w:val="000000" w:themeColor="text1"/>
        </w:rPr>
        <w:t>Е</w:t>
      </w:r>
      <w:r w:rsidR="008030E3">
        <w:rPr>
          <w:rFonts w:eastAsia="Times New Roman"/>
          <w:color w:val="000000" w:themeColor="text1"/>
        </w:rPr>
        <w:t xml:space="preserve">го необходимо </w:t>
      </w:r>
      <w:r w:rsidR="003B10B6">
        <w:rPr>
          <w:rFonts w:eastAsia="Times New Roman"/>
          <w:color w:val="000000" w:themeColor="text1"/>
        </w:rPr>
        <w:t xml:space="preserve">поместить в </w:t>
      </w:r>
      <w:r w:rsidR="00660439">
        <w:rPr>
          <w:rFonts w:eastAsia="Times New Roman"/>
          <w:color w:val="000000" w:themeColor="text1"/>
        </w:rPr>
        <w:t xml:space="preserve">директорию </w:t>
      </w:r>
      <w:r w:rsidRPr="00660439" w:rsidR="00660439">
        <w:rPr>
          <w:rFonts w:eastAsia="Times New Roman"/>
          <w:color w:val="000000" w:themeColor="text1"/>
        </w:rPr>
        <w:t>/</w:t>
      </w:r>
      <w:r w:rsidR="00660439">
        <w:rPr>
          <w:rFonts w:eastAsia="Times New Roman"/>
          <w:color w:val="000000" w:themeColor="text1"/>
          <w:lang w:val="en-US"/>
        </w:rPr>
        <w:t>config</w:t>
      </w:r>
      <w:r w:rsidRPr="00C84845" w:rsidR="00C84845">
        <w:rPr>
          <w:rFonts w:eastAsia="Times New Roman"/>
          <w:color w:val="000000" w:themeColor="text1"/>
        </w:rPr>
        <w:t>_</w:t>
      </w:r>
      <w:r w:rsidR="00C84845">
        <w:rPr>
          <w:rFonts w:eastAsia="Times New Roman"/>
          <w:color w:val="000000" w:themeColor="text1"/>
          <w:lang w:val="en-US"/>
        </w:rPr>
        <w:t>files</w:t>
      </w:r>
      <w:r w:rsidR="000E5985">
        <w:rPr>
          <w:rFonts w:eastAsia="Times New Roman"/>
          <w:color w:val="000000" w:themeColor="text1"/>
        </w:rPr>
        <w:t>.</w:t>
      </w:r>
      <w:r w:rsidR="005C1E50">
        <w:rPr>
          <w:rFonts w:eastAsia="Times New Roman"/>
          <w:color w:val="000000" w:themeColor="text1"/>
        </w:rPr>
        <w:t xml:space="preserve"> </w:t>
      </w:r>
      <w:r w:rsidR="000E5985">
        <w:rPr>
          <w:rFonts w:eastAsia="Times New Roman"/>
          <w:color w:val="000000" w:themeColor="text1"/>
        </w:rPr>
        <w:t xml:space="preserve">В </w:t>
      </w:r>
      <w:r w:rsidR="00C84845">
        <w:rPr>
          <w:rFonts w:eastAsia="Times New Roman"/>
          <w:color w:val="000000" w:themeColor="text1"/>
        </w:rPr>
        <w:t>этом файле</w:t>
      </w:r>
      <w:r w:rsidR="000E5985">
        <w:rPr>
          <w:rFonts w:eastAsia="Times New Roman"/>
          <w:color w:val="000000" w:themeColor="text1"/>
        </w:rPr>
        <w:t xml:space="preserve"> </w:t>
      </w:r>
      <w:r w:rsidR="0052293A">
        <w:rPr>
          <w:rFonts w:eastAsia="Times New Roman"/>
          <w:color w:val="000000" w:themeColor="text1"/>
        </w:rPr>
        <w:t>требуется</w:t>
      </w:r>
      <w:r w:rsidR="000E5985">
        <w:rPr>
          <w:rFonts w:eastAsia="Times New Roman"/>
          <w:color w:val="000000" w:themeColor="text1"/>
        </w:rPr>
        <w:t xml:space="preserve"> прописать все необходимые настройки, касающиеся </w:t>
      </w:r>
      <w:r w:rsidR="0076600F">
        <w:rPr>
          <w:rFonts w:eastAsia="Times New Roman"/>
          <w:color w:val="000000" w:themeColor="text1"/>
        </w:rPr>
        <w:t xml:space="preserve">чтения и </w:t>
      </w:r>
      <w:r w:rsidR="009F41ED">
        <w:rPr>
          <w:rFonts w:eastAsia="Times New Roman"/>
          <w:color w:val="000000" w:themeColor="text1"/>
        </w:rPr>
        <w:t>сбора информации из файлов</w:t>
      </w:r>
      <w:r w:rsidR="0052293A">
        <w:rPr>
          <w:rFonts w:eastAsia="Times New Roman"/>
          <w:color w:val="000000" w:themeColor="text1"/>
        </w:rPr>
        <w:t xml:space="preserve"> –</w:t>
      </w:r>
      <w:r w:rsidR="00A43FB4">
        <w:rPr>
          <w:rFonts w:eastAsia="Times New Roman"/>
          <w:color w:val="000000" w:themeColor="text1"/>
        </w:rPr>
        <w:t xml:space="preserve"> это указывается под </w:t>
      </w:r>
      <w:r w:rsidR="000E732C">
        <w:rPr>
          <w:rFonts w:eastAsia="Times New Roman"/>
          <w:color w:val="000000" w:themeColor="text1"/>
        </w:rPr>
        <w:t xml:space="preserve">ключевым словом </w:t>
      </w:r>
      <w:r w:rsidRPr="000E732C" w:rsidR="000E732C">
        <w:rPr>
          <w:rFonts w:eastAsia="Times New Roman"/>
          <w:color w:val="000000" w:themeColor="text1"/>
        </w:rPr>
        <w:t>“</w:t>
      </w:r>
      <w:r w:rsidR="000E732C">
        <w:rPr>
          <w:rFonts w:eastAsia="Times New Roman"/>
          <w:color w:val="000000" w:themeColor="text1"/>
          <w:lang w:val="en-US"/>
        </w:rPr>
        <w:t>loader</w:t>
      </w:r>
      <w:r w:rsidRPr="000E732C" w:rsidR="000E732C">
        <w:rPr>
          <w:rFonts w:eastAsia="Times New Roman"/>
          <w:color w:val="000000" w:themeColor="text1"/>
        </w:rPr>
        <w:t>”</w:t>
      </w:r>
      <w:r w:rsidR="000E732C">
        <w:rPr>
          <w:rFonts w:eastAsia="Times New Roman"/>
          <w:color w:val="000000" w:themeColor="text1"/>
        </w:rPr>
        <w:t xml:space="preserve">, </w:t>
      </w:r>
      <w:r w:rsidR="0052293A">
        <w:rPr>
          <w:rFonts w:eastAsia="Times New Roman"/>
          <w:color w:val="000000" w:themeColor="text1"/>
        </w:rPr>
        <w:t>а также</w:t>
      </w:r>
      <w:r w:rsidR="00C83CA3">
        <w:rPr>
          <w:rFonts w:eastAsia="Times New Roman"/>
          <w:color w:val="000000" w:themeColor="text1"/>
        </w:rPr>
        <w:t xml:space="preserve"> </w:t>
      </w:r>
      <w:r w:rsidR="0097673E">
        <w:rPr>
          <w:rFonts w:eastAsia="Times New Roman"/>
          <w:color w:val="000000" w:themeColor="text1"/>
        </w:rPr>
        <w:t xml:space="preserve">процесса </w:t>
      </w:r>
      <w:r w:rsidR="00675A7A">
        <w:rPr>
          <w:rFonts w:eastAsia="Times New Roman"/>
          <w:color w:val="000000" w:themeColor="text1"/>
        </w:rPr>
        <w:t xml:space="preserve">разбивания файла на </w:t>
      </w:r>
      <w:r w:rsidR="00D341AD">
        <w:rPr>
          <w:rFonts w:eastAsia="Times New Roman"/>
          <w:color w:val="000000" w:themeColor="text1"/>
        </w:rPr>
        <w:t>части заданной длины</w:t>
      </w:r>
      <w:r w:rsidR="0052293A">
        <w:rPr>
          <w:rFonts w:eastAsia="Times New Roman"/>
          <w:color w:val="000000" w:themeColor="text1"/>
        </w:rPr>
        <w:t>.</w:t>
      </w:r>
      <w:r w:rsidR="00D341AD">
        <w:rPr>
          <w:rFonts w:eastAsia="Times New Roman"/>
          <w:color w:val="000000" w:themeColor="text1"/>
        </w:rPr>
        <w:t xml:space="preserve"> </w:t>
      </w:r>
      <w:r w:rsidR="003F514C">
        <w:rPr>
          <w:rFonts w:eastAsia="Times New Roman"/>
          <w:color w:val="000000" w:themeColor="text1"/>
        </w:rPr>
        <w:t>Н</w:t>
      </w:r>
      <w:r w:rsidR="00D341AD">
        <w:rPr>
          <w:rFonts w:eastAsia="Times New Roman"/>
          <w:color w:val="000000" w:themeColor="text1"/>
        </w:rPr>
        <w:t xml:space="preserve">астройки этого процесса прописываются под ключевым словом </w:t>
      </w:r>
      <w:r w:rsidRPr="00D341AD" w:rsidR="00D341AD">
        <w:rPr>
          <w:rFonts w:eastAsia="Times New Roman"/>
          <w:color w:val="000000" w:themeColor="text1"/>
        </w:rPr>
        <w:t>“</w:t>
      </w:r>
      <w:r w:rsidR="00D341AD">
        <w:rPr>
          <w:rFonts w:eastAsia="Times New Roman"/>
          <w:color w:val="000000" w:themeColor="text1"/>
          <w:lang w:val="en-US"/>
        </w:rPr>
        <w:t>splitter</w:t>
      </w:r>
      <w:r w:rsidRPr="00D341AD" w:rsidR="00D341AD">
        <w:rPr>
          <w:rFonts w:eastAsia="Times New Roman"/>
          <w:color w:val="000000" w:themeColor="text1"/>
        </w:rPr>
        <w:t>”</w:t>
      </w:r>
      <w:r w:rsidR="00D341AD">
        <w:rPr>
          <w:rFonts w:eastAsia="Times New Roman"/>
          <w:color w:val="000000" w:themeColor="text1"/>
        </w:rPr>
        <w:t xml:space="preserve">. </w:t>
      </w:r>
      <w:r w:rsidR="00471E53">
        <w:rPr>
          <w:rFonts w:eastAsia="Times New Roman"/>
          <w:color w:val="000000" w:themeColor="text1"/>
        </w:rPr>
        <w:t>Дополнительно</w:t>
      </w:r>
      <w:r w:rsidR="00D341AD">
        <w:rPr>
          <w:rFonts w:eastAsia="Times New Roman"/>
          <w:color w:val="000000" w:themeColor="text1"/>
        </w:rPr>
        <w:t xml:space="preserve"> указывается </w:t>
      </w:r>
      <w:r w:rsidR="003054EF">
        <w:rPr>
          <w:rFonts w:eastAsia="Times New Roman"/>
          <w:color w:val="000000" w:themeColor="text1"/>
        </w:rPr>
        <w:t xml:space="preserve">модель, которая выполняет процесс лексического анализа </w:t>
      </w:r>
      <w:r w:rsidR="00C21085">
        <w:rPr>
          <w:rFonts w:eastAsia="Times New Roman"/>
          <w:color w:val="000000" w:themeColor="text1"/>
        </w:rPr>
        <w:t>–</w:t>
      </w:r>
      <w:r w:rsidR="003054EF">
        <w:rPr>
          <w:rFonts w:eastAsia="Times New Roman"/>
          <w:color w:val="000000" w:themeColor="text1"/>
        </w:rPr>
        <w:t xml:space="preserve"> </w:t>
      </w:r>
      <w:r w:rsidR="00C21085">
        <w:rPr>
          <w:rFonts w:eastAsia="Times New Roman"/>
          <w:color w:val="000000" w:themeColor="text1"/>
        </w:rPr>
        <w:t xml:space="preserve">разбора входной последовательности символов на распознавание групп – лексем – с целью получения на выходе </w:t>
      </w:r>
      <w:r w:rsidR="00DA0A05">
        <w:rPr>
          <w:rFonts w:eastAsia="Times New Roman"/>
          <w:color w:val="000000" w:themeColor="text1"/>
        </w:rPr>
        <w:t>идентифицированных последовательностей</w:t>
      </w:r>
      <w:r w:rsidR="001B57A0">
        <w:rPr>
          <w:rFonts w:eastAsia="Times New Roman"/>
          <w:color w:val="000000" w:themeColor="text1"/>
        </w:rPr>
        <w:t xml:space="preserve">, под ключевым словом </w:t>
      </w:r>
      <w:r w:rsidRPr="001B57A0" w:rsidR="001B57A0">
        <w:rPr>
          <w:rFonts w:eastAsia="Times New Roman"/>
          <w:color w:val="000000" w:themeColor="text1"/>
        </w:rPr>
        <w:t>“</w:t>
      </w:r>
      <w:r w:rsidR="001B57A0">
        <w:rPr>
          <w:rFonts w:eastAsia="Times New Roman"/>
          <w:color w:val="000000" w:themeColor="text1"/>
          <w:lang w:val="en-US"/>
        </w:rPr>
        <w:t>tokenizer</w:t>
      </w:r>
      <w:r w:rsidRPr="001B57A0" w:rsidR="001B57A0">
        <w:rPr>
          <w:rFonts w:eastAsia="Times New Roman"/>
          <w:color w:val="000000" w:themeColor="text1"/>
        </w:rPr>
        <w:t>”</w:t>
      </w:r>
      <w:r w:rsidR="005C1E50">
        <w:rPr>
          <w:rFonts w:eastAsia="Times New Roman"/>
          <w:color w:val="000000" w:themeColor="text1"/>
        </w:rPr>
        <w:t xml:space="preserve">. </w:t>
      </w:r>
      <w:r w:rsidR="005B04B3">
        <w:rPr>
          <w:rFonts w:eastAsia="Times New Roman"/>
          <w:color w:val="000000" w:themeColor="text1"/>
        </w:rPr>
        <w:t xml:space="preserve">Пример </w:t>
      </w:r>
      <w:r w:rsidR="002246C3">
        <w:rPr>
          <w:rFonts w:eastAsia="Times New Roman"/>
          <w:color w:val="000000" w:themeColor="text1"/>
        </w:rPr>
        <w:t>оформления инструкции описан</w:t>
      </w:r>
      <w:r w:rsidR="00DB0C60">
        <w:rPr>
          <w:rFonts w:eastAsia="Times New Roman"/>
          <w:color w:val="000000" w:themeColor="text1"/>
        </w:rPr>
        <w:t xml:space="preserve"> в листинге</w:t>
      </w:r>
      <w:r w:rsidR="000B799B">
        <w:rPr>
          <w:rFonts w:eastAsia="Times New Roman"/>
          <w:color w:val="000000" w:themeColor="text1"/>
        </w:rPr>
        <w:t xml:space="preserve"> 6.2.1</w:t>
      </w:r>
      <w:r w:rsidR="000E5985">
        <w:rPr>
          <w:rFonts w:eastAsia="Times New Roman"/>
          <w:color w:val="000000" w:themeColor="text1"/>
        </w:rPr>
        <w:t>.</w:t>
      </w:r>
    </w:p>
    <w:p w:rsidRPr="000B799B" w:rsidR="000B799B" w:rsidP="002246C3" w:rsidRDefault="000B799B" w14:paraId="518FA030" w14:textId="67082E35">
      <w:pPr>
        <w:pStyle w:val="Caption"/>
        <w:keepNext/>
        <w:ind w:firstLine="0"/>
        <w:rPr>
          <w:rFonts w:eastAsia="Times New Roman"/>
          <w:i w:val="0"/>
          <w:color w:val="000000" w:themeColor="text1"/>
          <w:sz w:val="24"/>
          <w:szCs w:val="24"/>
        </w:rPr>
      </w:pPr>
      <w:r w:rsidRPr="1FA11329">
        <w:rPr>
          <w:rFonts w:eastAsia="Times New Roman"/>
          <w:i w:val="0"/>
          <w:color w:val="000000" w:themeColor="text1"/>
          <w:sz w:val="24"/>
          <w:szCs w:val="24"/>
        </w:rPr>
        <w:t xml:space="preserve">Листинг 6.2.1 </w:t>
      </w:r>
      <w:r w:rsidR="002246C3">
        <w:rPr>
          <w:rFonts w:eastAsia="Times New Roman"/>
          <w:i w:val="0"/>
          <w:color w:val="000000" w:themeColor="text1"/>
          <w:sz w:val="24"/>
          <w:szCs w:val="24"/>
        </w:rPr>
        <w:t>–</w:t>
      </w:r>
      <w:r w:rsidRPr="1FA11329">
        <w:rPr>
          <w:rFonts w:eastAsia="Times New Roman"/>
          <w:i w:val="0"/>
          <w:color w:val="000000" w:themeColor="text1"/>
          <w:sz w:val="24"/>
          <w:szCs w:val="24"/>
        </w:rPr>
        <w:t xml:space="preserve"> </w:t>
      </w:r>
      <w:r w:rsidR="007139C3">
        <w:rPr>
          <w:rFonts w:eastAsia="Times New Roman"/>
          <w:i w:val="0"/>
          <w:color w:val="000000" w:themeColor="text1"/>
          <w:sz w:val="24"/>
          <w:szCs w:val="24"/>
        </w:rPr>
        <w:t>Пример</w:t>
      </w:r>
      <w:r w:rsidRPr="1FA11329">
        <w:rPr>
          <w:rFonts w:eastAsia="Times New Roman"/>
          <w:i w:val="0"/>
          <w:color w:val="000000" w:themeColor="text1"/>
          <w:sz w:val="24"/>
          <w:szCs w:val="24"/>
        </w:rPr>
        <w:t xml:space="preserve"> файла </w:t>
      </w:r>
      <w:r w:rsidR="007139C3">
        <w:rPr>
          <w:rFonts w:eastAsia="Times New Roman"/>
          <w:i w:val="0"/>
          <w:color w:val="000000" w:themeColor="text1"/>
          <w:sz w:val="24"/>
          <w:szCs w:val="24"/>
        </w:rPr>
        <w:t>с описанием</w:t>
      </w:r>
      <w:r w:rsidRPr="1FA11329">
        <w:rPr>
          <w:rFonts w:eastAsia="Times New Roman"/>
          <w:i w:val="0"/>
          <w:color w:val="000000" w:themeColor="text1"/>
          <w:sz w:val="24"/>
          <w:szCs w:val="24"/>
        </w:rPr>
        <w:t xml:space="preserve"> настройки процесс</w:t>
      </w:r>
      <w:r w:rsidR="002246C3">
        <w:rPr>
          <w:rFonts w:eastAsia="Times New Roman"/>
          <w:i w:val="0"/>
          <w:color w:val="000000" w:themeColor="text1"/>
          <w:sz w:val="24"/>
          <w:szCs w:val="24"/>
        </w:rPr>
        <w:t>ов</w:t>
      </w:r>
      <w:r w:rsidRPr="1FA11329">
        <w:rPr>
          <w:rFonts w:eastAsia="Times New Roman"/>
          <w:i w:val="0"/>
          <w:color w:val="000000" w:themeColor="text1"/>
          <w:sz w:val="24"/>
          <w:szCs w:val="24"/>
        </w:rPr>
        <w:t xml:space="preserve"> </w:t>
      </w:r>
      <w:r w:rsidRPr="002E12F1" w:rsidR="002E12F1">
        <w:rPr>
          <w:rFonts w:eastAsia="Times New Roman"/>
          <w:i w:val="0"/>
          <w:color w:val="000000" w:themeColor="text1"/>
          <w:sz w:val="24"/>
          <w:szCs w:val="24"/>
        </w:rPr>
        <w:t xml:space="preserve">индексации, </w:t>
      </w:r>
      <w:r w:rsidRPr="1FA11329">
        <w:rPr>
          <w:rFonts w:eastAsia="Times New Roman"/>
          <w:i w:val="0"/>
          <w:color w:val="000000" w:themeColor="text1"/>
          <w:sz w:val="24"/>
          <w:szCs w:val="24"/>
        </w:rPr>
        <w:t xml:space="preserve">обработки </w:t>
      </w:r>
      <w:r w:rsidRPr="002E12F1" w:rsidR="002E12F1">
        <w:rPr>
          <w:rFonts w:eastAsia="Times New Roman"/>
          <w:i w:val="0"/>
          <w:color w:val="000000" w:themeColor="text1"/>
          <w:sz w:val="24"/>
          <w:szCs w:val="24"/>
        </w:rPr>
        <w:t>и загрузки данных</w:t>
      </w:r>
    </w:p>
    <w:tbl>
      <w:tblPr>
        <w:tblStyle w:val="TableGrid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345"/>
      </w:tblGrid>
      <w:tr w:rsidRPr="00002E93" w:rsidR="003F4305" w:rsidTr="00C10BF4" w14:paraId="407A3F0F" w14:textId="77777777">
        <w:tc>
          <w:tcPr>
            <w:tcW w:w="9345" w:type="dxa"/>
            <w:shd w:val="clear" w:color="auto" w:fill="D0CECE" w:themeFill="background2" w:themeFillShade="E6"/>
          </w:tcPr>
          <w:p w:rsidRPr="00676C70" w:rsidR="003F4305" w:rsidP="00676C70" w:rsidRDefault="003D735B" w14:paraId="6B809FAA" w14:textId="46F2A0EF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loader: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loader_name: 'PDFLoader'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parsing_params: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parsing_scheme: 'paragraphs'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extract_images: False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extract_tables: False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parse_formulas: False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remove_service_info: True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handle_converting_error: False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splitter: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splitter_name: 'hierarchical_merger'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splitter_params: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chunk_size: 510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chunk_overlap: 0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separators: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- '\n\n'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- '\n'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- '. '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- ', '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- '.'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- ','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- ' '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- ''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keep_separator: False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add_start_index: False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strip_whitespace: True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apply_chunks_merge: True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tokenizer: 'intfloat/multilingual-e5-large'</w:t>
            </w:r>
          </w:p>
        </w:tc>
      </w:tr>
    </w:tbl>
    <w:p w:rsidRPr="00002E93" w:rsidR="001D0A00" w:rsidP="00D91BDF" w:rsidRDefault="001D0A00" w14:paraId="68372F71" w14:textId="77777777">
      <w:pPr>
        <w:rPr>
          <w:rFonts w:eastAsia="Times New Roman"/>
          <w:color w:val="000000" w:themeColor="text1"/>
          <w:lang w:val="en-US"/>
        </w:rPr>
      </w:pPr>
    </w:p>
    <w:p w:rsidRPr="00BC45DD" w:rsidR="00D91BDF" w:rsidP="00D91BDF" w:rsidRDefault="001D0A00" w14:paraId="729D3865" w14:textId="2C4EC5A0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3. </w:t>
      </w:r>
      <w:r w:rsidR="007139C3">
        <w:rPr>
          <w:rFonts w:eastAsia="Times New Roman"/>
          <w:color w:val="000000" w:themeColor="text1"/>
        </w:rPr>
        <w:t>После подготовки файла</w:t>
      </w:r>
      <w:r w:rsidR="00D61CBA">
        <w:rPr>
          <w:rFonts w:eastAsia="Times New Roman"/>
          <w:color w:val="000000" w:themeColor="text1"/>
        </w:rPr>
        <w:t xml:space="preserve"> с описанием настроек </w:t>
      </w:r>
      <w:r w:rsidR="00DE2352">
        <w:rPr>
          <w:rFonts w:eastAsia="Times New Roman"/>
          <w:color w:val="000000" w:themeColor="text1"/>
        </w:rPr>
        <w:t xml:space="preserve">обработки документов необходимо </w:t>
      </w:r>
      <w:r w:rsidR="007139C3">
        <w:rPr>
          <w:rFonts w:eastAsia="Times New Roman"/>
          <w:color w:val="000000" w:themeColor="text1"/>
        </w:rPr>
        <w:t>подготовить</w:t>
      </w:r>
      <w:r w:rsidR="00DE2352">
        <w:rPr>
          <w:rFonts w:eastAsia="Times New Roman"/>
          <w:color w:val="000000" w:themeColor="text1"/>
        </w:rPr>
        <w:t xml:space="preserve"> файл </w:t>
      </w:r>
      <w:r w:rsidR="00EA146F">
        <w:rPr>
          <w:rFonts w:eastAsia="Times New Roman"/>
          <w:color w:val="000000" w:themeColor="text1"/>
        </w:rPr>
        <w:t xml:space="preserve">с </w:t>
      </w:r>
      <w:r w:rsidR="008D7FE4">
        <w:rPr>
          <w:rFonts w:eastAsia="Times New Roman"/>
          <w:color w:val="000000" w:themeColor="text1"/>
        </w:rPr>
        <w:t>переменными окружения</w:t>
      </w:r>
      <w:r w:rsidR="004871E6">
        <w:rPr>
          <w:rFonts w:eastAsia="Times New Roman"/>
          <w:color w:val="000000" w:themeColor="text1"/>
        </w:rPr>
        <w:t xml:space="preserve"> с названием </w:t>
      </w:r>
      <w:r w:rsidR="004871E6">
        <w:rPr>
          <w:rFonts w:eastAsia="Times New Roman"/>
          <w:color w:val="000000" w:themeColor="text1"/>
          <w:lang w:val="en-US"/>
        </w:rPr>
        <w:t>chroma</w:t>
      </w:r>
      <w:r w:rsidRPr="004871E6" w:rsidR="004871E6">
        <w:rPr>
          <w:rFonts w:eastAsia="Times New Roman"/>
          <w:color w:val="000000" w:themeColor="text1"/>
        </w:rPr>
        <w:t>.</w:t>
      </w:r>
      <w:r w:rsidR="004871E6">
        <w:rPr>
          <w:rFonts w:eastAsia="Times New Roman"/>
          <w:color w:val="000000" w:themeColor="text1"/>
          <w:lang w:val="en-US"/>
        </w:rPr>
        <w:t>env</w:t>
      </w:r>
      <w:r w:rsidR="004871E6">
        <w:rPr>
          <w:rFonts w:eastAsia="Times New Roman"/>
          <w:color w:val="000000" w:themeColor="text1"/>
        </w:rPr>
        <w:t xml:space="preserve">. Этот файл также необходимо поместить в директорию </w:t>
      </w:r>
      <w:r w:rsidRPr="004871E6" w:rsidR="004871E6">
        <w:rPr>
          <w:rFonts w:eastAsia="Times New Roman"/>
          <w:color w:val="000000" w:themeColor="text1"/>
        </w:rPr>
        <w:t>/</w:t>
      </w:r>
      <w:r w:rsidR="004871E6">
        <w:rPr>
          <w:rFonts w:eastAsia="Times New Roman"/>
          <w:color w:val="000000" w:themeColor="text1"/>
          <w:lang w:val="en-US"/>
        </w:rPr>
        <w:t>config</w:t>
      </w:r>
      <w:r w:rsidRPr="004871E6" w:rsidR="004871E6">
        <w:rPr>
          <w:rFonts w:eastAsia="Times New Roman"/>
          <w:color w:val="000000" w:themeColor="text1"/>
        </w:rPr>
        <w:t>_</w:t>
      </w:r>
      <w:r w:rsidR="004871E6">
        <w:rPr>
          <w:rFonts w:eastAsia="Times New Roman"/>
          <w:color w:val="000000" w:themeColor="text1"/>
          <w:lang w:val="en-US"/>
        </w:rPr>
        <w:t>files</w:t>
      </w:r>
      <w:r w:rsidR="004871E6">
        <w:rPr>
          <w:rFonts w:eastAsia="Times New Roman"/>
          <w:color w:val="000000" w:themeColor="text1"/>
        </w:rPr>
        <w:t xml:space="preserve">, рядом с файлом </w:t>
      </w:r>
      <w:r w:rsidR="004871E6">
        <w:rPr>
          <w:rFonts w:eastAsia="Times New Roman"/>
          <w:color w:val="000000" w:themeColor="text1"/>
          <w:lang w:val="en-US"/>
        </w:rPr>
        <w:t>docs</w:t>
      </w:r>
      <w:r w:rsidRPr="004871E6" w:rsidR="004871E6">
        <w:rPr>
          <w:rFonts w:eastAsia="Times New Roman"/>
          <w:color w:val="000000" w:themeColor="text1"/>
        </w:rPr>
        <w:t>_</w:t>
      </w:r>
      <w:r w:rsidR="004871E6">
        <w:rPr>
          <w:rFonts w:eastAsia="Times New Roman"/>
          <w:color w:val="000000" w:themeColor="text1"/>
          <w:lang w:val="en-US"/>
        </w:rPr>
        <w:t>processing</w:t>
      </w:r>
      <w:r w:rsidRPr="004871E6" w:rsidR="004871E6">
        <w:rPr>
          <w:rFonts w:eastAsia="Times New Roman"/>
          <w:color w:val="000000" w:themeColor="text1"/>
        </w:rPr>
        <w:t>.</w:t>
      </w:r>
      <w:r w:rsidR="004871E6">
        <w:rPr>
          <w:rFonts w:eastAsia="Times New Roman"/>
          <w:color w:val="000000" w:themeColor="text1"/>
          <w:lang w:val="en-US"/>
        </w:rPr>
        <w:t>yaml</w:t>
      </w:r>
      <w:r w:rsidRPr="004871E6" w:rsidR="004871E6">
        <w:rPr>
          <w:rFonts w:eastAsia="Times New Roman"/>
          <w:color w:val="000000" w:themeColor="text1"/>
        </w:rPr>
        <w:t>.</w:t>
      </w:r>
      <w:r w:rsidR="00F87DEE">
        <w:rPr>
          <w:rFonts w:eastAsia="Times New Roman"/>
          <w:color w:val="000000" w:themeColor="text1"/>
        </w:rPr>
        <w:t xml:space="preserve"> В нем требуется прописать </w:t>
      </w:r>
      <w:r w:rsidR="007139C3">
        <w:rPr>
          <w:rFonts w:eastAsia="Times New Roman"/>
          <w:color w:val="000000" w:themeColor="text1"/>
          <w:lang w:val="en-US"/>
        </w:rPr>
        <w:t>IP</w:t>
      </w:r>
      <w:r w:rsidR="007139C3">
        <w:rPr>
          <w:rFonts w:eastAsia="Times New Roman"/>
          <w:color w:val="000000" w:themeColor="text1"/>
        </w:rPr>
        <w:t>-</w:t>
      </w:r>
      <w:r w:rsidR="006C2D57">
        <w:rPr>
          <w:rFonts w:eastAsia="Times New Roman"/>
          <w:color w:val="000000" w:themeColor="text1"/>
        </w:rPr>
        <w:t xml:space="preserve">адрес </w:t>
      </w:r>
      <w:r w:rsidR="0048374F">
        <w:rPr>
          <w:rFonts w:eastAsia="Times New Roman"/>
          <w:color w:val="000000" w:themeColor="text1"/>
        </w:rPr>
        <w:t xml:space="preserve">и порт базы данных </w:t>
      </w:r>
      <w:r w:rsidR="0048374F">
        <w:rPr>
          <w:rFonts w:eastAsia="Times New Roman"/>
          <w:color w:val="000000" w:themeColor="text1"/>
          <w:lang w:val="en-US"/>
        </w:rPr>
        <w:t>ChromaDB</w:t>
      </w:r>
      <w:r w:rsidR="0048374F">
        <w:rPr>
          <w:rFonts w:eastAsia="Times New Roman"/>
          <w:color w:val="000000" w:themeColor="text1"/>
        </w:rPr>
        <w:t xml:space="preserve">, </w:t>
      </w:r>
      <w:r w:rsidR="00A662EB">
        <w:rPr>
          <w:rFonts w:eastAsia="Times New Roman"/>
          <w:color w:val="000000" w:themeColor="text1"/>
        </w:rPr>
        <w:t xml:space="preserve">критерий, по которому будут сравниваться документы, </w:t>
      </w:r>
      <w:r w:rsidR="000840A1">
        <w:rPr>
          <w:rFonts w:eastAsia="Times New Roman"/>
          <w:color w:val="000000" w:themeColor="text1"/>
        </w:rPr>
        <w:t>названи</w:t>
      </w:r>
      <w:r w:rsidR="007139C3">
        <w:rPr>
          <w:rFonts w:eastAsia="Times New Roman"/>
          <w:color w:val="000000" w:themeColor="text1"/>
        </w:rPr>
        <w:t>я</w:t>
      </w:r>
      <w:r w:rsidR="000840A1">
        <w:rPr>
          <w:rFonts w:eastAsia="Times New Roman"/>
          <w:color w:val="000000" w:themeColor="text1"/>
        </w:rPr>
        <w:t xml:space="preserve"> коллекций, где будут лежать загруженные документы, </w:t>
      </w:r>
      <w:r w:rsidR="00A958B6">
        <w:rPr>
          <w:rFonts w:eastAsia="Times New Roman"/>
          <w:color w:val="000000" w:themeColor="text1"/>
        </w:rPr>
        <w:t xml:space="preserve">а также </w:t>
      </w:r>
      <w:r w:rsidR="004209A1">
        <w:rPr>
          <w:rFonts w:eastAsia="Times New Roman"/>
          <w:color w:val="000000" w:themeColor="text1"/>
        </w:rPr>
        <w:t>названи</w:t>
      </w:r>
      <w:r w:rsidR="00A662EB">
        <w:rPr>
          <w:rFonts w:eastAsia="Times New Roman"/>
          <w:color w:val="000000" w:themeColor="text1"/>
        </w:rPr>
        <w:t xml:space="preserve">е </w:t>
      </w:r>
      <w:r w:rsidR="004209A1">
        <w:rPr>
          <w:rFonts w:eastAsia="Times New Roman"/>
          <w:color w:val="000000" w:themeColor="text1"/>
        </w:rPr>
        <w:t xml:space="preserve">и </w:t>
      </w:r>
      <w:r w:rsidR="002F72C9">
        <w:rPr>
          <w:rFonts w:eastAsia="Times New Roman"/>
          <w:color w:val="000000" w:themeColor="text1"/>
          <w:lang w:val="en-US"/>
        </w:rPr>
        <w:t>URL</w:t>
      </w:r>
      <w:r w:rsidR="007139C3">
        <w:rPr>
          <w:rFonts w:eastAsia="Times New Roman"/>
          <w:color w:val="000000" w:themeColor="text1"/>
        </w:rPr>
        <w:t>-</w:t>
      </w:r>
      <w:r w:rsidR="002F72C9">
        <w:rPr>
          <w:rFonts w:eastAsia="Times New Roman"/>
          <w:color w:val="000000" w:themeColor="text1"/>
        </w:rPr>
        <w:t>адрес модели</w:t>
      </w:r>
      <w:r w:rsidR="00C82787">
        <w:rPr>
          <w:rFonts w:eastAsia="Times New Roman"/>
          <w:color w:val="000000" w:themeColor="text1"/>
        </w:rPr>
        <w:t xml:space="preserve"> </w:t>
      </w:r>
      <w:r w:rsidR="00A70AD3">
        <w:rPr>
          <w:rFonts w:eastAsia="Times New Roman"/>
          <w:color w:val="000000" w:themeColor="text1"/>
        </w:rPr>
        <w:t xml:space="preserve">токенизации. </w:t>
      </w:r>
      <w:r w:rsidR="005315F2">
        <w:rPr>
          <w:rFonts w:eastAsia="Times New Roman"/>
          <w:color w:val="000000" w:themeColor="text1"/>
        </w:rPr>
        <w:t xml:space="preserve">Пример </w:t>
      </w:r>
      <w:r w:rsidR="00D91BDF">
        <w:rPr>
          <w:rFonts w:eastAsia="Times New Roman"/>
          <w:color w:val="000000" w:themeColor="text1"/>
        </w:rPr>
        <w:t xml:space="preserve">описания такого файла изображен в листинге </w:t>
      </w:r>
      <w:r w:rsidRPr="00BC45DD" w:rsidR="00D91BDF">
        <w:rPr>
          <w:rFonts w:eastAsia="Times New Roman"/>
          <w:color w:val="000000" w:themeColor="text1"/>
        </w:rPr>
        <w:t>6.2.2.</w:t>
      </w:r>
    </w:p>
    <w:p w:rsidRPr="00466859" w:rsidR="00466859" w:rsidP="00466859" w:rsidRDefault="00466859" w14:paraId="637D5BF4" w14:textId="30D30D71">
      <w:pPr>
        <w:pStyle w:val="Caption"/>
        <w:keepNext/>
        <w:ind w:firstLine="0"/>
        <w:jc w:val="left"/>
        <w:rPr>
          <w:rFonts w:eastAsia="Times New Roman"/>
          <w:i w:val="0"/>
          <w:iCs w:val="0"/>
          <w:color w:val="000000" w:themeColor="text1"/>
          <w:sz w:val="24"/>
          <w:szCs w:val="22"/>
        </w:rPr>
      </w:pPr>
      <w:r w:rsidRPr="00466859">
        <w:rPr>
          <w:rFonts w:eastAsia="Times New Roman"/>
          <w:i w:val="0"/>
          <w:iCs w:val="0"/>
          <w:color w:val="000000" w:themeColor="text1"/>
          <w:sz w:val="24"/>
          <w:szCs w:val="22"/>
        </w:rPr>
        <w:t xml:space="preserve">Листинг </w:t>
      </w:r>
      <w:r w:rsidR="00E13C60">
        <w:rPr>
          <w:rFonts w:eastAsia="Times New Roman"/>
          <w:i w:val="0"/>
          <w:iCs w:val="0"/>
          <w:color w:val="000000" w:themeColor="text1"/>
          <w:sz w:val="24"/>
          <w:szCs w:val="22"/>
        </w:rPr>
        <w:t>6.2.2</w:t>
      </w:r>
      <w:r w:rsidRPr="00466859">
        <w:rPr>
          <w:rFonts w:eastAsia="Times New Roman"/>
          <w:i w:val="0"/>
          <w:iCs w:val="0"/>
          <w:color w:val="000000" w:themeColor="text1"/>
          <w:sz w:val="24"/>
          <w:szCs w:val="22"/>
        </w:rPr>
        <w:t xml:space="preserve"> </w:t>
      </w:r>
      <w:r w:rsidR="007139C3">
        <w:rPr>
          <w:rFonts w:eastAsia="Times New Roman"/>
          <w:i w:val="0"/>
          <w:iCs w:val="0"/>
          <w:color w:val="000000" w:themeColor="text1"/>
          <w:sz w:val="24"/>
          <w:szCs w:val="22"/>
        </w:rPr>
        <w:t>–</w:t>
      </w:r>
      <w:r w:rsidRPr="00466859">
        <w:rPr>
          <w:rFonts w:eastAsia="Times New Roman"/>
          <w:i w:val="0"/>
          <w:iCs w:val="0"/>
          <w:color w:val="000000" w:themeColor="text1"/>
          <w:sz w:val="24"/>
          <w:szCs w:val="22"/>
        </w:rPr>
        <w:t xml:space="preserve"> </w:t>
      </w:r>
      <w:r w:rsidR="007139C3">
        <w:rPr>
          <w:rFonts w:eastAsia="Times New Roman"/>
          <w:i w:val="0"/>
          <w:iCs w:val="0"/>
          <w:color w:val="000000" w:themeColor="text1"/>
          <w:sz w:val="24"/>
          <w:szCs w:val="22"/>
        </w:rPr>
        <w:t>Пример</w:t>
      </w:r>
      <w:r w:rsidRPr="00466859">
        <w:rPr>
          <w:rFonts w:eastAsia="Times New Roman"/>
          <w:i w:val="0"/>
          <w:iCs w:val="0"/>
          <w:color w:val="000000" w:themeColor="text1"/>
          <w:sz w:val="24"/>
          <w:szCs w:val="22"/>
        </w:rPr>
        <w:t xml:space="preserve"> файла с </w:t>
      </w:r>
      <w:r w:rsidR="007139C3">
        <w:rPr>
          <w:rFonts w:eastAsia="Times New Roman"/>
          <w:i w:val="0"/>
          <w:iCs w:val="0"/>
          <w:color w:val="000000" w:themeColor="text1"/>
          <w:sz w:val="24"/>
          <w:szCs w:val="22"/>
        </w:rPr>
        <w:t xml:space="preserve">описанием </w:t>
      </w:r>
      <w:r w:rsidRPr="00466859">
        <w:rPr>
          <w:rFonts w:eastAsia="Times New Roman"/>
          <w:i w:val="0"/>
          <w:iCs w:val="0"/>
          <w:color w:val="000000" w:themeColor="text1"/>
          <w:sz w:val="24"/>
          <w:szCs w:val="22"/>
        </w:rPr>
        <w:t>переменны</w:t>
      </w:r>
      <w:r w:rsidR="007139C3">
        <w:rPr>
          <w:rFonts w:eastAsia="Times New Roman"/>
          <w:i w:val="0"/>
          <w:iCs w:val="0"/>
          <w:color w:val="000000" w:themeColor="text1"/>
          <w:sz w:val="24"/>
          <w:szCs w:val="22"/>
        </w:rPr>
        <w:t>х</w:t>
      </w:r>
      <w:r w:rsidRPr="00466859">
        <w:rPr>
          <w:rFonts w:eastAsia="Times New Roman"/>
          <w:i w:val="0"/>
          <w:iCs w:val="0"/>
          <w:color w:val="000000" w:themeColor="text1"/>
          <w:sz w:val="24"/>
          <w:szCs w:val="22"/>
        </w:rPr>
        <w:t xml:space="preserve"> окружения</w:t>
      </w:r>
    </w:p>
    <w:tbl>
      <w:tblPr>
        <w:tblStyle w:val="TableGrid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345"/>
      </w:tblGrid>
      <w:tr w:rsidRPr="00002E93" w:rsidR="00D91BDF" w:rsidTr="00C10BF4" w14:paraId="0E2DFA8E" w14:textId="77777777">
        <w:tc>
          <w:tcPr>
            <w:tcW w:w="9345" w:type="dxa"/>
            <w:shd w:val="clear" w:color="auto" w:fill="D0CECE" w:themeFill="background2" w:themeFillShade="E6"/>
          </w:tcPr>
          <w:p w:rsidRPr="00676C70" w:rsidR="00D91BDF" w:rsidP="00676C70" w:rsidRDefault="00D91BDF" w14:paraId="4EB19856" w14:textId="558FAA58">
            <w:pPr>
              <w:pStyle w:val="ListParagraph"/>
              <w:shd w:val="clear" w:color="auto" w:fill="D0CECE" w:themeFill="background2" w:themeFillShade="E6"/>
              <w:ind w:left="1069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CHROMA_HOST='10.32.15.30'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CHROMA_PORT=9941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ALLOW_RESET=False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COLLECTION_NAME='rag_main_collection'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COLLECTION_NAMES_FOR_ADVANCE=["rag_main_collection_file_name", "rag_main_collection_keywords", "rag_main_collection_content"]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EMBEDDING_NAME='intfloat/multilingual-e5-large'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EMBEDDING_HOST='http://10.32.15.30:9942/embed'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DISTANCE_FN='cosine'</w:t>
            </w:r>
          </w:p>
        </w:tc>
      </w:tr>
    </w:tbl>
    <w:p w:rsidRPr="00002E93" w:rsidR="006E2C17" w:rsidP="398E22DF" w:rsidRDefault="006E2C17" w14:paraId="207DB9D1" w14:textId="77777777">
      <w:pPr>
        <w:rPr>
          <w:rFonts w:eastAsia="Times New Roman"/>
          <w:color w:val="000000" w:themeColor="text1"/>
          <w:lang w:val="en-US"/>
        </w:rPr>
      </w:pPr>
    </w:p>
    <w:p w:rsidRPr="00F808A1" w:rsidR="00460793" w:rsidP="398E22DF" w:rsidRDefault="006E2C17" w14:paraId="20420497" w14:textId="72279DBC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4. </w:t>
      </w:r>
      <w:r w:rsidR="00F808A1">
        <w:rPr>
          <w:rFonts w:eastAsia="Times New Roman"/>
          <w:color w:val="000000" w:themeColor="text1"/>
        </w:rPr>
        <w:t xml:space="preserve">После готовности </w:t>
      </w:r>
      <w:r w:rsidR="000431D9">
        <w:rPr>
          <w:rFonts w:eastAsia="Times New Roman"/>
          <w:color w:val="000000" w:themeColor="text1"/>
        </w:rPr>
        <w:t xml:space="preserve">файлов с настройками и переменными окружения необходимо </w:t>
      </w:r>
      <w:r w:rsidR="00A91CF1">
        <w:rPr>
          <w:rFonts w:eastAsia="Times New Roman"/>
          <w:color w:val="000000" w:themeColor="text1"/>
        </w:rPr>
        <w:t>запустить скрипт загрузки (см. листинг 6.2.</w:t>
      </w:r>
      <w:r w:rsidR="000431D9">
        <w:rPr>
          <w:rFonts w:eastAsia="Times New Roman"/>
          <w:color w:val="000000" w:themeColor="text1"/>
        </w:rPr>
        <w:t>3</w:t>
      </w:r>
      <w:r w:rsidR="00A91CF1">
        <w:rPr>
          <w:rFonts w:eastAsia="Times New Roman"/>
          <w:color w:val="000000" w:themeColor="text1"/>
        </w:rPr>
        <w:t>)</w:t>
      </w:r>
      <w:r w:rsidR="000431D9">
        <w:rPr>
          <w:rFonts w:eastAsia="Times New Roman"/>
          <w:color w:val="000000" w:themeColor="text1"/>
        </w:rPr>
        <w:t xml:space="preserve">. </w:t>
      </w:r>
      <w:r w:rsidR="00505BCD">
        <w:rPr>
          <w:rFonts w:eastAsia="Times New Roman"/>
          <w:color w:val="000000" w:themeColor="text1"/>
        </w:rPr>
        <w:t xml:space="preserve">Перед загрузкой требуется подтянуть все </w:t>
      </w:r>
      <w:r w:rsidR="00437B77">
        <w:rPr>
          <w:rFonts w:eastAsia="Times New Roman"/>
          <w:color w:val="000000" w:themeColor="text1"/>
        </w:rPr>
        <w:t xml:space="preserve">настройки и переменные окружений из файлов. Для этой задачи необходимо создать объект класса </w:t>
      </w:r>
      <w:r w:rsidR="00437B77">
        <w:rPr>
          <w:rFonts w:eastAsia="Times New Roman"/>
          <w:color w:val="000000" w:themeColor="text1"/>
          <w:lang w:val="en-US"/>
        </w:rPr>
        <w:t>ChromaSettings</w:t>
      </w:r>
      <w:r w:rsidR="00171B4B">
        <w:rPr>
          <w:rFonts w:eastAsia="Times New Roman"/>
          <w:color w:val="000000" w:themeColor="text1"/>
        </w:rPr>
        <w:t xml:space="preserve">. В качестве входных параметров </w:t>
      </w:r>
      <w:r w:rsidR="00604C29">
        <w:rPr>
          <w:rFonts w:eastAsia="Times New Roman"/>
          <w:color w:val="000000" w:themeColor="text1"/>
        </w:rPr>
        <w:t xml:space="preserve">принимается путь до файла </w:t>
      </w:r>
      <w:r w:rsidR="00DC5ECE">
        <w:rPr>
          <w:rFonts w:eastAsia="Times New Roman"/>
          <w:color w:val="000000" w:themeColor="text1"/>
        </w:rPr>
        <w:t>"</w:t>
      </w:r>
      <w:r w:rsidR="00604C29">
        <w:rPr>
          <w:rFonts w:eastAsia="Times New Roman"/>
          <w:color w:val="000000" w:themeColor="text1"/>
          <w:lang w:val="en-US"/>
        </w:rPr>
        <w:t>chroma</w:t>
      </w:r>
      <w:r w:rsidRPr="00604C29" w:rsidR="00604C29">
        <w:rPr>
          <w:rFonts w:eastAsia="Times New Roman"/>
          <w:color w:val="000000" w:themeColor="text1"/>
        </w:rPr>
        <w:t>.</w:t>
      </w:r>
      <w:r w:rsidR="00604C29">
        <w:rPr>
          <w:rFonts w:eastAsia="Times New Roman"/>
          <w:color w:val="000000" w:themeColor="text1"/>
          <w:lang w:val="en-US"/>
        </w:rPr>
        <w:t>env</w:t>
      </w:r>
      <w:r w:rsidR="00DC5ECE">
        <w:rPr>
          <w:rFonts w:eastAsia="Times New Roman"/>
          <w:color w:val="000000" w:themeColor="text1"/>
        </w:rPr>
        <w:t>"</w:t>
      </w:r>
      <w:r w:rsidR="00D803B7">
        <w:rPr>
          <w:rFonts w:eastAsia="Times New Roman"/>
          <w:color w:val="000000" w:themeColor="text1"/>
        </w:rPr>
        <w:t>.</w:t>
      </w:r>
      <w:r w:rsidR="00DC5ECE">
        <w:rPr>
          <w:rFonts w:eastAsia="Times New Roman"/>
          <w:color w:val="000000" w:themeColor="text1"/>
        </w:rPr>
        <w:t xml:space="preserve"> Обработка документов и их загрузка происход</w:t>
      </w:r>
      <w:r w:rsidR="007139C3">
        <w:rPr>
          <w:rFonts w:eastAsia="Times New Roman"/>
          <w:color w:val="000000" w:themeColor="text1"/>
        </w:rPr>
        <w:t>я</w:t>
      </w:r>
      <w:r w:rsidR="00DC5ECE">
        <w:rPr>
          <w:rFonts w:eastAsia="Times New Roman"/>
          <w:color w:val="000000" w:themeColor="text1"/>
        </w:rPr>
        <w:t xml:space="preserve">т </w:t>
      </w:r>
      <w:r w:rsidR="0066460A">
        <w:rPr>
          <w:rFonts w:eastAsia="Times New Roman"/>
          <w:color w:val="000000" w:themeColor="text1"/>
        </w:rPr>
        <w:t xml:space="preserve">при помощи функции </w:t>
      </w:r>
      <w:r w:rsidR="0066460A">
        <w:rPr>
          <w:rFonts w:eastAsia="Times New Roman"/>
          <w:color w:val="000000" w:themeColor="text1"/>
          <w:lang w:val="en-US"/>
        </w:rPr>
        <w:t>load</w:t>
      </w:r>
      <w:r w:rsidRPr="0066460A" w:rsidR="0066460A">
        <w:rPr>
          <w:rFonts w:eastAsia="Times New Roman"/>
          <w:color w:val="000000" w:themeColor="text1"/>
        </w:rPr>
        <w:t>_</w:t>
      </w:r>
      <w:r w:rsidR="0066460A">
        <w:rPr>
          <w:rFonts w:eastAsia="Times New Roman"/>
          <w:color w:val="000000" w:themeColor="text1"/>
          <w:lang w:val="en-US"/>
        </w:rPr>
        <w:t>documents</w:t>
      </w:r>
      <w:r w:rsidRPr="0066460A" w:rsidR="0066460A">
        <w:rPr>
          <w:rFonts w:eastAsia="Times New Roman"/>
          <w:color w:val="000000" w:themeColor="text1"/>
        </w:rPr>
        <w:t>_</w:t>
      </w:r>
      <w:r w:rsidR="0066460A">
        <w:rPr>
          <w:rFonts w:eastAsia="Times New Roman"/>
          <w:color w:val="000000" w:themeColor="text1"/>
          <w:lang w:val="en-US"/>
        </w:rPr>
        <w:t>to</w:t>
      </w:r>
      <w:r w:rsidRPr="0066460A" w:rsidR="0066460A">
        <w:rPr>
          <w:rFonts w:eastAsia="Times New Roman"/>
          <w:color w:val="000000" w:themeColor="text1"/>
        </w:rPr>
        <w:t>_</w:t>
      </w:r>
      <w:r w:rsidR="0066460A">
        <w:rPr>
          <w:rFonts w:eastAsia="Times New Roman"/>
          <w:color w:val="000000" w:themeColor="text1"/>
          <w:lang w:val="en-US"/>
        </w:rPr>
        <w:t>chroma</w:t>
      </w:r>
      <w:r w:rsidRPr="0066460A" w:rsidR="0066460A">
        <w:rPr>
          <w:rFonts w:eastAsia="Times New Roman"/>
          <w:color w:val="000000" w:themeColor="text1"/>
        </w:rPr>
        <w:t>_</w:t>
      </w:r>
      <w:r w:rsidR="0066460A">
        <w:rPr>
          <w:rFonts w:eastAsia="Times New Roman"/>
          <w:color w:val="000000" w:themeColor="text1"/>
          <w:lang w:val="en-US"/>
        </w:rPr>
        <w:t>db</w:t>
      </w:r>
      <w:r w:rsidR="0066460A">
        <w:rPr>
          <w:rFonts w:eastAsia="Times New Roman"/>
          <w:color w:val="000000" w:themeColor="text1"/>
        </w:rPr>
        <w:t>. В качестве входных параметров принимается</w:t>
      </w:r>
      <w:r w:rsidR="00DC5ECE">
        <w:rPr>
          <w:rFonts w:eastAsia="Times New Roman"/>
          <w:color w:val="000000" w:themeColor="text1"/>
        </w:rPr>
        <w:t xml:space="preserve"> </w:t>
      </w:r>
      <w:r w:rsidR="0056367D">
        <w:rPr>
          <w:rFonts w:eastAsia="Times New Roman"/>
          <w:color w:val="000000" w:themeColor="text1"/>
        </w:rPr>
        <w:t xml:space="preserve">объект класса </w:t>
      </w:r>
      <w:r w:rsidR="0056367D">
        <w:rPr>
          <w:rFonts w:eastAsia="Times New Roman"/>
          <w:color w:val="000000" w:themeColor="text1"/>
          <w:lang w:val="en-US"/>
        </w:rPr>
        <w:t>ChromaSettings</w:t>
      </w:r>
      <w:r w:rsidRPr="0056367D" w:rsidR="0056367D">
        <w:rPr>
          <w:rFonts w:eastAsia="Times New Roman"/>
          <w:color w:val="000000" w:themeColor="text1"/>
        </w:rPr>
        <w:t>.</w:t>
      </w:r>
    </w:p>
    <w:p w:rsidRPr="000431D9" w:rsidR="000431D9" w:rsidP="000431D9" w:rsidRDefault="000431D9" w14:paraId="4B3BA9F7" w14:textId="1EBDCE68">
      <w:pPr>
        <w:pStyle w:val="Caption"/>
        <w:keepNext/>
        <w:ind w:firstLine="0"/>
        <w:rPr>
          <w:rFonts w:eastAsia="Times New Roman"/>
          <w:i w:val="0"/>
          <w:iCs w:val="0"/>
          <w:color w:val="000000" w:themeColor="text1"/>
          <w:sz w:val="24"/>
          <w:szCs w:val="22"/>
        </w:rPr>
      </w:pPr>
      <w:r w:rsidRPr="000431D9">
        <w:rPr>
          <w:rFonts w:eastAsia="Times New Roman"/>
          <w:i w:val="0"/>
          <w:iCs w:val="0"/>
          <w:color w:val="000000" w:themeColor="text1"/>
          <w:sz w:val="24"/>
          <w:szCs w:val="22"/>
        </w:rPr>
        <w:t xml:space="preserve">Листинг </w:t>
      </w:r>
      <w:r w:rsidR="00E13C60">
        <w:rPr>
          <w:rFonts w:eastAsia="Times New Roman"/>
          <w:i w:val="0"/>
          <w:iCs w:val="0"/>
          <w:color w:val="000000" w:themeColor="text1"/>
          <w:sz w:val="24"/>
          <w:szCs w:val="22"/>
        </w:rPr>
        <w:t>6.2.3</w:t>
      </w:r>
      <w:r w:rsidRPr="000431D9">
        <w:rPr>
          <w:rFonts w:eastAsia="Times New Roman"/>
          <w:i w:val="0"/>
          <w:iCs w:val="0"/>
          <w:color w:val="000000" w:themeColor="text1"/>
          <w:sz w:val="24"/>
          <w:szCs w:val="22"/>
        </w:rPr>
        <w:t xml:space="preserve"> </w:t>
      </w:r>
      <w:r w:rsidR="007139C3">
        <w:rPr>
          <w:rFonts w:eastAsia="Times New Roman"/>
          <w:i w:val="0"/>
          <w:iCs w:val="0"/>
          <w:color w:val="000000" w:themeColor="text1"/>
          <w:sz w:val="24"/>
          <w:szCs w:val="22"/>
        </w:rPr>
        <w:t>–</w:t>
      </w:r>
      <w:r w:rsidRPr="000431D9">
        <w:rPr>
          <w:rFonts w:eastAsia="Times New Roman"/>
          <w:i w:val="0"/>
          <w:iCs w:val="0"/>
          <w:color w:val="000000" w:themeColor="text1"/>
          <w:sz w:val="24"/>
          <w:szCs w:val="22"/>
        </w:rPr>
        <w:t xml:space="preserve"> </w:t>
      </w:r>
      <w:r w:rsidR="007139C3">
        <w:rPr>
          <w:rFonts w:eastAsia="Times New Roman"/>
          <w:i w:val="0"/>
          <w:iCs w:val="0"/>
          <w:color w:val="000000" w:themeColor="text1"/>
          <w:sz w:val="24"/>
          <w:szCs w:val="22"/>
        </w:rPr>
        <w:t>Пример кода</w:t>
      </w:r>
      <w:r w:rsidRPr="000431D9">
        <w:rPr>
          <w:rFonts w:eastAsia="Times New Roman"/>
          <w:i w:val="0"/>
          <w:iCs w:val="0"/>
          <w:color w:val="000000" w:themeColor="text1"/>
          <w:sz w:val="24"/>
          <w:szCs w:val="22"/>
        </w:rPr>
        <w:t xml:space="preserve"> обработки документов и загрузки их в базу данных</w:t>
      </w:r>
    </w:p>
    <w:tbl>
      <w:tblPr>
        <w:tblStyle w:val="TableGrid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345"/>
      </w:tblGrid>
      <w:tr w:rsidRPr="00002E93" w:rsidR="00A91CF1" w:rsidTr="00C10BF4" w14:paraId="5C2E9ADE" w14:textId="77777777">
        <w:tc>
          <w:tcPr>
            <w:tcW w:w="9345" w:type="dxa"/>
            <w:shd w:val="clear" w:color="auto" w:fill="D0CECE" w:themeFill="background2" w:themeFillShade="E6"/>
          </w:tcPr>
          <w:p w:rsidRPr="00676C70" w:rsidR="00A91CF1" w:rsidP="00676C70" w:rsidRDefault="00A91CF1" w14:paraId="257387D4" w14:textId="131927EB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from os.path import dirname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from pathlib import Path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from stairs_rag.settings.chroma_settings import ChromaSettings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from stairs_rag.stores.chroma.chroma_loader import load_documents_to_chroma_db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db_settings = ChromaSettings(_env_file=Path(dirname(__file__), 'configs', 'chroma.env'))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load_documents_to_chroma_db(settings=db_settings)</w:t>
            </w:r>
          </w:p>
        </w:tc>
      </w:tr>
    </w:tbl>
    <w:p w:rsidRPr="00002E93" w:rsidR="006E2C17" w:rsidP="00FE625F" w:rsidRDefault="006E2C17" w14:paraId="7A070EF9" w14:textId="77777777">
      <w:pPr>
        <w:rPr>
          <w:rFonts w:eastAsia="Times New Roman"/>
          <w:color w:val="000000" w:themeColor="text1"/>
          <w:lang w:val="en-US"/>
        </w:rPr>
      </w:pPr>
    </w:p>
    <w:p w:rsidRPr="00FE625F" w:rsidR="00FE625F" w:rsidP="00FE625F" w:rsidRDefault="006E2C17" w14:paraId="01452588" w14:textId="00C50455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5. </w:t>
      </w:r>
      <w:r w:rsidR="00E905B2">
        <w:rPr>
          <w:rFonts w:eastAsia="Times New Roman"/>
          <w:color w:val="000000" w:themeColor="text1"/>
        </w:rPr>
        <w:t xml:space="preserve">После того, как загружены все документы, для работы с </w:t>
      </w:r>
      <w:r w:rsidR="00E905B2">
        <w:rPr>
          <w:rFonts w:eastAsia="Times New Roman"/>
          <w:color w:val="000000" w:themeColor="text1"/>
          <w:lang w:val="en-US"/>
        </w:rPr>
        <w:t>RAG</w:t>
      </w:r>
      <w:r w:rsidR="00E905B2">
        <w:rPr>
          <w:rFonts w:eastAsia="Times New Roman"/>
          <w:color w:val="000000" w:themeColor="text1"/>
        </w:rPr>
        <w:t xml:space="preserve"> системой необходимо </w:t>
      </w:r>
      <w:r w:rsidRPr="00FE625F" w:rsidR="00FE625F">
        <w:rPr>
          <w:rFonts w:eastAsia="Times New Roman"/>
          <w:color w:val="000000" w:themeColor="text1"/>
        </w:rPr>
        <w:t>задать несколько переменных: id и название запуска, а также объект класса JobContext, который конструируется с помощью функции construct_job_context. Класс JobContext открывает возможности использования всех функций и сервисов, задекларированных внутри SDK проекта.</w:t>
      </w:r>
    </w:p>
    <w:p w:rsidRPr="00E905B2" w:rsidR="00A91CF1" w:rsidP="398E22DF" w:rsidRDefault="006E2C17" w14:paraId="12097CA9" w14:textId="4099D37A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6. </w:t>
      </w:r>
      <w:r w:rsidRPr="00FE625F" w:rsidR="00FE625F">
        <w:rPr>
          <w:rFonts w:eastAsia="Times New Roman"/>
          <w:color w:val="000000" w:themeColor="text1"/>
        </w:rPr>
        <w:t>Объект класса RAGJob позволяет запустить процесс с помощью встроенного метода run(). Этот метод принимает на вход id запуска, экземпляр класса JobContext, вопрос, ответ на который требуется найти, а также параметр use_advanced_rag, который отвечает за настройку аугментации запроса.</w:t>
      </w:r>
    </w:p>
    <w:p w:rsidRPr="00E905B2" w:rsidR="00E13C60" w:rsidP="00396DDB" w:rsidRDefault="00E13C60" w14:paraId="3457C3C2" w14:textId="0E710E2D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В листинге 6.2.4 приводится скрипт запуска </w:t>
      </w:r>
      <w:r w:rsidR="001C465A">
        <w:rPr>
          <w:rFonts w:eastAsia="Times New Roman"/>
          <w:color w:val="000000" w:themeColor="text1"/>
        </w:rPr>
        <w:t xml:space="preserve">системы </w:t>
      </w:r>
      <w:r w:rsidR="001C465A">
        <w:rPr>
          <w:rFonts w:eastAsia="Times New Roman"/>
          <w:color w:val="000000" w:themeColor="text1"/>
          <w:lang w:val="en-US"/>
        </w:rPr>
        <w:t>RAG</w:t>
      </w:r>
      <w:r w:rsidR="001C465A">
        <w:rPr>
          <w:rFonts w:eastAsia="Times New Roman"/>
          <w:color w:val="000000" w:themeColor="text1"/>
        </w:rPr>
        <w:t>.</w:t>
      </w:r>
    </w:p>
    <w:p w:rsidRPr="00BA2549" w:rsidR="007139C3" w:rsidP="00BA2549" w:rsidRDefault="00BA2549" w14:paraId="1CDFDDB2" w14:textId="5C7EA7C0">
      <w:pPr>
        <w:pStyle w:val="Caption"/>
        <w:keepNext/>
        <w:ind w:firstLine="0"/>
        <w:rPr>
          <w:rFonts w:eastAsia="Times New Roman"/>
          <w:i w:val="0"/>
          <w:iCs w:val="0"/>
          <w:color w:val="000000" w:themeColor="text1"/>
          <w:sz w:val="24"/>
          <w:szCs w:val="22"/>
        </w:rPr>
      </w:pPr>
      <w:r w:rsidRPr="000431D9">
        <w:rPr>
          <w:rFonts w:eastAsia="Times New Roman"/>
          <w:i w:val="0"/>
          <w:iCs w:val="0"/>
          <w:color w:val="000000" w:themeColor="text1"/>
          <w:sz w:val="24"/>
          <w:szCs w:val="22"/>
        </w:rPr>
        <w:t xml:space="preserve">Листинг </w:t>
      </w:r>
      <w:r>
        <w:rPr>
          <w:rFonts w:eastAsia="Times New Roman"/>
          <w:i w:val="0"/>
          <w:iCs w:val="0"/>
          <w:color w:val="000000" w:themeColor="text1"/>
          <w:sz w:val="24"/>
          <w:szCs w:val="22"/>
        </w:rPr>
        <w:t>6.2.</w:t>
      </w:r>
      <w:r w:rsidR="00FE6AAE">
        <w:rPr>
          <w:rFonts w:eastAsia="Times New Roman"/>
          <w:i w:val="0"/>
          <w:iCs w:val="0"/>
          <w:color w:val="000000" w:themeColor="text1"/>
          <w:sz w:val="24"/>
          <w:szCs w:val="22"/>
        </w:rPr>
        <w:t>4</w:t>
      </w:r>
      <w:r w:rsidRPr="000431D9">
        <w:rPr>
          <w:rFonts w:eastAsia="Times New Roman"/>
          <w:i w:val="0"/>
          <w:iCs w:val="0"/>
          <w:color w:val="000000" w:themeColor="text1"/>
          <w:sz w:val="24"/>
          <w:szCs w:val="22"/>
        </w:rPr>
        <w:t xml:space="preserve"> </w:t>
      </w:r>
      <w:r>
        <w:rPr>
          <w:rFonts w:eastAsia="Times New Roman"/>
          <w:i w:val="0"/>
          <w:iCs w:val="0"/>
          <w:color w:val="000000" w:themeColor="text1"/>
          <w:sz w:val="24"/>
          <w:szCs w:val="22"/>
        </w:rPr>
        <w:t>–</w:t>
      </w:r>
      <w:r w:rsidRPr="000431D9">
        <w:rPr>
          <w:rFonts w:eastAsia="Times New Roman"/>
          <w:i w:val="0"/>
          <w:iCs w:val="0"/>
          <w:color w:val="000000" w:themeColor="text1"/>
          <w:sz w:val="24"/>
          <w:szCs w:val="22"/>
        </w:rPr>
        <w:t xml:space="preserve"> </w:t>
      </w:r>
      <w:r>
        <w:rPr>
          <w:rFonts w:eastAsia="Times New Roman"/>
          <w:i w:val="0"/>
          <w:iCs w:val="0"/>
          <w:color w:val="000000" w:themeColor="text1"/>
          <w:sz w:val="24"/>
          <w:szCs w:val="22"/>
        </w:rPr>
        <w:t>Пример кода</w:t>
      </w:r>
      <w:r w:rsidRPr="000431D9">
        <w:rPr>
          <w:rFonts w:eastAsia="Times New Roman"/>
          <w:i w:val="0"/>
          <w:iCs w:val="0"/>
          <w:color w:val="000000" w:themeColor="text1"/>
          <w:sz w:val="24"/>
          <w:szCs w:val="22"/>
        </w:rPr>
        <w:t xml:space="preserve"> </w:t>
      </w:r>
      <w:r w:rsidR="00FE6AAE">
        <w:rPr>
          <w:rFonts w:eastAsia="Times New Roman"/>
          <w:i w:val="0"/>
          <w:iCs w:val="0"/>
          <w:color w:val="000000" w:themeColor="text1"/>
          <w:sz w:val="24"/>
          <w:szCs w:val="22"/>
        </w:rPr>
        <w:t xml:space="preserve">запуска </w:t>
      </w:r>
      <w:r w:rsidR="00FE6AAE">
        <w:rPr>
          <w:rFonts w:eastAsia="Times New Roman"/>
          <w:i w:val="0"/>
          <w:iCs w:val="0"/>
          <w:color w:val="000000" w:themeColor="text1"/>
          <w:sz w:val="24"/>
          <w:szCs w:val="22"/>
          <w:lang w:val="en-US"/>
        </w:rPr>
        <w:t>RAG</w:t>
      </w:r>
      <w:r w:rsidR="00FE6AAE">
        <w:rPr>
          <w:rFonts w:eastAsia="Times New Roman"/>
          <w:i w:val="0"/>
          <w:iCs w:val="0"/>
          <w:color w:val="000000" w:themeColor="text1"/>
          <w:sz w:val="24"/>
          <w:szCs w:val="22"/>
        </w:rPr>
        <w:t>-системы</w:t>
      </w:r>
      <w:r w:rsidR="00CD7BCF">
        <w:rPr>
          <w:rFonts w:eastAsia="Times New Roman"/>
          <w:i w:val="0"/>
          <w:iCs w:val="0"/>
          <w:color w:val="000000" w:themeColor="text1"/>
          <w:sz w:val="24"/>
          <w:szCs w:val="22"/>
        </w:rPr>
        <w:t xml:space="preserve"> для </w:t>
      </w:r>
      <w:r w:rsidR="007C3884">
        <w:rPr>
          <w:rFonts w:eastAsia="Times New Roman"/>
          <w:i w:val="0"/>
          <w:iCs w:val="0"/>
          <w:color w:val="000000" w:themeColor="text1"/>
          <w:sz w:val="24"/>
          <w:szCs w:val="22"/>
        </w:rPr>
        <w:t>ответа на поль</w:t>
      </w:r>
      <w:r w:rsidR="00E702C9">
        <w:rPr>
          <w:rFonts w:eastAsia="Times New Roman"/>
          <w:i w:val="0"/>
          <w:iCs w:val="0"/>
          <w:color w:val="000000" w:themeColor="text1"/>
          <w:sz w:val="24"/>
          <w:szCs w:val="22"/>
        </w:rPr>
        <w:t>зовательский запрос.</w:t>
      </w:r>
    </w:p>
    <w:tbl>
      <w:tblPr>
        <w:tblStyle w:val="TableGrid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345"/>
      </w:tblGrid>
      <w:tr w:rsidRPr="00002E93" w:rsidR="00A91637" w:rsidTr="00C10BF4" w14:paraId="613E649D" w14:textId="77777777">
        <w:tc>
          <w:tcPr>
            <w:tcW w:w="9345" w:type="dxa"/>
            <w:shd w:val="clear" w:color="auto" w:fill="D0CECE" w:themeFill="background2" w:themeFillShade="E6"/>
          </w:tcPr>
          <w:p w:rsidRPr="00676C70" w:rsidR="0086637A" w:rsidP="00676C70" w:rsidRDefault="0086637A" w14:paraId="4C31462A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import uuid  </w:t>
            </w:r>
          </w:p>
          <w:p w:rsidRPr="00676C70" w:rsidR="0086637A" w:rsidP="00676C70" w:rsidRDefault="0086637A" w14:paraId="195DA3CF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from protollm_sdk.jobs.utility import construct_job_context  </w:t>
            </w:r>
          </w:p>
          <w:p w:rsidRPr="00676C70" w:rsidR="0086637A" w:rsidP="00676C70" w:rsidRDefault="0086637A" w14:paraId="3861FAEA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from protollm_sdk.utils.reddis import get_reddis_wrapper, load_result  </w:t>
            </w:r>
          </w:p>
          <w:p w:rsidRPr="00676C70" w:rsidR="0086637A" w:rsidP="00676C70" w:rsidRDefault="0086637A" w14:paraId="21E3BE1F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from protollm_sdk.rags.jobs import RAGJob  </w:t>
            </w:r>
          </w:p>
          <w:p w:rsidRPr="00676C70" w:rsidR="0086637A" w:rsidP="00676C70" w:rsidRDefault="0086637A" w14:paraId="3901804E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 </w:t>
            </w:r>
          </w:p>
          <w:p w:rsidRPr="00676C70" w:rsidR="0086637A" w:rsidP="00676C70" w:rsidRDefault="0086637A" w14:paraId="09A41066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# Шаг 1. Инициализация уникального номера идентификации </w:t>
            </w:r>
          </w:p>
          <w:p w:rsidRPr="00676C70" w:rsidR="0086637A" w:rsidP="00676C70" w:rsidRDefault="0086637A" w14:paraId="7615C748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job_id = str(uuid.uuid4())  </w:t>
            </w:r>
          </w:p>
          <w:p w:rsidRPr="00676C70" w:rsidR="0086637A" w:rsidP="00676C70" w:rsidRDefault="0086637A" w14:paraId="3C8B1822" w14:textId="1C30D325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# Шаг 2.  </w:t>
            </w:r>
            <w:r w:rsidRPr="00676C70" w:rsidR="00C14328">
              <w:rPr>
                <w:rFonts w:ascii="Courier New" w:hAnsi="Courier New" w:cs="Courier New"/>
                <w:sz w:val="18"/>
                <w:szCs w:val="18"/>
                <w:lang w:val="en-US"/>
              </w:rPr>
              <w:t>Инициализация переменных доступа к БД и SDK</w:t>
            </w:r>
          </w:p>
          <w:p w:rsidRPr="00676C70" w:rsidR="0086637A" w:rsidP="00676C70" w:rsidRDefault="0086637A" w14:paraId="3F29974F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job_name = "fast_validation"  </w:t>
            </w:r>
          </w:p>
          <w:p w:rsidRPr="00676C70" w:rsidR="0086637A" w:rsidP="00676C70" w:rsidRDefault="0086637A" w14:paraId="399E8C10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ctx = construct_job_context(job_name)  </w:t>
            </w:r>
          </w:p>
          <w:p w:rsidRPr="00676C70" w:rsidR="0086637A" w:rsidP="00676C70" w:rsidRDefault="0086637A" w14:paraId="12701DE7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# Шаг 3. Запуск поиска релевантных документов </w:t>
            </w:r>
          </w:p>
          <w:p w:rsidRPr="00676C70" w:rsidR="0086637A" w:rsidP="00676C70" w:rsidRDefault="0086637A" w14:paraId="7237E375" w14:textId="135F5BFA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RAGJob().run(job_id, ctx, user_prompt='Какой бывает арматура железобетонных конструкций?', </w:t>
            </w:r>
            <w:r w:rsidRPr="00676C70" w:rsidR="00045ED4">
              <w:rPr>
                <w:rFonts w:ascii="Courier New" w:hAnsi="Courier New" w:cs="Courier New"/>
                <w:sz w:val="18"/>
                <w:szCs w:val="18"/>
                <w:lang w:val="en-US"/>
              </w:rPr>
              <w:t>use_advanced_rag</w:t>
            </w: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=False)  </w:t>
            </w:r>
          </w:p>
          <w:p w:rsidRPr="00676C70" w:rsidR="0086637A" w:rsidP="00676C70" w:rsidRDefault="0086637A" w14:paraId="651DF6B6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# Шаг 4. Получение ответа модели из базы данных. </w:t>
            </w:r>
          </w:p>
          <w:p w:rsidRPr="00676C70" w:rsidR="0086637A" w:rsidP="00676C70" w:rsidRDefault="0086637A" w14:paraId="498EA40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rd = get_reddis_wrapper()  </w:t>
            </w:r>
          </w:p>
          <w:p w:rsidRPr="00676C70" w:rsidR="00A91637" w:rsidP="00676C70" w:rsidRDefault="0086637A" w14:paraId="21A8BBEE" w14:textId="2FF02D0A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result = load_result(rd, job_id, job_name) </w:t>
            </w:r>
          </w:p>
        </w:tc>
      </w:tr>
    </w:tbl>
    <w:p w:rsidRPr="00080012" w:rsidR="00E702C9" w:rsidP="00E702C9" w:rsidRDefault="00E702C9" w14:paraId="6081558F" w14:textId="77777777">
      <w:pPr>
        <w:ind w:firstLine="0"/>
        <w:rPr>
          <w:lang w:val="en-US"/>
        </w:rPr>
      </w:pPr>
    </w:p>
    <w:p w:rsidRPr="0091502E" w:rsidR="00E702C9" w:rsidP="00E702C9" w:rsidRDefault="00E702C9" w14:paraId="1206CBFC" w14:textId="6FEE06DC">
      <w:pPr>
        <w:ind w:firstLine="0"/>
        <w:rPr>
          <w:b/>
          <w:bCs/>
        </w:rPr>
      </w:pPr>
      <w:r w:rsidRPr="0091502E">
        <w:rPr>
          <w:b/>
          <w:bCs/>
        </w:rPr>
        <w:t>Крите</w:t>
      </w:r>
      <w:r w:rsidRPr="0091502E" w:rsidR="00635680">
        <w:rPr>
          <w:b/>
          <w:bCs/>
        </w:rPr>
        <w:t>рий успеха.</w:t>
      </w:r>
    </w:p>
    <w:p w:rsidRPr="00827A29" w:rsidR="00635680" w:rsidP="00D131B7" w:rsidRDefault="00C721A0" w14:paraId="1969BACC" w14:textId="3E4A0448">
      <w:r w:rsidRPr="00C721A0">
        <w:t>Результатом прохождения испытания является получение ответа от RAG системы на основе документов, загруженных в ChromaDB</w:t>
      </w:r>
      <w:r w:rsidRPr="00635680" w:rsidR="00635680">
        <w:t>.</w:t>
      </w:r>
    </w:p>
    <w:p w:rsidRPr="000E18B5" w:rsidR="00C80293" w:rsidP="000E18B5" w:rsidRDefault="00C80293" w14:paraId="76C2F267" w14:textId="6D5A69C2">
      <w:pPr>
        <w:pStyle w:val="Heading2"/>
        <w:numPr>
          <w:ilvl w:val="1"/>
          <w:numId w:val="8"/>
        </w:numPr>
      </w:pPr>
      <w:bookmarkStart w:name="_Hlk185598223" w:id="63"/>
      <w:r>
        <w:t xml:space="preserve">Комплексная </w:t>
      </w:r>
      <w:bookmarkStart w:name="_Hlk185598214" w:id="64"/>
      <w:r>
        <w:t xml:space="preserve">проверка </w:t>
      </w:r>
      <w:r w:rsidRPr="00B21121">
        <w:t>возможност</w:t>
      </w:r>
      <w:r>
        <w:t>и</w:t>
      </w:r>
      <w:r w:rsidRPr="00B21121">
        <w:t xml:space="preserve"> создания прототипов </w:t>
      </w:r>
      <w:r>
        <w:t>агентных</w:t>
      </w:r>
      <w:r w:rsidRPr="00B21121">
        <w:t xml:space="preserve"> систем </w:t>
      </w:r>
      <w:r w:rsidR="00C05A0C">
        <w:t xml:space="preserve">с </w:t>
      </w:r>
      <w:r w:rsidRPr="75608A64" w:rsidR="00C05A0C">
        <w:rPr>
          <w:color w:val="000000" w:themeColor="text1"/>
          <w:szCs w:val="24"/>
        </w:rPr>
        <w:t>унифицированны</w:t>
      </w:r>
      <w:r w:rsidR="00C05A0C">
        <w:rPr>
          <w:color w:val="000000" w:themeColor="text1"/>
          <w:szCs w:val="24"/>
        </w:rPr>
        <w:t>м</w:t>
      </w:r>
      <w:r w:rsidRPr="75608A64" w:rsidR="00C05A0C">
        <w:rPr>
          <w:color w:val="000000" w:themeColor="text1"/>
          <w:szCs w:val="24"/>
        </w:rPr>
        <w:t xml:space="preserve"> способ</w:t>
      </w:r>
      <w:r w:rsidR="00C05A0C">
        <w:rPr>
          <w:color w:val="000000" w:themeColor="text1"/>
          <w:szCs w:val="24"/>
        </w:rPr>
        <w:t>ом</w:t>
      </w:r>
      <w:r w:rsidRPr="75608A64" w:rsidR="00C05A0C">
        <w:rPr>
          <w:color w:val="000000" w:themeColor="text1"/>
          <w:szCs w:val="24"/>
        </w:rPr>
        <w:t xml:space="preserve"> для подключения внешних сервисов и приложений в виде плагинов</w:t>
      </w:r>
      <w:bookmarkEnd w:id="64"/>
    </w:p>
    <w:bookmarkEnd w:id="63"/>
    <w:p w:rsidR="00C80293" w:rsidP="00C80293" w:rsidRDefault="00C80293" w14:paraId="6F165B30" w14:textId="094D2797">
      <w:pPr>
        <w:rPr>
          <w:rFonts w:eastAsia="Times New Roman"/>
          <w:color w:val="000000" w:themeColor="text1"/>
          <w:szCs w:val="24"/>
        </w:rPr>
      </w:pPr>
      <w:r w:rsidRPr="006E2C17">
        <w:rPr>
          <w:rFonts w:eastAsia="Times New Roman"/>
          <w:color w:val="000000" w:themeColor="text1"/>
          <w:szCs w:val="24"/>
          <w:highlight w:val="green"/>
        </w:rPr>
        <w:t>Алина:</w:t>
      </w:r>
    </w:p>
    <w:p w:rsidR="00C80293" w:rsidP="002E10BF" w:rsidRDefault="002E10BF" w14:paraId="47B5401E" w14:textId="383CF9B4">
      <w:pPr>
        <w:rPr>
          <w:rFonts w:eastAsia="Times New Roman"/>
        </w:rPr>
      </w:pPr>
      <w:r w:rsidRPr="7A5D69E6">
        <w:rPr>
          <w:rFonts w:eastAsia="Times New Roman"/>
          <w:color w:val="000000" w:themeColor="text1"/>
        </w:rPr>
        <w:t>Д</w:t>
      </w:r>
      <w:r w:rsidRPr="7A5D69E6" w:rsidR="00C80293">
        <w:rPr>
          <w:rFonts w:eastAsia="Times New Roman"/>
          <w:color w:val="000000" w:themeColor="text1"/>
        </w:rPr>
        <w:t>3.2.1 Фреймворк должен обеспечивать возможность создания прототипов агентных и RAG систем с использованием БЯМ за счет высокоуровневых интерфейсов и библиотек шаблонов для работы с БЯМ и RAG.</w:t>
      </w:r>
    </w:p>
    <w:p w:rsidR="604F8946" w:rsidP="47AA6F09" w:rsidRDefault="604F8946" w14:paraId="1C99FC27" w14:textId="3C421A86">
      <w:pPr>
        <w:rPr>
          <w:rFonts w:eastAsia="Times New Roman"/>
        </w:rPr>
      </w:pPr>
      <w:r w:rsidRPr="47AA6F09">
        <w:rPr>
          <w:rFonts w:eastAsia="Times New Roman"/>
          <w:color w:val="000000" w:themeColor="text1"/>
        </w:rPr>
        <w:t>Д3.2.3 Фреймворк должен предоставлять унифицированный способ для подключения внешних сервисов и приложений в виде плагинов.</w:t>
      </w:r>
    </w:p>
    <w:p w:rsidR="604F8946" w:rsidP="47AA6F09" w:rsidRDefault="604F8946" w14:paraId="7FEF30EF" w14:textId="4C3C307E">
      <w:pPr>
        <w:rPr>
          <w:rFonts w:eastAsia="Times New Roman"/>
        </w:rPr>
      </w:pPr>
      <w:r w:rsidRPr="47AA6F09">
        <w:rPr>
          <w:rFonts w:eastAsia="Times New Roman"/>
          <w:color w:val="000000" w:themeColor="text1"/>
        </w:rPr>
        <w:t>Д3.2.6 Фреймворк должен поддерживать реализацию агентов для повышения эффективности работы БЯМ.</w:t>
      </w:r>
    </w:p>
    <w:p w:rsidR="47AA6F09" w:rsidP="47AA6F09" w:rsidRDefault="47AA6F09" w14:paraId="267E6FE0" w14:textId="77A2D910">
      <w:pPr>
        <w:rPr>
          <w:rFonts w:eastAsia="Times New Roman"/>
          <w:color w:val="000000" w:themeColor="text1"/>
        </w:rPr>
      </w:pPr>
    </w:p>
    <w:p w:rsidR="002665A0" w:rsidP="7BD5AB04" w:rsidRDefault="002665A0" w14:paraId="7F21FC18" w14:textId="0DD8AF34">
      <w:pPr>
        <w:rPr>
          <w:color w:val="000000" w:themeColor="text1"/>
        </w:rPr>
      </w:pPr>
      <w:r>
        <w:rPr>
          <w:color w:val="000000" w:themeColor="text1"/>
        </w:rPr>
        <w:t>Проверка напр</w:t>
      </w:r>
      <w:r w:rsidR="00A711C7">
        <w:rPr>
          <w:color w:val="000000" w:themeColor="text1"/>
        </w:rPr>
        <w:t xml:space="preserve">авлена на оценку возможности прототипирования </w:t>
      </w:r>
      <w:r w:rsidR="00383937">
        <w:rPr>
          <w:color w:val="000000" w:themeColor="text1"/>
        </w:rPr>
        <w:t xml:space="preserve">агентных </w:t>
      </w:r>
      <w:r w:rsidR="00A711C7">
        <w:rPr>
          <w:color w:val="000000" w:themeColor="text1"/>
        </w:rPr>
        <w:t>систем</w:t>
      </w:r>
      <w:r w:rsidR="00383937">
        <w:rPr>
          <w:color w:val="000000" w:themeColor="text1"/>
        </w:rPr>
        <w:t xml:space="preserve">, которые </w:t>
      </w:r>
      <w:r w:rsidR="00691640">
        <w:rPr>
          <w:color w:val="000000" w:themeColor="text1"/>
        </w:rPr>
        <w:t xml:space="preserve">должны позволять </w:t>
      </w:r>
      <w:r w:rsidR="00B00342">
        <w:rPr>
          <w:color w:val="000000" w:themeColor="text1"/>
        </w:rPr>
        <w:t>подключать</w:t>
      </w:r>
      <w:r w:rsidR="00305FF6">
        <w:rPr>
          <w:color w:val="000000" w:themeColor="text1"/>
        </w:rPr>
        <w:t xml:space="preserve"> </w:t>
      </w:r>
      <w:r w:rsidR="00B155AB">
        <w:rPr>
          <w:color w:val="000000" w:themeColor="text1"/>
        </w:rPr>
        <w:t xml:space="preserve">и управлять получением информации из внешних </w:t>
      </w:r>
      <w:r w:rsidR="00A623E4">
        <w:rPr>
          <w:color w:val="000000" w:themeColor="text1"/>
        </w:rPr>
        <w:t>сервисов и приложений.</w:t>
      </w:r>
    </w:p>
    <w:p w:rsidR="10FCB0A1" w:rsidP="7A5D69E6" w:rsidRDefault="10FCB0A1" w14:paraId="2B39113D" w14:textId="22DFE9F1">
      <w:pPr>
        <w:widowControl w:val="0"/>
        <w:jc w:val="left"/>
        <w:rPr>
          <w:rFonts w:eastAsia="Times New Roman"/>
          <w:b/>
          <w:color w:val="000000" w:themeColor="text1"/>
        </w:rPr>
      </w:pPr>
      <w:r w:rsidRPr="1FA11329">
        <w:rPr>
          <w:rFonts w:eastAsia="Times New Roman"/>
          <w:b/>
          <w:color w:val="000000" w:themeColor="text1"/>
        </w:rPr>
        <w:t>Способ испытаний:</w:t>
      </w:r>
    </w:p>
    <w:p w:rsidR="238A99D4" w:rsidP="2D83E37E" w:rsidRDefault="238A99D4" w14:paraId="1B16263D" w14:textId="267FDF77">
      <w:pPr>
        <w:rPr>
          <w:color w:val="000000" w:themeColor="text1"/>
        </w:rPr>
      </w:pPr>
      <w:r w:rsidRPr="2D83E37E">
        <w:rPr>
          <w:color w:val="000000" w:themeColor="text1"/>
        </w:rPr>
        <w:t xml:space="preserve">Для проверки необходимо использовать химический пайплайн </w:t>
      </w:r>
      <w:r w:rsidRPr="694D2892">
        <w:rPr>
          <w:color w:val="000000" w:themeColor="text1"/>
        </w:rPr>
        <w:t>single-agent системы</w:t>
      </w:r>
      <w:r w:rsidRPr="5A641436" w:rsidR="0560A1E1">
        <w:rPr>
          <w:color w:val="000000" w:themeColor="text1"/>
        </w:rPr>
        <w:t xml:space="preserve">. В нем используется класс Llama31ChatModel для обращений к </w:t>
      </w:r>
      <w:r w:rsidRPr="318EE35F" w:rsidR="0560A1E1">
        <w:rPr>
          <w:color w:val="000000" w:themeColor="text1"/>
        </w:rPr>
        <w:t xml:space="preserve">удаленной модели через библиотеку requests. </w:t>
      </w:r>
      <w:r w:rsidRPr="53AF02F9" w:rsidR="0CCB22CF">
        <w:rPr>
          <w:color w:val="000000" w:themeColor="text1"/>
        </w:rPr>
        <w:t xml:space="preserve">Для реализации агентной логики используется библиотека </w:t>
      </w:r>
      <w:r w:rsidRPr="17A7984F" w:rsidR="0CCB22CF">
        <w:rPr>
          <w:color w:val="000000" w:themeColor="text1"/>
        </w:rPr>
        <w:t xml:space="preserve">LangChain, а именно </w:t>
      </w:r>
      <w:r w:rsidRPr="67087D10" w:rsidR="0CCB22CF">
        <w:rPr>
          <w:color w:val="000000" w:themeColor="text1"/>
        </w:rPr>
        <w:t>класс</w:t>
      </w:r>
      <w:r w:rsidRPr="67087D10" w:rsidR="69AE5949">
        <w:rPr>
          <w:color w:val="000000" w:themeColor="text1"/>
        </w:rPr>
        <w:t>ы</w:t>
      </w:r>
      <w:r w:rsidRPr="67087D10" w:rsidR="0CCB22CF">
        <w:rPr>
          <w:color w:val="000000" w:themeColor="text1"/>
        </w:rPr>
        <w:t xml:space="preserve"> AgnetExecutor</w:t>
      </w:r>
      <w:r w:rsidRPr="67087D10" w:rsidR="20FD4424">
        <w:rPr>
          <w:color w:val="000000" w:themeColor="text1"/>
        </w:rPr>
        <w:t xml:space="preserve">, </w:t>
      </w:r>
      <w:r w:rsidRPr="57D5E99A" w:rsidR="20FD4424">
        <w:rPr>
          <w:color w:val="000000" w:themeColor="text1"/>
        </w:rPr>
        <w:t>ChatPromptTemplate</w:t>
      </w:r>
      <w:r w:rsidRPr="005315F2" w:rsidR="20FD4424">
        <w:rPr>
          <w:color w:val="000000" w:themeColor="text1"/>
        </w:rPr>
        <w:t xml:space="preserve">, </w:t>
      </w:r>
      <w:r w:rsidRPr="57D5E99A" w:rsidR="20FD4424">
        <w:rPr>
          <w:color w:val="000000" w:themeColor="text1"/>
          <w:lang w:val="en-US"/>
        </w:rPr>
        <w:t>MessagesPlaceholder</w:t>
      </w:r>
      <w:r w:rsidRPr="005315F2" w:rsidR="20FD4424">
        <w:rPr>
          <w:color w:val="000000" w:themeColor="text1"/>
        </w:rPr>
        <w:t xml:space="preserve">, </w:t>
      </w:r>
      <w:r w:rsidRPr="57D5E99A" w:rsidR="20FD4424">
        <w:rPr>
          <w:color w:val="000000" w:themeColor="text1"/>
          <w:lang w:val="en-US"/>
        </w:rPr>
        <w:t>SystemMessagePromptTemplate</w:t>
      </w:r>
      <w:r w:rsidRPr="005315F2" w:rsidR="20FD4424">
        <w:rPr>
          <w:color w:val="000000" w:themeColor="text1"/>
        </w:rPr>
        <w:t xml:space="preserve">, </w:t>
      </w:r>
      <w:r w:rsidRPr="57D5E99A" w:rsidR="20FD4424">
        <w:rPr>
          <w:color w:val="000000" w:themeColor="text1"/>
          <w:lang w:val="en-US"/>
        </w:rPr>
        <w:t>HumanMessagePromptTemplate</w:t>
      </w:r>
      <w:r w:rsidRPr="005315F2" w:rsidR="0CCB22CF">
        <w:rPr>
          <w:color w:val="000000" w:themeColor="text1"/>
        </w:rPr>
        <w:t xml:space="preserve"> и </w:t>
      </w:r>
      <w:r w:rsidRPr="005315F2" w:rsidR="2FB50C8F">
        <w:rPr>
          <w:color w:val="000000" w:themeColor="text1"/>
        </w:rPr>
        <w:t>модул</w:t>
      </w:r>
      <w:r w:rsidRPr="005315F2" w:rsidR="2D78F73D">
        <w:rPr>
          <w:color w:val="000000" w:themeColor="text1"/>
        </w:rPr>
        <w:t>ь</w:t>
      </w:r>
      <w:r w:rsidRPr="005315F2" w:rsidR="2FB50C8F">
        <w:rPr>
          <w:color w:val="000000" w:themeColor="text1"/>
        </w:rPr>
        <w:t xml:space="preserve"> </w:t>
      </w:r>
      <w:r w:rsidRPr="57D5E99A" w:rsidR="2FB50C8F">
        <w:rPr>
          <w:color w:val="000000" w:themeColor="text1"/>
          <w:lang w:val="en-US"/>
        </w:rPr>
        <w:t>create</w:t>
      </w:r>
      <w:r w:rsidRPr="005315F2" w:rsidR="2FB50C8F">
        <w:rPr>
          <w:color w:val="000000" w:themeColor="text1"/>
        </w:rPr>
        <w:t>_</w:t>
      </w:r>
      <w:r w:rsidRPr="57D5E99A" w:rsidR="2FB50C8F">
        <w:rPr>
          <w:color w:val="000000" w:themeColor="text1"/>
          <w:lang w:val="en-US"/>
        </w:rPr>
        <w:t>structured</w:t>
      </w:r>
      <w:r w:rsidRPr="005315F2" w:rsidR="2FB50C8F">
        <w:rPr>
          <w:color w:val="000000" w:themeColor="text1"/>
        </w:rPr>
        <w:t>_</w:t>
      </w:r>
      <w:r w:rsidRPr="57D5E99A" w:rsidR="2FB50C8F">
        <w:rPr>
          <w:color w:val="000000" w:themeColor="text1"/>
          <w:lang w:val="en-US"/>
        </w:rPr>
        <w:t>chat</w:t>
      </w:r>
      <w:r w:rsidRPr="005315F2" w:rsidR="2FB50C8F">
        <w:rPr>
          <w:color w:val="000000" w:themeColor="text1"/>
        </w:rPr>
        <w:t>_</w:t>
      </w:r>
      <w:r w:rsidRPr="57D5E99A" w:rsidR="2FB50C8F">
        <w:rPr>
          <w:color w:val="000000" w:themeColor="text1"/>
          <w:lang w:val="en-US"/>
        </w:rPr>
        <w:t>agent</w:t>
      </w:r>
      <w:r w:rsidRPr="005315F2" w:rsidR="789429A6">
        <w:rPr>
          <w:color w:val="000000" w:themeColor="text1"/>
        </w:rPr>
        <w:t>:</w:t>
      </w:r>
    </w:p>
    <w:p w:rsidR="7E26B5A8" w:rsidP="3CF44C65" w:rsidRDefault="7E26B5A8" w14:paraId="7F1FC710" w14:textId="678771DB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3AAAD608">
        <w:rPr>
          <w:color w:val="000000" w:themeColor="text1"/>
        </w:rPr>
        <w:t>Необходимо открыть директорию</w:t>
      </w:r>
      <w:r w:rsidRPr="3AAAD608" w:rsidR="1D2CD445">
        <w:rPr>
          <w:color w:val="000000" w:themeColor="text1"/>
          <w:lang w:val="en-US"/>
        </w:rPr>
        <w:t>:</w:t>
      </w:r>
      <w:r w:rsidRPr="3AAAD608" w:rsidR="3C81E9D6">
        <w:rPr>
          <w:color w:val="000000" w:themeColor="text1"/>
          <w:lang w:val="en-US"/>
        </w:rPr>
        <w:t xml:space="preserve"> </w:t>
      </w:r>
    </w:p>
    <w:p w:rsidRPr="00080012" w:rsidR="7E26B5A8" w:rsidP="7F92CA7F" w:rsidRDefault="00092B54" w14:paraId="6389B705" w14:textId="4EA770D6">
      <w:pPr>
        <w:ind w:left="709" w:firstLine="0"/>
      </w:pPr>
      <w:hyperlink r:id="rId12">
        <w:r w:rsidRPr="7F92CA7F">
          <w:rPr>
            <w:rStyle w:val="Hyperlink"/>
            <w:lang w:val="en-US"/>
          </w:rPr>
          <w:t>https</w:t>
        </w:r>
        <w:r w:rsidRPr="7F92CA7F">
          <w:rPr>
            <w:rStyle w:val="Hyperlink"/>
          </w:rPr>
          <w:t>://</w:t>
        </w:r>
        <w:r w:rsidRPr="7F92CA7F">
          <w:rPr>
            <w:rStyle w:val="Hyperlink"/>
            <w:lang w:val="en-US"/>
          </w:rPr>
          <w:t>github</w:t>
        </w:r>
        <w:r w:rsidRPr="7F92CA7F">
          <w:rPr>
            <w:rStyle w:val="Hyperlink"/>
          </w:rPr>
          <w:t>.</w:t>
        </w:r>
        <w:r w:rsidRPr="7F92CA7F">
          <w:rPr>
            <w:rStyle w:val="Hyperlink"/>
            <w:lang w:val="en-US"/>
          </w:rPr>
          <w:t>com</w:t>
        </w:r>
        <w:r w:rsidRPr="7F92CA7F">
          <w:rPr>
            <w:rStyle w:val="Hyperlink"/>
          </w:rPr>
          <w:t>/</w:t>
        </w:r>
        <w:r w:rsidRPr="7F92CA7F">
          <w:rPr>
            <w:rStyle w:val="Hyperlink"/>
            <w:lang w:val="en-US"/>
          </w:rPr>
          <w:t>aimclub</w:t>
        </w:r>
        <w:r w:rsidRPr="7F92CA7F">
          <w:rPr>
            <w:rStyle w:val="Hyperlink"/>
          </w:rPr>
          <w:t>/</w:t>
        </w:r>
        <w:r w:rsidRPr="7F92CA7F">
          <w:rPr>
            <w:rStyle w:val="Hyperlink"/>
            <w:lang w:val="en-US"/>
          </w:rPr>
          <w:t>ProtoLLM</w:t>
        </w:r>
        <w:r w:rsidRPr="7F92CA7F">
          <w:rPr>
            <w:rStyle w:val="Hyperlink"/>
          </w:rPr>
          <w:t>/</w:t>
        </w:r>
        <w:r w:rsidRPr="7F92CA7F">
          <w:rPr>
            <w:rStyle w:val="Hyperlink"/>
            <w:lang w:val="en-US"/>
          </w:rPr>
          <w:t>tree</w:t>
        </w:r>
        <w:r w:rsidRPr="7F92CA7F">
          <w:rPr>
            <w:rStyle w:val="Hyperlink"/>
          </w:rPr>
          <w:t>/</w:t>
        </w:r>
        <w:r w:rsidRPr="7F92CA7F">
          <w:rPr>
            <w:rStyle w:val="Hyperlink"/>
            <w:lang w:val="en-US"/>
          </w:rPr>
          <w:t>main</w:t>
        </w:r>
        <w:r w:rsidRPr="7F92CA7F">
          <w:rPr>
            <w:rStyle w:val="Hyperlink"/>
          </w:rPr>
          <w:t>/</w:t>
        </w:r>
        <w:r w:rsidRPr="7F92CA7F">
          <w:rPr>
            <w:rStyle w:val="Hyperlink"/>
            <w:lang w:val="en-US"/>
          </w:rPr>
          <w:t>examples</w:t>
        </w:r>
        <w:r w:rsidRPr="7F92CA7F">
          <w:rPr>
            <w:rStyle w:val="Hyperlink"/>
          </w:rPr>
          <w:t>/</w:t>
        </w:r>
        <w:r w:rsidRPr="7F92CA7F">
          <w:rPr>
            <w:rStyle w:val="Hyperlink"/>
            <w:lang w:val="en-US"/>
          </w:rPr>
          <w:t>real</w:t>
        </w:r>
        <w:r w:rsidRPr="7F92CA7F">
          <w:rPr>
            <w:rStyle w:val="Hyperlink"/>
          </w:rPr>
          <w:t>_</w:t>
        </w:r>
        <w:r w:rsidRPr="7F92CA7F">
          <w:rPr>
            <w:rStyle w:val="Hyperlink"/>
            <w:lang w:val="en-US"/>
          </w:rPr>
          <w:t>world</w:t>
        </w:r>
        <w:r w:rsidRPr="7F92CA7F">
          <w:rPr>
            <w:rStyle w:val="Hyperlink"/>
          </w:rPr>
          <w:t>/</w:t>
        </w:r>
        <w:r w:rsidRPr="7F92CA7F">
          <w:rPr>
            <w:rStyle w:val="Hyperlink"/>
            <w:lang w:val="en-US"/>
          </w:rPr>
          <w:t>chemical</w:t>
        </w:r>
        <w:r w:rsidRPr="7F92CA7F">
          <w:rPr>
            <w:rStyle w:val="Hyperlink"/>
          </w:rPr>
          <w:t>_</w:t>
        </w:r>
        <w:r w:rsidRPr="7F92CA7F">
          <w:rPr>
            <w:rStyle w:val="Hyperlink"/>
            <w:lang w:val="en-US"/>
          </w:rPr>
          <w:t>pipeline</w:t>
        </w:r>
      </w:hyperlink>
    </w:p>
    <w:p w:rsidR="1F828265" w:rsidP="5FA474E0" w:rsidRDefault="0005164E" w14:paraId="6A4D8C2C" w14:textId="27313626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Скачать</w:t>
      </w:r>
      <w:r w:rsidRPr="523C08C5" w:rsidR="1F828265">
        <w:rPr>
          <w:color w:val="000000" w:themeColor="text1"/>
        </w:rPr>
        <w:t xml:space="preserve"> файл </w:t>
      </w:r>
    </w:p>
    <w:p w:rsidRPr="00102638" w:rsidR="1F828265" w:rsidP="1DEE34D2" w:rsidRDefault="001B4ED6" w14:paraId="7CD51C22" w14:textId="13C04CAD">
      <w:pPr>
        <w:pStyle w:val="ListParagraph"/>
        <w:ind w:left="720"/>
        <w:rPr>
          <w:color w:val="000000" w:themeColor="text1"/>
          <w:lang w:val="en-US"/>
        </w:rPr>
      </w:pPr>
      <w:hyperlink w:history="1" r:id="rId13">
        <w:r w:rsidRPr="00A559F4">
          <w:rPr>
            <w:rStyle w:val="Hyperlink"/>
            <w:lang w:val="en-US"/>
          </w:rPr>
          <w:t>https://github.com/aimclub/ProtoLLM/blob/main/examples/real_world /chemical_pipeline/llama31_chemical_example.py</w:t>
        </w:r>
      </w:hyperlink>
      <w:r w:rsidRPr="00102638" w:rsidR="16C3EA1B">
        <w:rPr>
          <w:color w:val="000000" w:themeColor="text1"/>
          <w:lang w:val="en-US"/>
        </w:rPr>
        <w:t>,</w:t>
      </w:r>
    </w:p>
    <w:p w:rsidR="69304DB6" w:rsidP="488F228E" w:rsidRDefault="1F828265" w14:paraId="6A9A4422" w14:textId="379012A3">
      <w:pPr>
        <w:pStyle w:val="ListParagraph"/>
        <w:ind w:left="720"/>
        <w:rPr>
          <w:color w:val="000000" w:themeColor="text1"/>
        </w:rPr>
      </w:pPr>
      <w:r w:rsidRPr="523C08C5">
        <w:rPr>
          <w:color w:val="000000" w:themeColor="text1"/>
        </w:rPr>
        <w:t xml:space="preserve">в 274 строке указать ключ </w:t>
      </w:r>
      <w:r w:rsidR="00102638">
        <w:rPr>
          <w:color w:val="000000" w:themeColor="text1"/>
        </w:rPr>
        <w:t xml:space="preserve">доступа к </w:t>
      </w:r>
      <w:r w:rsidRPr="5D1B64E9" w:rsidR="734BA1A3">
        <w:rPr>
          <w:color w:val="000000" w:themeColor="text1"/>
        </w:rPr>
        <w:t>vsegpt</w:t>
      </w:r>
      <w:r w:rsidRPr="5D1B64E9" w:rsidR="3AB25B63">
        <w:rPr>
          <w:color w:val="000000" w:themeColor="text1"/>
        </w:rPr>
        <w:t>.</w:t>
      </w:r>
      <w:r w:rsidRPr="645338F9" w:rsidR="3C797DB0">
        <w:rPr>
          <w:color w:val="000000" w:themeColor="text1"/>
        </w:rPr>
        <w:t xml:space="preserve"> </w:t>
      </w:r>
      <w:r w:rsidRPr="5711DFC7" w:rsidR="69304DB6">
        <w:rPr>
          <w:color w:val="000000" w:themeColor="text1"/>
        </w:rPr>
        <w:t xml:space="preserve">В строке 301 указать актуальное расположение файла с </w:t>
      </w:r>
      <w:r w:rsidRPr="35F1B765" w:rsidR="2DE72843">
        <w:rPr>
          <w:color w:val="000000" w:themeColor="text1"/>
        </w:rPr>
        <w:t>тестовыми</w:t>
      </w:r>
      <w:r w:rsidRPr="645338F9" w:rsidR="69304DB6">
        <w:rPr>
          <w:color w:val="000000" w:themeColor="text1"/>
        </w:rPr>
        <w:t xml:space="preserve"> </w:t>
      </w:r>
      <w:r w:rsidRPr="645338F9" w:rsidR="7A78D494">
        <w:rPr>
          <w:color w:val="000000" w:themeColor="text1"/>
        </w:rPr>
        <w:t xml:space="preserve">запросами </w:t>
      </w:r>
      <w:r w:rsidRPr="35F1B765" w:rsidR="3F74E9AD">
        <w:rPr>
          <w:color w:val="000000" w:themeColor="text1"/>
        </w:rPr>
        <w:t>(включает 5</w:t>
      </w:r>
      <w:r w:rsidRPr="6A6F5464" w:rsidR="3F74E9AD">
        <w:rPr>
          <w:color w:val="000000" w:themeColor="text1"/>
        </w:rPr>
        <w:t xml:space="preserve"> запросов) </w:t>
      </w:r>
    </w:p>
    <w:p w:rsidR="7A78D494" w:rsidP="645338F9" w:rsidRDefault="7A78D494" w14:paraId="43BD2375" w14:textId="778706EE">
      <w:pPr>
        <w:pStyle w:val="ListParagraph"/>
        <w:ind w:left="720"/>
        <w:rPr>
          <w:color w:val="000000" w:themeColor="text1"/>
        </w:rPr>
      </w:pPr>
      <w:hyperlink r:id="rId14">
        <w:r w:rsidRPr="645338F9">
          <w:rPr>
            <w:rStyle w:val="Hyperlink"/>
          </w:rPr>
          <w:t>https://github.com/aimclub/ProtoLLM/blob/main/examples/real_world/chemical_pipeline/queries_responses_chemical.xlsx</w:t>
        </w:r>
      </w:hyperlink>
      <w:r w:rsidRPr="645338F9">
        <w:rPr>
          <w:color w:val="000000" w:themeColor="text1"/>
        </w:rPr>
        <w:t xml:space="preserve"> </w:t>
      </w:r>
      <w:r w:rsidRPr="6A6F5464" w:rsidR="0E7D5FFD">
        <w:rPr>
          <w:color w:val="000000" w:themeColor="text1"/>
        </w:rPr>
        <w:t xml:space="preserve">или с более крупным датасетом </w:t>
      </w:r>
      <w:hyperlink r:id="rId15">
        <w:r w:rsidRPr="6A6F5464" w:rsidR="0E7D5FFD">
          <w:rPr>
            <w:rStyle w:val="Hyperlink"/>
          </w:rPr>
          <w:t>https://github.com/aimclub/ProtoLLM/blob/main/examples/real_world/chemical_pipeline/queries_responses_chemical_large.xlsx</w:t>
        </w:r>
      </w:hyperlink>
      <w:r w:rsidRPr="6A6F5464" w:rsidR="0E7D5FFD">
        <w:rPr>
          <w:color w:val="000000" w:themeColor="text1"/>
        </w:rPr>
        <w:t xml:space="preserve"> </w:t>
      </w:r>
      <w:r w:rsidRPr="6A6F5464">
        <w:rPr>
          <w:color w:val="000000" w:themeColor="text1"/>
        </w:rPr>
        <w:t>.</w:t>
      </w:r>
    </w:p>
    <w:p w:rsidR="1F828265" w:rsidP="5FA474E0" w:rsidRDefault="1F828265" w14:paraId="566D3389" w14:textId="274D30D5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5FA474E0">
        <w:rPr>
          <w:color w:val="000000" w:themeColor="text1"/>
        </w:rPr>
        <w:t>Запустить файл из заранее подготовленного виртуального окружения,</w:t>
      </w:r>
      <w:r w:rsidRPr="7916C5A0">
        <w:rPr>
          <w:color w:val="000000" w:themeColor="text1"/>
        </w:rPr>
        <w:t xml:space="preserve"> командой:</w:t>
      </w:r>
    </w:p>
    <w:p w:rsidR="7916C5A0" w:rsidP="7916C5A0" w:rsidRDefault="7DA1B009" w14:paraId="12E8C63A" w14:textId="440A49D9">
      <w:pPr>
        <w:pStyle w:val="ListParagraph"/>
        <w:ind w:left="720"/>
        <w:rPr>
          <w:i/>
          <w:color w:val="000000" w:themeColor="text1"/>
        </w:rPr>
      </w:pPr>
      <w:r w:rsidRPr="57D5E99A">
        <w:rPr>
          <w:i/>
          <w:iCs/>
          <w:color w:val="000000" w:themeColor="text1"/>
        </w:rPr>
        <w:t>$</w:t>
      </w:r>
      <w:r w:rsidRPr="583A05E2">
        <w:rPr>
          <w:i/>
          <w:iCs/>
          <w:color w:val="000000" w:themeColor="text1"/>
        </w:rPr>
        <w:t xml:space="preserve"> </w:t>
      </w:r>
      <w:r w:rsidRPr="180D9F2A" w:rsidR="4411BE2C">
        <w:rPr>
          <w:i/>
          <w:iCs/>
          <w:color w:val="000000" w:themeColor="text1"/>
        </w:rPr>
        <w:t>python llama31_chemical_example.py</w:t>
      </w:r>
    </w:p>
    <w:p w:rsidR="4411BE2C" w:rsidP="751F762C" w:rsidRDefault="4411BE2C" w14:paraId="0FB2F624" w14:textId="39B495F9">
      <w:pPr>
        <w:pStyle w:val="ListParagraph"/>
        <w:ind w:left="720"/>
        <w:rPr>
          <w:color w:val="000000" w:themeColor="text1"/>
        </w:rPr>
      </w:pPr>
      <w:r w:rsidRPr="0E0D2981">
        <w:rPr>
          <w:color w:val="000000" w:themeColor="text1"/>
        </w:rPr>
        <w:t xml:space="preserve">После выполнения данной команды и запуска скрипта будет производиться </w:t>
      </w:r>
      <w:r w:rsidRPr="751F762C">
        <w:rPr>
          <w:color w:val="000000" w:themeColor="text1"/>
        </w:rPr>
        <w:t>чтение</w:t>
      </w:r>
    </w:p>
    <w:p w:rsidR="4411BE2C" w:rsidP="0E0D2981" w:rsidRDefault="4411BE2C" w14:paraId="640FC96E" w14:textId="55363DD7">
      <w:pPr>
        <w:pStyle w:val="ListParagraph"/>
        <w:ind w:left="720"/>
        <w:rPr>
          <w:color w:val="000000" w:themeColor="text1"/>
        </w:rPr>
      </w:pPr>
      <w:r w:rsidRPr="751F762C">
        <w:rPr>
          <w:color w:val="000000" w:themeColor="text1"/>
        </w:rPr>
        <w:t xml:space="preserve">заранее подготовленных запросов из excel файла. </w:t>
      </w:r>
      <w:r w:rsidRPr="42EB9B8B">
        <w:rPr>
          <w:color w:val="000000" w:themeColor="text1"/>
        </w:rPr>
        <w:t xml:space="preserve">В нем </w:t>
      </w:r>
      <w:r w:rsidRPr="42EB9B8B" w:rsidR="36EFA300">
        <w:rPr>
          <w:color w:val="000000" w:themeColor="text1"/>
        </w:rPr>
        <w:t xml:space="preserve">же, в колонке </w:t>
      </w:r>
      <w:r w:rsidRPr="42EB9B8B" w:rsidR="36EFA300">
        <w:rPr>
          <w:i/>
          <w:iCs/>
          <w:color w:val="000000" w:themeColor="text1"/>
        </w:rPr>
        <w:t>decomposers_tasks</w:t>
      </w:r>
      <w:r w:rsidRPr="42EB9B8B" w:rsidR="36EFA300">
        <w:rPr>
          <w:color w:val="000000" w:themeColor="text1"/>
        </w:rPr>
        <w:t xml:space="preserve"> будет отображена вся цепочка</w:t>
      </w:r>
      <w:r w:rsidRPr="1FA11329" w:rsidR="36EFA300">
        <w:rPr>
          <w:color w:val="000000" w:themeColor="text1"/>
        </w:rPr>
        <w:t xml:space="preserve"> действий, </w:t>
      </w:r>
      <w:r w:rsidRPr="1FA11329" w:rsidR="00AF22A3">
        <w:rPr>
          <w:color w:val="000000" w:themeColor="text1"/>
        </w:rPr>
        <w:t>выполненная</w:t>
      </w:r>
      <w:r w:rsidRPr="1FA11329" w:rsidR="36EFA300">
        <w:rPr>
          <w:color w:val="000000" w:themeColor="text1"/>
        </w:rPr>
        <w:t xml:space="preserve"> агентом. После</w:t>
      </w:r>
      <w:r w:rsidRPr="1FA11329" w:rsidR="28762353">
        <w:rPr>
          <w:color w:val="000000" w:themeColor="text1"/>
        </w:rPr>
        <w:t>днее действие - итоговый ответ системы.</w:t>
      </w:r>
    </w:p>
    <w:p w:rsidR="10FCB0A1" w:rsidP="7A5D69E6" w:rsidRDefault="10FCB0A1" w14:paraId="099D17BC" w14:textId="1B4BB567">
      <w:pPr>
        <w:widowControl w:val="0"/>
        <w:jc w:val="left"/>
        <w:rPr>
          <w:rFonts w:eastAsia="Times New Roman"/>
          <w:b/>
          <w:color w:val="000000" w:themeColor="text1"/>
        </w:rPr>
      </w:pPr>
      <w:r w:rsidRPr="1FA11329">
        <w:rPr>
          <w:rFonts w:eastAsia="Times New Roman"/>
          <w:b/>
          <w:color w:val="000000" w:themeColor="text1"/>
        </w:rPr>
        <w:t>Критерии успеха:</w:t>
      </w:r>
    </w:p>
    <w:p w:rsidR="774ED347" w:rsidP="2E35011D" w:rsidRDefault="774ED347" w14:paraId="2BCD9930" w14:textId="233A0C68">
      <w:pPr>
        <w:pStyle w:val="ListParagraph"/>
        <w:numPr>
          <w:ilvl w:val="0"/>
          <w:numId w:val="12"/>
        </w:numPr>
        <w:rPr>
          <w:rFonts w:eastAsia="Times New Roman"/>
          <w:color w:val="000000" w:themeColor="text1"/>
        </w:rPr>
      </w:pPr>
      <w:r w:rsidRPr="2E35011D">
        <w:rPr>
          <w:rFonts w:eastAsia="Times New Roman"/>
          <w:color w:val="000000" w:themeColor="text1"/>
        </w:rPr>
        <w:t>В логах присутствует информация о</w:t>
      </w:r>
      <w:r w:rsidRPr="72E35D5B">
        <w:rPr>
          <w:rFonts w:eastAsia="Times New Roman"/>
          <w:color w:val="000000" w:themeColor="text1"/>
        </w:rPr>
        <w:t xml:space="preserve"> </w:t>
      </w:r>
      <w:r w:rsidRPr="636A7C0E">
        <w:rPr>
          <w:rFonts w:eastAsia="Times New Roman"/>
          <w:color w:val="000000" w:themeColor="text1"/>
        </w:rPr>
        <w:t>предложенных LLM инструментах для вызова</w:t>
      </w:r>
      <w:r w:rsidRPr="72E35D5B">
        <w:rPr>
          <w:rFonts w:eastAsia="Times New Roman"/>
          <w:color w:val="000000" w:themeColor="text1"/>
        </w:rPr>
        <w:t>, например:</w:t>
      </w:r>
    </w:p>
    <w:p w:rsidR="774ED347" w:rsidP="72E35D5B" w:rsidRDefault="774ED347" w14:paraId="50EFC122" w14:textId="772571F0">
      <w:pPr>
        <w:pStyle w:val="ListParagraph"/>
        <w:ind w:left="1069"/>
        <w:rPr>
          <w:rFonts w:eastAsia="Times New Roman"/>
          <w:i/>
          <w:iCs/>
          <w:color w:val="000000" w:themeColor="text1"/>
          <w:lang w:val="en-US"/>
        </w:rPr>
      </w:pPr>
      <w:r w:rsidRPr="72E35D5B">
        <w:rPr>
          <w:rFonts w:eastAsia="Times New Roman"/>
          <w:i/>
          <w:iCs/>
          <w:color w:val="000000" w:themeColor="text1"/>
          <w:lang w:val="en-US"/>
        </w:rPr>
        <w:t>Action:```{ "action": "gen_mols_alzheimer", "action_input": { "num": 5 } }```</w:t>
      </w:r>
    </w:p>
    <w:p w:rsidR="7326D54E" w:rsidP="47AA6F09" w:rsidRDefault="10FCB0A1" w14:paraId="1D0EAC65" w14:textId="2C784F72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586C32EF">
        <w:rPr>
          <w:color w:val="000000" w:themeColor="text1"/>
        </w:rPr>
        <w:t>Отсутствует уведомление об о</w:t>
      </w:r>
      <w:r w:rsidRPr="586C32EF" w:rsidR="18277545">
        <w:rPr>
          <w:color w:val="000000" w:themeColor="text1"/>
        </w:rPr>
        <w:t xml:space="preserve">шибках подключения к БЯМ (в случае </w:t>
      </w:r>
      <w:r w:rsidRPr="636A7C0E" w:rsidR="18277545">
        <w:rPr>
          <w:i/>
          <w:color w:val="000000" w:themeColor="text1"/>
        </w:rPr>
        <w:t>403 Client Error</w:t>
      </w:r>
      <w:r w:rsidRPr="586C32EF" w:rsidR="18277545">
        <w:rPr>
          <w:color w:val="000000" w:themeColor="text1"/>
        </w:rPr>
        <w:t xml:space="preserve"> рекомендуется проверить валидность ключа</w:t>
      </w:r>
      <w:r w:rsidRPr="2E35011D" w:rsidR="085DDDA9">
        <w:rPr>
          <w:color w:val="000000" w:themeColor="text1"/>
        </w:rPr>
        <w:t>).</w:t>
      </w:r>
    </w:p>
    <w:p w:rsidRPr="000E18B5" w:rsidR="0074392B" w:rsidP="0074392B" w:rsidRDefault="0074392B" w14:paraId="05676F76" w14:textId="062AE341">
      <w:pPr>
        <w:pStyle w:val="Heading2"/>
        <w:numPr>
          <w:ilvl w:val="1"/>
          <w:numId w:val="8"/>
        </w:numPr>
      </w:pPr>
      <w:r>
        <w:t xml:space="preserve">Проверка </w:t>
      </w:r>
      <w:r w:rsidRPr="00B21121">
        <w:t>возможност</w:t>
      </w:r>
      <w:r>
        <w:t>и</w:t>
      </w:r>
      <w:r w:rsidRPr="00B21121">
        <w:t xml:space="preserve"> </w:t>
      </w:r>
      <w:r w:rsidRPr="00F41ADA" w:rsidR="00035EF9">
        <w:rPr>
          <w:color w:val="000000" w:themeColor="text1"/>
        </w:rPr>
        <w:t>создания, управления и использования ансамблей языковых моделей</w:t>
      </w:r>
    </w:p>
    <w:p w:rsidR="36B3B29F" w:rsidP="7326D54E" w:rsidRDefault="36B3B29F" w14:paraId="5923DE68" w14:textId="5B54DEBB">
      <w:pPr>
        <w:rPr>
          <w:rFonts w:eastAsia="Times New Roman"/>
          <w:color w:val="000000" w:themeColor="text1"/>
          <w:highlight w:val="yellow"/>
        </w:rPr>
      </w:pPr>
      <w:r w:rsidRPr="7326D54E">
        <w:rPr>
          <w:rFonts w:eastAsia="Times New Roman"/>
          <w:color w:val="000000" w:themeColor="text1"/>
          <w:highlight w:val="yellow"/>
        </w:rPr>
        <w:t>Маша</w:t>
      </w:r>
    </w:p>
    <w:p w:rsidRPr="00F41ADA" w:rsidR="00F41ADA" w:rsidP="7326D54E" w:rsidRDefault="002E10BF" w14:paraId="33980CFC" w14:textId="73782678">
      <w:p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Д</w:t>
      </w:r>
      <w:r w:rsidRPr="00F41ADA" w:rsidR="00F41ADA">
        <w:rPr>
          <w:rFonts w:eastAsia="Times New Roman"/>
          <w:color w:val="000000" w:themeColor="text1"/>
        </w:rPr>
        <w:t>3.2.12 Фреймворк должен обеспечивать инструменты для создания, управления и использования ансамблей языковых моделей.</w:t>
      </w:r>
    </w:p>
    <w:p w:rsidR="6EA4FCD3" w:rsidP="5A04F317" w:rsidRDefault="6EA4FCD3" w14:paraId="4C7801D4" w14:textId="22C51F5D">
      <w:pPr>
        <w:rPr>
          <w:rFonts w:eastAsia="Times New Roman"/>
          <w:b/>
          <w:color w:val="FF0000"/>
        </w:rPr>
      </w:pPr>
      <w:r w:rsidRPr="43F9CBD6">
        <w:rPr>
          <w:rFonts w:eastAsia="Times New Roman"/>
          <w:b/>
        </w:rPr>
        <w:t>Цель испытаний:</w:t>
      </w:r>
      <w:r w:rsidRPr="43F9CBD6">
        <w:rPr>
          <w:rFonts w:eastAsia="Times New Roman"/>
          <w:b/>
          <w:color w:val="FF0000"/>
        </w:rPr>
        <w:t xml:space="preserve"> </w:t>
      </w:r>
    </w:p>
    <w:p w:rsidR="5A04F317" w:rsidP="5A04F317" w:rsidRDefault="6EA4FCD3" w14:paraId="6414FE98" w14:textId="51C45CEA">
      <w:pPr>
        <w:rPr>
          <w:rFonts w:eastAsia="Times New Roman"/>
          <w:color w:val="000000" w:themeColor="text1"/>
        </w:rPr>
      </w:pPr>
      <w:r w:rsidRPr="43F9CBD6">
        <w:rPr>
          <w:rFonts w:eastAsia="Times New Roman"/>
          <w:color w:val="000000" w:themeColor="text1"/>
        </w:rPr>
        <w:t xml:space="preserve">Проверка направлена на оценку способности обеспечения инструментов создания, управления и использования ансамблей языковых агентов средствами фреймворка </w:t>
      </w:r>
      <w:r w:rsidRPr="43F9CBD6">
        <w:rPr>
          <w:rFonts w:eastAsia="Times New Roman"/>
          <w:color w:val="000000" w:themeColor="text1"/>
          <w:lang w:val="en-US"/>
        </w:rPr>
        <w:t>Proto</w:t>
      </w:r>
      <w:r w:rsidRPr="43F9CBD6">
        <w:rPr>
          <w:rFonts w:eastAsia="Times New Roman"/>
          <w:color w:val="000000" w:themeColor="text1"/>
        </w:rPr>
        <w:t>.</w:t>
      </w:r>
      <w:r w:rsidRPr="43F9CBD6">
        <w:rPr>
          <w:rFonts w:eastAsia="Times New Roman"/>
          <w:color w:val="000000" w:themeColor="text1"/>
          <w:lang w:val="en-US"/>
        </w:rPr>
        <w:t>LLM</w:t>
      </w:r>
      <w:r w:rsidRPr="43F9CBD6">
        <w:rPr>
          <w:rFonts w:eastAsia="Times New Roman"/>
          <w:color w:val="000000" w:themeColor="text1"/>
        </w:rPr>
        <w:t>.</w:t>
      </w:r>
    </w:p>
    <w:p w:rsidR="5A04F317" w:rsidP="5A04F317" w:rsidRDefault="6EA4FCD3" w14:paraId="4DBB3907" w14:textId="7DC64E45">
      <w:pPr>
        <w:rPr>
          <w:rFonts w:eastAsia="Times New Roman"/>
          <w:b/>
          <w:color w:val="000000" w:themeColor="text1"/>
        </w:rPr>
      </w:pPr>
      <w:r w:rsidRPr="43F9CBD6">
        <w:rPr>
          <w:rFonts w:eastAsia="Times New Roman"/>
          <w:b/>
          <w:color w:val="000000" w:themeColor="text1"/>
        </w:rPr>
        <w:t>Способ испытаний:</w:t>
      </w:r>
    </w:p>
    <w:p w:rsidR="66EC5D45" w:rsidP="0740FC9B" w:rsidRDefault="6EA4FCD3" w14:paraId="55F3FABB" w14:textId="2452AC18">
      <w:pPr>
        <w:ind w:firstLine="700"/>
        <w:rPr>
          <w:rFonts w:eastAsia="Times New Roman"/>
          <w:color w:val="000000" w:themeColor="text1"/>
        </w:rPr>
      </w:pPr>
      <w:r w:rsidRPr="43F9CBD6">
        <w:rPr>
          <w:rFonts w:eastAsia="Times New Roman"/>
          <w:color w:val="000000" w:themeColor="text1"/>
        </w:rPr>
        <w:t>Для проверки необходимо подготовить данные в виде документов из двух схожих доменных областей</w:t>
      </w:r>
      <w:r w:rsidRPr="43F9CBD6" w:rsidR="66EC5D45">
        <w:rPr>
          <w:rFonts w:eastAsia="Times New Roman"/>
          <w:color w:val="000000" w:themeColor="text1"/>
        </w:rPr>
        <w:t xml:space="preserve">, а также подготовить общий пул моделей, используемых агентами. </w:t>
      </w:r>
      <w:r w:rsidRPr="43F9CBD6" w:rsidR="52AB7AA8">
        <w:rPr>
          <w:rFonts w:eastAsia="Times New Roman"/>
          <w:color w:val="000000" w:themeColor="text1"/>
        </w:rPr>
        <w:t>Также должны быть подготовлены сами агенты системы, которые реализуют интерфейсы базового класса StreamingAgent.</w:t>
      </w:r>
    </w:p>
    <w:p w:rsidR="6CF0FE84" w:rsidP="43F9CBD6" w:rsidRDefault="66EC5D45" w14:paraId="52B087DF" w14:textId="083F437A">
      <w:pPr>
        <w:spacing w:before="240" w:after="240"/>
        <w:ind w:firstLine="0"/>
        <w:rPr>
          <w:rFonts w:eastAsia="Times New Roman"/>
          <w:color w:val="000000" w:themeColor="text1"/>
        </w:rPr>
      </w:pPr>
      <w:r w:rsidRPr="43F9CBD6">
        <w:rPr>
          <w:rFonts w:eastAsia="Times New Roman"/>
          <w:color w:val="000000" w:themeColor="text1"/>
        </w:rPr>
        <w:t>1) В рамках подготовки векторной базы необходимо создание 3 коллекций:</w:t>
      </w:r>
      <w:r w:rsidRPr="43F9CBD6" w:rsidR="2A505867">
        <w:rPr>
          <w:rFonts w:eastAsia="Times New Roman"/>
          <w:color w:val="000000" w:themeColor="text1"/>
        </w:rPr>
        <w:t xml:space="preserve"> </w:t>
      </w:r>
      <w:r w:rsidRPr="43F9CBD6">
        <w:rPr>
          <w:rFonts w:eastAsia="Times New Roman"/>
          <w:color w:val="000000" w:themeColor="text1"/>
        </w:rPr>
        <w:t>коллекция первого домена;</w:t>
      </w:r>
      <w:r w:rsidRPr="43F9CBD6" w:rsidR="1D16C67A">
        <w:rPr>
          <w:rFonts w:eastAsia="Times New Roman"/>
          <w:color w:val="000000" w:themeColor="text1"/>
        </w:rPr>
        <w:t xml:space="preserve"> </w:t>
      </w:r>
      <w:r w:rsidRPr="43F9CBD6">
        <w:rPr>
          <w:rFonts w:eastAsia="Times New Roman"/>
          <w:color w:val="000000" w:themeColor="text1"/>
        </w:rPr>
        <w:t>коллекция второго домена;</w:t>
      </w:r>
    </w:p>
    <w:p w:rsidR="6CF0FE84" w:rsidP="43F9CBD6" w:rsidRDefault="66EC5D45" w14:paraId="211432EC" w14:textId="6F5D95CA">
      <w:pPr>
        <w:spacing w:before="240" w:after="240"/>
        <w:ind w:firstLine="0"/>
        <w:rPr>
          <w:rFonts w:eastAsia="Times New Roman"/>
          <w:color w:val="000000" w:themeColor="text1"/>
        </w:rPr>
      </w:pPr>
      <w:r w:rsidRPr="43F9CBD6">
        <w:rPr>
          <w:rFonts w:eastAsia="Times New Roman"/>
          <w:color w:val="000000" w:themeColor="text1"/>
        </w:rPr>
        <w:t>коллекция, объединяющая документы из двух доменов.</w:t>
      </w:r>
    </w:p>
    <w:p w:rsidR="5448D3D2" w:rsidP="0740FC9B" w:rsidRDefault="2B56150F" w14:paraId="7D6A7F83" w14:textId="7A258B99">
      <w:pPr>
        <w:ind w:firstLine="0"/>
        <w:rPr>
          <w:rFonts w:eastAsia="Times New Roman"/>
          <w:color w:val="000000" w:themeColor="text1"/>
        </w:rPr>
      </w:pPr>
      <w:r w:rsidRPr="43F9CBD6">
        <w:rPr>
          <w:rFonts w:eastAsia="Times New Roman"/>
          <w:color w:val="000000" w:themeColor="text1"/>
        </w:rPr>
        <w:t xml:space="preserve">Каждый документ необходимо загрузить в базу данных соответствующего ему домена и в базу с объединенными доменами. </w:t>
      </w:r>
      <w:r w:rsidRPr="43F9CBD6" w:rsidR="3CADDD8A">
        <w:rPr>
          <w:rFonts w:eastAsia="Times New Roman"/>
          <w:color w:val="000000" w:themeColor="text1"/>
        </w:rPr>
        <w:t xml:space="preserve">Для этого необходимо выполнить </w:t>
      </w:r>
      <w:r w:rsidRPr="43F9CBD6" w:rsidR="0FB88E00">
        <w:rPr>
          <w:rFonts w:eastAsia="Times New Roman"/>
          <w:color w:val="000000" w:themeColor="text1"/>
        </w:rPr>
        <w:t xml:space="preserve">чанкирование документа и использовать </w:t>
      </w:r>
      <w:r w:rsidRPr="43F9CBD6" w:rsidR="034CAD05">
        <w:rPr>
          <w:rFonts w:eastAsia="Times New Roman"/>
          <w:color w:val="000000" w:themeColor="text1"/>
        </w:rPr>
        <w:t xml:space="preserve">модель </w:t>
      </w:r>
      <w:r w:rsidRPr="43F9CBD6" w:rsidR="0FB88E00">
        <w:rPr>
          <w:rFonts w:eastAsia="Times New Roman"/>
          <w:color w:val="000000" w:themeColor="text1"/>
        </w:rPr>
        <w:t xml:space="preserve">эмбеддер, который будет </w:t>
      </w:r>
      <w:r w:rsidRPr="43F9CBD6" w:rsidR="7C1AE7C6">
        <w:rPr>
          <w:rFonts w:eastAsia="Times New Roman"/>
          <w:color w:val="000000" w:themeColor="text1"/>
        </w:rPr>
        <w:t>указан в общем пуле моделей</w:t>
      </w:r>
      <w:r w:rsidRPr="43F9CBD6" w:rsidR="41CC0DCD">
        <w:rPr>
          <w:rFonts w:eastAsia="Times New Roman"/>
          <w:color w:val="000000" w:themeColor="text1"/>
        </w:rPr>
        <w:t>. Количество чанков в объединенной</w:t>
      </w:r>
      <w:r w:rsidRPr="43F9CBD6" w:rsidR="1DD48432">
        <w:rPr>
          <w:rFonts w:eastAsia="Times New Roman"/>
          <w:color w:val="000000" w:themeColor="text1"/>
        </w:rPr>
        <w:t xml:space="preserve"> коллекции должно равняться сумме количества чанков доменных коллекций. </w:t>
      </w:r>
    </w:p>
    <w:p w:rsidR="5D8B4361" w:rsidP="0430176A" w:rsidRDefault="5D8B4361" w14:paraId="4664D133" w14:textId="0D71EDCB">
      <w:pPr>
        <w:ind w:firstLine="0"/>
        <w:rPr>
          <w:rFonts w:eastAsia="Times New Roman"/>
          <w:color w:val="000000" w:themeColor="text1"/>
        </w:rPr>
      </w:pPr>
      <w:r w:rsidRPr="43F9CBD6">
        <w:rPr>
          <w:rFonts w:eastAsia="Times New Roman"/>
          <w:color w:val="000000" w:themeColor="text1"/>
        </w:rPr>
        <w:t xml:space="preserve">2) </w:t>
      </w:r>
      <w:r w:rsidRPr="43F9CBD6" w:rsidR="1D2D1144">
        <w:rPr>
          <w:rFonts w:eastAsia="Times New Roman"/>
          <w:color w:val="000000" w:themeColor="text1"/>
        </w:rPr>
        <w:t>В рамках проверки в качестве моделей БЯМ, используемых для генерации, будет применяться модель Qwen2.5-72b. В рамках подготовки пула необходимо:</w:t>
      </w:r>
    </w:p>
    <w:p w:rsidR="1D2D1144" w:rsidP="0430176A" w:rsidRDefault="1D2D1144" w14:paraId="1A799591" w14:textId="0583EF97">
      <w:pPr>
        <w:ind w:firstLine="0"/>
        <w:rPr>
          <w:rFonts w:eastAsia="Times New Roman"/>
          <w:color w:val="000000" w:themeColor="text1"/>
        </w:rPr>
      </w:pPr>
      <w:r w:rsidRPr="43F9CBD6">
        <w:rPr>
          <w:rFonts w:eastAsia="Times New Roman"/>
          <w:color w:val="000000" w:themeColor="text1"/>
        </w:rPr>
        <w:t>- Получить файлы, содержащие веса моделей, конфигурационные файлы, метаданные. Веса модели могут быть получены с применением утилиты git lfs с https://huggingface.co/Qwen/Qwen2.5-7B-Instruct.</w:t>
      </w:r>
    </w:p>
    <w:p w:rsidR="1D2D1144" w:rsidP="0430176A" w:rsidRDefault="1D2D1144" w14:paraId="165560B4" w14:textId="52646E08">
      <w:pPr>
        <w:ind w:firstLine="0"/>
        <w:rPr>
          <w:rFonts w:eastAsia="Times New Roman"/>
          <w:color w:val="000000" w:themeColor="text1"/>
        </w:rPr>
      </w:pPr>
      <w:r w:rsidRPr="43F9CBD6">
        <w:rPr>
          <w:rFonts w:eastAsia="Times New Roman"/>
          <w:color w:val="000000" w:themeColor="text1"/>
        </w:rPr>
        <w:t>- Подготовить конфигурационный файл балансировщика нагрузки.</w:t>
      </w:r>
    </w:p>
    <w:p w:rsidR="1D2D1144" w:rsidP="0430176A" w:rsidRDefault="1D2D1144" w14:paraId="042A5A8D" w14:textId="20CE6C5F">
      <w:pPr>
        <w:ind w:firstLine="0"/>
        <w:rPr>
          <w:rFonts w:eastAsia="Times New Roman"/>
          <w:color w:val="000000" w:themeColor="text1"/>
        </w:rPr>
      </w:pPr>
      <w:r w:rsidRPr="43F9CBD6">
        <w:rPr>
          <w:rFonts w:eastAsia="Times New Roman"/>
          <w:color w:val="000000" w:themeColor="text1"/>
        </w:rPr>
        <w:t>- Подготовить манифест docker-compose, в качестве сервисов манифеста должны быть указаны: балансировщик нагрузки, два сервиса сервинга моделей. Аргументы сервисов должны соответствовать модели Qwen2.5-72b, должны быть выставлены значения ключей API, тома, а также номера используемых CUDA карт.</w:t>
      </w:r>
    </w:p>
    <w:p w:rsidR="1A39E024" w:rsidP="1A39E024" w:rsidRDefault="1D2D1144" w14:paraId="7261C496" w14:textId="51E20FCE">
      <w:pPr>
        <w:ind w:firstLine="0"/>
        <w:rPr>
          <w:rFonts w:eastAsia="Times New Roman"/>
          <w:color w:val="000000" w:themeColor="text1"/>
        </w:rPr>
      </w:pPr>
      <w:r w:rsidRPr="00002E93">
        <w:rPr>
          <w:rFonts w:eastAsia="Times New Roman"/>
          <w:color w:val="000000" w:themeColor="text1"/>
        </w:rPr>
        <w:t xml:space="preserve">- </w:t>
      </w:r>
      <w:r w:rsidRPr="43F9CBD6">
        <w:rPr>
          <w:rFonts w:eastAsia="Times New Roman"/>
          <w:color w:val="000000" w:themeColor="text1"/>
          <w:lang w:val="en-US"/>
        </w:rPr>
        <w:t>Docker</w:t>
      </w:r>
      <w:r w:rsidRPr="43F9CBD6">
        <w:rPr>
          <w:rFonts w:eastAsia="Times New Roman"/>
          <w:color w:val="000000" w:themeColor="text1"/>
        </w:rPr>
        <w:t>-</w:t>
      </w:r>
      <w:r w:rsidRPr="43F9CBD6">
        <w:rPr>
          <w:rFonts w:eastAsia="Times New Roman"/>
          <w:color w:val="000000" w:themeColor="text1"/>
          <w:lang w:val="en-US"/>
        </w:rPr>
        <w:t>compose</w:t>
      </w:r>
      <w:r w:rsidRPr="43F9CBD6">
        <w:rPr>
          <w:rFonts w:eastAsia="Times New Roman"/>
          <w:color w:val="000000" w:themeColor="text1"/>
        </w:rPr>
        <w:t xml:space="preserve"> манифест должен быть запущен на кластере с помощью команды ```</w:t>
      </w:r>
      <w:r w:rsidRPr="43F9CBD6">
        <w:rPr>
          <w:rFonts w:eastAsia="Times New Roman"/>
          <w:color w:val="000000" w:themeColor="text1"/>
          <w:lang w:val="en-US"/>
        </w:rPr>
        <w:t>docker</w:t>
      </w:r>
      <w:r w:rsidRPr="43F9CBD6">
        <w:rPr>
          <w:rFonts w:eastAsia="Times New Roman"/>
          <w:color w:val="000000" w:themeColor="text1"/>
        </w:rPr>
        <w:t xml:space="preserve"> </w:t>
      </w:r>
      <w:r w:rsidRPr="43F9CBD6">
        <w:rPr>
          <w:rFonts w:eastAsia="Times New Roman"/>
          <w:color w:val="000000" w:themeColor="text1"/>
          <w:lang w:val="en-US"/>
        </w:rPr>
        <w:t>compose</w:t>
      </w:r>
      <w:r w:rsidRPr="43F9CBD6">
        <w:rPr>
          <w:rFonts w:eastAsia="Times New Roman"/>
          <w:color w:val="000000" w:themeColor="text1"/>
        </w:rPr>
        <w:t xml:space="preserve"> </w:t>
      </w:r>
      <w:r w:rsidRPr="43F9CBD6">
        <w:rPr>
          <w:rFonts w:eastAsia="Times New Roman"/>
          <w:color w:val="000000" w:themeColor="text1"/>
          <w:lang w:val="en-US"/>
        </w:rPr>
        <w:t>up</w:t>
      </w:r>
      <w:r w:rsidRPr="43F9CBD6">
        <w:rPr>
          <w:rFonts w:eastAsia="Times New Roman"/>
          <w:color w:val="000000" w:themeColor="text1"/>
        </w:rPr>
        <w:t xml:space="preserve"> -</w:t>
      </w:r>
      <w:r w:rsidRPr="43F9CBD6">
        <w:rPr>
          <w:rFonts w:eastAsia="Times New Roman"/>
          <w:color w:val="000000" w:themeColor="text1"/>
          <w:lang w:val="en-US"/>
        </w:rPr>
        <w:t>d</w:t>
      </w:r>
      <w:r w:rsidRPr="43F9CBD6">
        <w:rPr>
          <w:rFonts w:eastAsia="Times New Roman"/>
          <w:color w:val="000000" w:themeColor="text1"/>
        </w:rPr>
        <w:t xml:space="preserve"> --</w:t>
      </w:r>
      <w:r w:rsidRPr="43F9CBD6">
        <w:rPr>
          <w:rFonts w:eastAsia="Times New Roman"/>
          <w:color w:val="000000" w:themeColor="text1"/>
          <w:lang w:val="en-US"/>
        </w:rPr>
        <w:t>build</w:t>
      </w:r>
      <w:r w:rsidRPr="43F9CBD6">
        <w:rPr>
          <w:rFonts w:eastAsia="Times New Roman"/>
          <w:color w:val="000000" w:themeColor="text1"/>
        </w:rPr>
        <w:t xml:space="preserve">```. </w:t>
      </w:r>
    </w:p>
    <w:p w:rsidR="0837DE81" w:rsidP="216FAF7C" w:rsidRDefault="1797BC14" w14:paraId="227E016C" w14:textId="3B84F5EF">
      <w:pPr>
        <w:ind w:firstLine="0"/>
        <w:rPr>
          <w:rFonts w:eastAsia="Times New Roman"/>
          <w:color w:val="000000" w:themeColor="text1"/>
        </w:rPr>
      </w:pPr>
      <w:r w:rsidRPr="43F9CBD6">
        <w:rPr>
          <w:rFonts w:eastAsia="Times New Roman"/>
          <w:color w:val="000000" w:themeColor="text1"/>
        </w:rPr>
        <w:t>3) Для корректного проведения проверки мультиагентной системы необходимо создать подготовить агентов, для этого:</w:t>
      </w:r>
    </w:p>
    <w:p w:rsidR="0837DE81" w:rsidP="43F9CBD6" w:rsidRDefault="1797BC14" w14:paraId="6A1B159E" w14:textId="2715163C">
      <w:pPr>
        <w:ind w:firstLine="0"/>
        <w:rPr>
          <w:rFonts w:eastAsia="Times New Roman"/>
          <w:color w:val="000000" w:themeColor="text1"/>
        </w:rPr>
      </w:pPr>
      <w:r w:rsidRPr="43F9CBD6">
        <w:rPr>
          <w:rFonts w:eastAsia="Times New Roman"/>
          <w:color w:val="000000" w:themeColor="text1"/>
        </w:rPr>
        <w:t xml:space="preserve">- Создается класс </w:t>
      </w:r>
      <w:r w:rsidRPr="43F9CBD6">
        <w:rPr>
          <w:rFonts w:eastAsia="Times New Roman"/>
          <w:color w:val="000000" w:themeColor="text1"/>
          <w:lang w:val="en-US"/>
        </w:rPr>
        <w:t>RAGAgent</w:t>
      </w:r>
      <w:r w:rsidRPr="43F9CBD6">
        <w:rPr>
          <w:rFonts w:eastAsia="Times New Roman"/>
          <w:color w:val="000000" w:themeColor="text1"/>
        </w:rPr>
        <w:t xml:space="preserve"> на базе пайплайна </w:t>
      </w:r>
      <w:r w:rsidRPr="43F9CBD6">
        <w:rPr>
          <w:rFonts w:eastAsia="Times New Roman"/>
          <w:color w:val="000000" w:themeColor="text1"/>
          <w:lang w:val="en-US"/>
        </w:rPr>
        <w:t>Langchain</w:t>
      </w:r>
      <w:r w:rsidRPr="43F9CBD6">
        <w:rPr>
          <w:rFonts w:eastAsia="Times New Roman"/>
          <w:color w:val="000000" w:themeColor="text1"/>
        </w:rPr>
        <w:t xml:space="preserve">, который соответствует предоставленным интерфейсам </w:t>
      </w:r>
      <w:r w:rsidRPr="43F9CBD6">
        <w:rPr>
          <w:rFonts w:eastAsia="Times New Roman"/>
          <w:color w:val="000000" w:themeColor="text1"/>
          <w:lang w:val="en-US"/>
        </w:rPr>
        <w:t>StreamingAgent</w:t>
      </w:r>
      <w:r w:rsidRPr="43F9CBD6">
        <w:rPr>
          <w:rFonts w:eastAsia="Times New Roman"/>
          <w:color w:val="000000" w:themeColor="text1"/>
        </w:rPr>
        <w:t xml:space="preserve"> класса </w:t>
      </w:r>
      <w:r w:rsidRPr="43F9CBD6">
        <w:rPr>
          <w:rFonts w:eastAsia="Times New Roman"/>
          <w:color w:val="000000" w:themeColor="text1"/>
          <w:lang w:val="en-US"/>
        </w:rPr>
        <w:t>SDK</w:t>
      </w:r>
      <w:r w:rsidRPr="43F9CBD6">
        <w:rPr>
          <w:rFonts w:eastAsia="Times New Roman"/>
          <w:color w:val="000000" w:themeColor="text1"/>
        </w:rPr>
        <w:t xml:space="preserve"> компоненты;</w:t>
      </w:r>
    </w:p>
    <w:p w:rsidR="0837DE81" w:rsidP="216FAF7C" w:rsidRDefault="1797BC14" w14:paraId="4B1C4849" w14:textId="62FE7C3C">
      <w:pPr>
        <w:rPr>
          <w:rFonts w:eastAsia="Times New Roman"/>
          <w:color w:val="000000" w:themeColor="text1"/>
        </w:rPr>
      </w:pPr>
      <w:r w:rsidRPr="43F9CBD6">
        <w:rPr>
          <w:rFonts w:eastAsia="Times New Roman"/>
          <w:color w:val="000000" w:themeColor="text1"/>
        </w:rPr>
        <w:t xml:space="preserve">- Подготавливаются три агента типа </w:t>
      </w:r>
      <w:r w:rsidRPr="43F9CBD6">
        <w:rPr>
          <w:rFonts w:eastAsia="Times New Roman"/>
          <w:color w:val="000000" w:themeColor="text1"/>
          <w:lang w:val="en-US"/>
        </w:rPr>
        <w:t>RAG</w:t>
      </w:r>
      <w:r w:rsidRPr="43F9CBD6">
        <w:rPr>
          <w:rFonts w:eastAsia="Times New Roman"/>
          <w:color w:val="000000" w:themeColor="text1"/>
        </w:rPr>
        <w:t xml:space="preserve">. Для этого создается конфигурационный файл </w:t>
      </w:r>
      <w:r w:rsidRPr="43F9CBD6">
        <w:rPr>
          <w:rFonts w:eastAsia="Times New Roman"/>
          <w:color w:val="000000" w:themeColor="text1"/>
          <w:lang w:val="en-US"/>
        </w:rPr>
        <w:t>YAML</w:t>
      </w:r>
      <w:r w:rsidRPr="43F9CBD6">
        <w:rPr>
          <w:rFonts w:eastAsia="Times New Roman"/>
          <w:color w:val="000000" w:themeColor="text1"/>
        </w:rPr>
        <w:t xml:space="preserve">, в который вносятся аргументы агента, в том числе путь импортируемого плагина в виде класса </w:t>
      </w:r>
      <w:r w:rsidRPr="43F9CBD6">
        <w:rPr>
          <w:rFonts w:eastAsia="Times New Roman"/>
          <w:color w:val="000000" w:themeColor="text1"/>
          <w:lang w:val="en-US"/>
        </w:rPr>
        <w:t>RAGAgent</w:t>
      </w:r>
      <w:r w:rsidRPr="43F9CBD6">
        <w:rPr>
          <w:rFonts w:eastAsia="Times New Roman"/>
          <w:color w:val="000000" w:themeColor="text1"/>
        </w:rPr>
        <w:t xml:space="preserve">. Пример конфигурационного файла представлен в Листинге 6.4.1.1. Инициализация агентов производится автоматически на старте </w:t>
      </w:r>
      <w:r w:rsidRPr="43F9CBD6">
        <w:rPr>
          <w:rFonts w:eastAsia="Times New Roman"/>
          <w:color w:val="000000" w:themeColor="text1"/>
          <w:lang w:val="en-US"/>
        </w:rPr>
        <w:t>API</w:t>
      </w:r>
      <w:r w:rsidRPr="43F9CBD6">
        <w:rPr>
          <w:rFonts w:eastAsia="Times New Roman"/>
          <w:color w:val="000000" w:themeColor="text1"/>
        </w:rPr>
        <w:t xml:space="preserve"> сервиса компоненты. Код класса агента должен существовать в PYTHONPATH запускаемого приложения для корректного импортирования по указанному в конфигурационном файле пути;</w:t>
      </w:r>
    </w:p>
    <w:p w:rsidR="0837DE81" w:rsidP="216FAF7C" w:rsidRDefault="1797BC14" w14:paraId="4748B2D7" w14:textId="476116F0">
      <w:pPr>
        <w:rPr>
          <w:rFonts w:eastAsia="Times New Roman"/>
          <w:color w:val="000000" w:themeColor="text1"/>
        </w:rPr>
      </w:pPr>
      <w:r w:rsidRPr="43F9CBD6">
        <w:rPr>
          <w:rFonts w:eastAsia="Times New Roman"/>
          <w:color w:val="000000" w:themeColor="text1"/>
        </w:rPr>
        <w:t xml:space="preserve">- Агент-роутер, обеспечивающий маршрутизацию запросов между существующими в системе агентами для оптимизации запросов и ресурсов, является частью </w:t>
      </w:r>
      <w:r w:rsidRPr="43F9CBD6">
        <w:rPr>
          <w:rFonts w:eastAsia="Times New Roman"/>
          <w:color w:val="000000" w:themeColor="text1"/>
          <w:lang w:val="en-US"/>
        </w:rPr>
        <w:t>SDK</w:t>
      </w:r>
      <w:r w:rsidRPr="43F9CBD6">
        <w:rPr>
          <w:rFonts w:eastAsia="Times New Roman"/>
          <w:color w:val="000000" w:themeColor="text1"/>
        </w:rPr>
        <w:t>. Отдельное добавление агента-роутера для выполнения проверки не требуется;</w:t>
      </w:r>
    </w:p>
    <w:p w:rsidR="0837DE81" w:rsidP="216FAF7C" w:rsidRDefault="1797BC14" w14:paraId="136F9F26" w14:textId="410A4713">
      <w:pPr>
        <w:rPr>
          <w:rFonts w:eastAsia="Times New Roman"/>
          <w:color w:val="000000" w:themeColor="text1"/>
        </w:rPr>
      </w:pPr>
      <w:r w:rsidRPr="43F9CBD6">
        <w:rPr>
          <w:rFonts w:eastAsia="Times New Roman"/>
          <w:color w:val="000000" w:themeColor="text1"/>
        </w:rPr>
        <w:t xml:space="preserve">- Ансамблевый агент отвечает за ансамблирование результатов работы агентов в рамках мультиагентной системы, является частью </w:t>
      </w:r>
      <w:r w:rsidRPr="43F9CBD6">
        <w:rPr>
          <w:rFonts w:eastAsia="Times New Roman"/>
          <w:color w:val="000000" w:themeColor="text1"/>
          <w:lang w:val="en-US"/>
        </w:rPr>
        <w:t>SDK</w:t>
      </w:r>
      <w:r w:rsidRPr="43F9CBD6">
        <w:rPr>
          <w:rFonts w:eastAsia="Times New Roman"/>
          <w:color w:val="000000" w:themeColor="text1"/>
        </w:rPr>
        <w:t xml:space="preserve"> и также не требует добавления для выполнения проверки; </w:t>
      </w:r>
    </w:p>
    <w:p w:rsidRPr="00AB37CA" w:rsidR="7C7A18F7" w:rsidP="43F9CBD6" w:rsidRDefault="1BC434AF" w14:paraId="219BE3B2" w14:textId="740094EA">
      <w:pPr>
        <w:rPr>
          <w:rFonts w:eastAsia="Times New Roman"/>
          <w:color w:val="000000" w:themeColor="text1"/>
        </w:rPr>
      </w:pPr>
      <w:r w:rsidRPr="43F9CBD6">
        <w:rPr>
          <w:rFonts w:eastAsia="Times New Roman"/>
          <w:color w:val="000000" w:themeColor="text1"/>
        </w:rPr>
        <w:t xml:space="preserve">- Также в конфигурационный файл </w:t>
      </w:r>
      <w:r w:rsidRPr="43F9CBD6" w:rsidR="211452A1">
        <w:rPr>
          <w:rFonts w:eastAsia="Times New Roman"/>
          <w:color w:val="000000" w:themeColor="text1"/>
        </w:rPr>
        <w:t>(protollm_tools/llm-agents-api</w:t>
      </w:r>
      <w:r w:rsidRPr="43F9CBD6">
        <w:rPr>
          <w:rFonts w:eastAsia="Times New Roman"/>
          <w:color w:val="000000" w:themeColor="text1"/>
        </w:rPr>
        <w:t>/</w:t>
      </w:r>
      <w:r w:rsidRPr="43F9CBD6">
        <w:rPr>
          <w:rFonts w:eastAsia="Times New Roman"/>
          <w:color w:val="000000" w:themeColor="text1"/>
          <w:lang w:val="en-US"/>
        </w:rPr>
        <w:t>examples</w:t>
      </w:r>
      <w:r w:rsidRPr="43F9CBD6">
        <w:rPr>
          <w:rFonts w:eastAsia="Times New Roman"/>
          <w:color w:val="000000" w:themeColor="text1"/>
        </w:rPr>
        <w:t>/</w:t>
      </w:r>
      <w:r w:rsidRPr="43F9CBD6">
        <w:rPr>
          <w:rFonts w:eastAsia="Times New Roman"/>
          <w:color w:val="000000" w:themeColor="text1"/>
          <w:lang w:val="en-US"/>
        </w:rPr>
        <w:t>admin</w:t>
      </w:r>
      <w:r w:rsidRPr="43F9CBD6">
        <w:rPr>
          <w:rFonts w:eastAsia="Times New Roman"/>
          <w:color w:val="000000" w:themeColor="text1"/>
        </w:rPr>
        <w:t>-</w:t>
      </w:r>
      <w:r w:rsidRPr="43F9CBD6">
        <w:rPr>
          <w:rFonts w:eastAsia="Times New Roman"/>
          <w:color w:val="000000" w:themeColor="text1"/>
          <w:lang w:val="en-US"/>
        </w:rPr>
        <w:t>config</w:t>
      </w:r>
      <w:r w:rsidRPr="43F9CBD6">
        <w:rPr>
          <w:rFonts w:eastAsia="Times New Roman"/>
          <w:color w:val="000000" w:themeColor="text1"/>
        </w:rPr>
        <w:t>.</w:t>
      </w:r>
      <w:r w:rsidRPr="43F9CBD6">
        <w:rPr>
          <w:rFonts w:eastAsia="Times New Roman"/>
          <w:color w:val="000000" w:themeColor="text1"/>
          <w:lang w:val="en-US"/>
        </w:rPr>
        <w:t>yml</w:t>
      </w:r>
      <w:r w:rsidRPr="43F9CBD6">
        <w:rPr>
          <w:rFonts w:eastAsia="Times New Roman"/>
          <w:color w:val="000000" w:themeColor="text1"/>
        </w:rPr>
        <w:t xml:space="preserve">) необходимо внести модели БЯМ, модели эмбеддингов, векторные базы данных, используемых агентами.  </w:t>
      </w:r>
    </w:p>
    <w:p w:rsidR="718DC5CD" w:rsidP="43F9CBD6" w:rsidRDefault="1BC434AF" w14:paraId="0070457D" w14:textId="23FABBB4">
      <w:pPr>
        <w:ind w:firstLine="0"/>
        <w:rPr>
          <w:rFonts w:eastAsia="Times New Roman"/>
          <w:color w:val="000000" w:themeColor="text1"/>
        </w:rPr>
      </w:pPr>
      <w:r w:rsidRPr="00002E93">
        <w:t xml:space="preserve"> </w:t>
      </w:r>
      <w:r w:rsidRPr="43F9CBD6" w:rsidR="71B01FE1">
        <w:rPr>
          <w:rFonts w:eastAsia="Times New Roman"/>
          <w:color w:val="000000" w:themeColor="text1"/>
        </w:rPr>
        <w:t xml:space="preserve">4) </w:t>
      </w:r>
      <w:r w:rsidRPr="43F9CBD6" w:rsidR="08B63351">
        <w:rPr>
          <w:rFonts w:eastAsia="Times New Roman"/>
          <w:color w:val="000000" w:themeColor="text1"/>
        </w:rPr>
        <w:t xml:space="preserve">Для </w:t>
      </w:r>
      <w:r w:rsidRPr="43F9CBD6" w:rsidR="27C7F78E">
        <w:rPr>
          <w:rFonts w:eastAsia="Times New Roman"/>
          <w:color w:val="000000" w:themeColor="text1"/>
        </w:rPr>
        <w:t xml:space="preserve">корректной работы с </w:t>
      </w:r>
      <w:r w:rsidRPr="43F9CBD6" w:rsidR="5C8F1791">
        <w:rPr>
          <w:rFonts w:eastAsia="Times New Roman"/>
          <w:color w:val="000000" w:themeColor="text1"/>
        </w:rPr>
        <w:t xml:space="preserve">агентами </w:t>
      </w:r>
      <w:r w:rsidRPr="43F9CBD6" w:rsidR="27C7F78E">
        <w:rPr>
          <w:rFonts w:eastAsia="Times New Roman"/>
          <w:color w:val="000000" w:themeColor="text1"/>
        </w:rPr>
        <w:t xml:space="preserve">через API сервиса </w:t>
      </w:r>
      <w:r w:rsidRPr="43F9CBD6" w:rsidR="2CAB7956">
        <w:rPr>
          <w:rFonts w:eastAsia="Times New Roman"/>
          <w:color w:val="000000" w:themeColor="text1"/>
        </w:rPr>
        <w:t>необходимо</w:t>
      </w:r>
      <w:r w:rsidRPr="43F9CBD6" w:rsidR="1C8D61D8">
        <w:rPr>
          <w:rFonts w:eastAsia="Times New Roman"/>
          <w:color w:val="000000" w:themeColor="text1"/>
        </w:rPr>
        <w:t xml:space="preserve"> добавление </w:t>
      </w:r>
      <w:r w:rsidRPr="43F9CBD6" w:rsidR="2CAB7956">
        <w:rPr>
          <w:rFonts w:eastAsia="Times New Roman"/>
          <w:color w:val="000000" w:themeColor="text1"/>
        </w:rPr>
        <w:t xml:space="preserve">файла </w:t>
      </w:r>
      <w:r w:rsidRPr="43F9CBD6" w:rsidR="5DE62E43">
        <w:rPr>
          <w:rFonts w:eastAsia="Times New Roman"/>
          <w:color w:val="000000" w:themeColor="text1"/>
        </w:rPr>
        <w:t xml:space="preserve">с </w:t>
      </w:r>
      <w:r w:rsidRPr="43F9CBD6" w:rsidR="5916466D">
        <w:rPr>
          <w:rFonts w:eastAsia="Times New Roman"/>
          <w:color w:val="000000" w:themeColor="text1"/>
        </w:rPr>
        <w:t>инициализ</w:t>
      </w:r>
      <w:r w:rsidRPr="43F9CBD6" w:rsidR="1EDA2D2B">
        <w:rPr>
          <w:rFonts w:eastAsia="Times New Roman"/>
          <w:color w:val="000000" w:themeColor="text1"/>
        </w:rPr>
        <w:t>а</w:t>
      </w:r>
      <w:r w:rsidRPr="43F9CBD6" w:rsidR="5916466D">
        <w:rPr>
          <w:rFonts w:eastAsia="Times New Roman"/>
          <w:color w:val="000000" w:themeColor="text1"/>
        </w:rPr>
        <w:t>ци</w:t>
      </w:r>
      <w:r w:rsidRPr="43F9CBD6" w:rsidR="6A150281">
        <w:rPr>
          <w:rFonts w:eastAsia="Times New Roman"/>
          <w:color w:val="000000" w:themeColor="text1"/>
        </w:rPr>
        <w:t>ей</w:t>
      </w:r>
      <w:r w:rsidRPr="43F9CBD6" w:rsidR="43626F9C">
        <w:rPr>
          <w:rFonts w:eastAsia="Times New Roman"/>
          <w:color w:val="000000" w:themeColor="text1"/>
        </w:rPr>
        <w:t xml:space="preserve"> объекта Entrypoint</w:t>
      </w:r>
      <w:r w:rsidRPr="43F9CBD6" w:rsidR="25B0D29B">
        <w:rPr>
          <w:rFonts w:eastAsia="Times New Roman"/>
          <w:color w:val="000000" w:themeColor="text1"/>
        </w:rPr>
        <w:t xml:space="preserve"> из конфигурационного файла (protollm_tools/llm-agents-api/</w:t>
      </w:r>
      <w:r w:rsidRPr="43F9CBD6" w:rsidR="25B0D29B">
        <w:rPr>
          <w:rFonts w:eastAsia="Times New Roman"/>
          <w:color w:val="000000" w:themeColor="text1"/>
          <w:lang w:val="en-US"/>
        </w:rPr>
        <w:t>examples</w:t>
      </w:r>
      <w:r w:rsidRPr="43F9CBD6" w:rsidR="25B0D29B">
        <w:rPr>
          <w:rFonts w:eastAsia="Times New Roman"/>
          <w:color w:val="000000" w:themeColor="text1"/>
        </w:rPr>
        <w:t>/</w:t>
      </w:r>
      <w:r w:rsidRPr="43F9CBD6" w:rsidR="2CAB7956">
        <w:rPr>
          <w:rFonts w:eastAsia="Times New Roman"/>
          <w:color w:val="000000" w:themeColor="text1"/>
        </w:rPr>
        <w:t>main.py</w:t>
      </w:r>
      <w:r w:rsidRPr="43F9CBD6" w:rsidR="25B0D29B">
        <w:rPr>
          <w:rFonts w:eastAsia="Times New Roman"/>
          <w:color w:val="000000" w:themeColor="text1"/>
        </w:rPr>
        <w:t>)</w:t>
      </w:r>
      <w:r w:rsidRPr="43F9CBD6" w:rsidR="1EDA2D2B">
        <w:rPr>
          <w:rFonts w:eastAsia="Times New Roman"/>
          <w:color w:val="000000" w:themeColor="text1"/>
        </w:rPr>
        <w:t xml:space="preserve">. </w:t>
      </w:r>
      <w:r w:rsidRPr="43F9CBD6" w:rsidR="718DC5CD">
        <w:rPr>
          <w:rFonts w:eastAsia="Times New Roman"/>
          <w:color w:val="000000" w:themeColor="text1"/>
        </w:rPr>
        <w:t>Запуск производится командой ```poetry run python main.p</w:t>
      </w:r>
      <w:r w:rsidRPr="43F9CBD6" w:rsidR="718DC5CD">
        <w:rPr>
          <w:rFonts w:eastAsia="Times New Roman"/>
          <w:color w:val="000000" w:themeColor="text1"/>
          <w:lang w:val="en-US"/>
        </w:rPr>
        <w:t>y</w:t>
      </w:r>
      <w:r w:rsidRPr="43F9CBD6" w:rsidR="718DC5CD">
        <w:rPr>
          <w:rFonts w:eastAsia="Times New Roman"/>
          <w:color w:val="000000" w:themeColor="text1"/>
        </w:rPr>
        <w:t>```.</w:t>
      </w:r>
    </w:p>
    <w:p w:rsidR="3D7EC681" w:rsidP="1E84A921" w:rsidRDefault="3780D67C" w14:paraId="0897C5CC" w14:textId="4211F976">
      <w:pPr>
        <w:ind w:firstLine="0"/>
        <w:rPr>
          <w:rFonts w:eastAsia="Times New Roman"/>
          <w:color w:val="000000" w:themeColor="text1"/>
        </w:rPr>
      </w:pPr>
      <w:r w:rsidRPr="43F9CBD6">
        <w:rPr>
          <w:rFonts w:eastAsia="Times New Roman"/>
          <w:color w:val="000000" w:themeColor="text1"/>
        </w:rPr>
        <w:t xml:space="preserve">5) </w:t>
      </w:r>
      <w:r w:rsidRPr="43F9CBD6" w:rsidR="38C13DF1">
        <w:rPr>
          <w:rFonts w:eastAsia="Times New Roman"/>
          <w:color w:val="000000" w:themeColor="text1"/>
        </w:rPr>
        <w:t>Подготавливается таблица с вопросами. Набор вопросов составляется с учетом специфики домена данных.</w:t>
      </w:r>
      <w:r w:rsidRPr="43F9CBD6" w:rsidR="76CD6D61">
        <w:rPr>
          <w:rFonts w:eastAsia="Times New Roman"/>
          <w:color w:val="000000" w:themeColor="text1"/>
        </w:rPr>
        <w:t xml:space="preserve"> </w:t>
      </w:r>
      <w:r w:rsidRPr="43F9CBD6" w:rsidR="3278B131">
        <w:rPr>
          <w:rFonts w:eastAsia="Times New Roman"/>
          <w:color w:val="000000" w:themeColor="text1"/>
        </w:rPr>
        <w:t xml:space="preserve">С применением Postman осуществляются запросы по всем вопросам на эндпойнт </w:t>
      </w:r>
      <w:r w:rsidRPr="43F9CBD6" w:rsidR="0D53EF33">
        <w:rPr>
          <w:rFonts w:eastAsia="Times New Roman"/>
          <w:color w:val="000000" w:themeColor="text1"/>
        </w:rPr>
        <w:t>`</w:t>
      </w:r>
      <w:r w:rsidRPr="43F9CBD6" w:rsidR="3278B131">
        <w:rPr>
          <w:rFonts w:eastAsia="Times New Roman"/>
          <w:color w:val="000000" w:themeColor="text1"/>
        </w:rPr>
        <w:t>/agent</w:t>
      </w:r>
      <w:r w:rsidRPr="43F9CBD6" w:rsidR="0F586437">
        <w:rPr>
          <w:rFonts w:eastAsia="Times New Roman"/>
          <w:color w:val="000000" w:themeColor="text1"/>
        </w:rPr>
        <w:t>`</w:t>
      </w:r>
      <w:r w:rsidRPr="43F9CBD6" w:rsidR="3278B131">
        <w:rPr>
          <w:rFonts w:eastAsia="Times New Roman"/>
          <w:color w:val="000000" w:themeColor="text1"/>
        </w:rPr>
        <w:t xml:space="preserve"> с направлением к агентам </w:t>
      </w:r>
      <w:r w:rsidRPr="43F9CBD6" w:rsidR="65CCADFB">
        <w:rPr>
          <w:rFonts w:eastAsia="Times New Roman"/>
          <w:color w:val="000000" w:themeColor="text1"/>
        </w:rPr>
        <w:t>rag_domain1</w:t>
      </w:r>
      <w:r w:rsidRPr="43F9CBD6" w:rsidR="0A434407">
        <w:rPr>
          <w:rFonts w:eastAsia="Times New Roman"/>
          <w:color w:val="000000" w:themeColor="text1"/>
        </w:rPr>
        <w:t xml:space="preserve">, </w:t>
      </w:r>
      <w:r w:rsidRPr="43F9CBD6" w:rsidR="16377BA1">
        <w:rPr>
          <w:rFonts w:eastAsia="Times New Roman"/>
          <w:color w:val="000000" w:themeColor="text1"/>
        </w:rPr>
        <w:t>rag_domain2</w:t>
      </w:r>
      <w:r w:rsidRPr="43F9CBD6" w:rsidR="48664F73">
        <w:rPr>
          <w:rFonts w:eastAsia="Times New Roman"/>
          <w:color w:val="000000" w:themeColor="text1"/>
        </w:rPr>
        <w:t xml:space="preserve">, </w:t>
      </w:r>
      <w:r w:rsidRPr="43F9CBD6" w:rsidR="3CA23728">
        <w:rPr>
          <w:rFonts w:eastAsia="Times New Roman"/>
          <w:color w:val="000000" w:themeColor="text1"/>
        </w:rPr>
        <w:t>rag_domain</w:t>
      </w:r>
      <w:r w:rsidRPr="43F9CBD6" w:rsidR="48664F73">
        <w:rPr>
          <w:rFonts w:eastAsia="Times New Roman"/>
          <w:color w:val="000000" w:themeColor="text1"/>
        </w:rPr>
        <w:t>3</w:t>
      </w:r>
      <w:r w:rsidRPr="43F9CBD6" w:rsidR="3278B131">
        <w:rPr>
          <w:rFonts w:eastAsia="Times New Roman"/>
          <w:color w:val="000000" w:themeColor="text1"/>
        </w:rPr>
        <w:t xml:space="preserve"> посредством указания </w:t>
      </w:r>
      <w:r w:rsidRPr="43F9CBD6" w:rsidR="352DC096">
        <w:rPr>
          <w:rFonts w:eastAsia="Times New Roman"/>
          <w:color w:val="000000" w:themeColor="text1"/>
        </w:rPr>
        <w:t>их идентификаторов</w:t>
      </w:r>
      <w:r w:rsidRPr="43F9CBD6" w:rsidR="58404AB7">
        <w:rPr>
          <w:rFonts w:eastAsia="Times New Roman"/>
          <w:color w:val="000000" w:themeColor="text1"/>
        </w:rPr>
        <w:t>.</w:t>
      </w:r>
      <w:r w:rsidRPr="43F9CBD6" w:rsidR="5F24AEB0">
        <w:rPr>
          <w:rFonts w:eastAsia="Times New Roman"/>
          <w:color w:val="000000" w:themeColor="text1"/>
        </w:rPr>
        <w:t xml:space="preserve"> На Рисунке 6.4.1</w:t>
      </w:r>
      <w:r w:rsidRPr="43F9CBD6" w:rsidR="0DE18AB1">
        <w:rPr>
          <w:rFonts w:eastAsia="Times New Roman"/>
          <w:color w:val="000000" w:themeColor="text1"/>
        </w:rPr>
        <w:t>.1</w:t>
      </w:r>
      <w:r w:rsidRPr="43F9CBD6" w:rsidR="5F24AEB0">
        <w:rPr>
          <w:rFonts w:eastAsia="Times New Roman"/>
          <w:color w:val="000000" w:themeColor="text1"/>
        </w:rPr>
        <w:t xml:space="preserve"> представлен пример Postman запроса к агентам (без маршрутизации и ансамблирования)</w:t>
      </w:r>
      <w:r w:rsidRPr="43F9CBD6" w:rsidR="0CE22524">
        <w:rPr>
          <w:rFonts w:eastAsia="Times New Roman"/>
          <w:color w:val="000000" w:themeColor="text1"/>
        </w:rPr>
        <w:t>.</w:t>
      </w:r>
    </w:p>
    <w:p w:rsidR="75AC81CB" w:rsidP="75AC81CB" w:rsidRDefault="75AC81CB" w14:paraId="6B2BCCED" w14:textId="4583E31F">
      <w:pPr>
        <w:rPr>
          <w:rFonts w:eastAsia="Times New Roman"/>
          <w:color w:val="000000" w:themeColor="text1"/>
        </w:rPr>
      </w:pPr>
    </w:p>
    <w:p w:rsidR="7BADA21E" w:rsidP="7BADA21E" w:rsidRDefault="5F24AEB0" w14:paraId="5D1CF40D" w14:textId="32184D73">
      <w:pPr>
        <w:rPr>
          <w:rFonts w:eastAsia="Times New Roman"/>
          <w:color w:val="000000" w:themeColor="text1"/>
        </w:rPr>
      </w:pPr>
      <w:r>
        <w:rPr>
          <w:noProof/>
        </w:rPr>
        <w:drawing>
          <wp:inline distT="0" distB="0" distL="0" distR="0" wp14:anchorId="18D92CA7" wp14:editId="66EE5DA9">
            <wp:extent cx="3129395" cy="1323975"/>
            <wp:effectExtent l="0" t="0" r="0" b="0"/>
            <wp:docPr id="1361447563" name="Picture 1361447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44756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39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DA21E" w:rsidP="3F3AEB49" w:rsidRDefault="5F5E52AE" w14:paraId="04F84DC3" w14:textId="1178022B">
      <w:pPr>
        <w:pStyle w:val="a1"/>
        <w:rPr>
          <w:rFonts w:eastAsia="Times New Roman"/>
          <w:color w:val="000000" w:themeColor="text1"/>
        </w:rPr>
      </w:pPr>
      <w:r>
        <w:t>Рисунок 6.4.1.1 - Пример Postman запроса к серверу API компоненты модуля повышения эффективности БЯМ за счет использования ансамблей моделей и мультиагентных технологий</w:t>
      </w:r>
    </w:p>
    <w:p w:rsidR="13CA329C" w:rsidP="134C7912" w:rsidRDefault="35599E28" w14:paraId="4E6AC653" w14:textId="0132F223">
      <w:pPr>
        <w:pStyle w:val="ListParagraph"/>
        <w:numPr>
          <w:ilvl w:val="0"/>
          <w:numId w:val="43"/>
        </w:numPr>
        <w:rPr>
          <w:rFonts w:eastAsia="Times New Roman"/>
          <w:color w:val="000000" w:themeColor="text1"/>
        </w:rPr>
      </w:pPr>
      <w:r w:rsidRPr="43F9CBD6">
        <w:rPr>
          <w:rFonts w:eastAsia="Times New Roman"/>
          <w:color w:val="000000" w:themeColor="text1"/>
        </w:rPr>
        <w:t xml:space="preserve">При </w:t>
      </w:r>
      <w:r w:rsidRPr="43F9CBD6" w:rsidR="38ECD975">
        <w:rPr>
          <w:rFonts w:eastAsia="Times New Roman"/>
          <w:color w:val="000000" w:themeColor="text1"/>
        </w:rPr>
        <w:t>получени</w:t>
      </w:r>
      <w:r w:rsidRPr="43F9CBD6" w:rsidR="444946E7">
        <w:rPr>
          <w:rFonts w:eastAsia="Times New Roman"/>
          <w:color w:val="000000" w:themeColor="text1"/>
        </w:rPr>
        <w:t>и</w:t>
      </w:r>
      <w:r w:rsidRPr="43F9CBD6" w:rsidR="38ECD975">
        <w:rPr>
          <w:rFonts w:eastAsia="Times New Roman"/>
          <w:color w:val="000000" w:themeColor="text1"/>
        </w:rPr>
        <w:t xml:space="preserve"> </w:t>
      </w:r>
      <w:r w:rsidRPr="43F9CBD6">
        <w:rPr>
          <w:rFonts w:eastAsia="Times New Roman"/>
          <w:color w:val="000000" w:themeColor="text1"/>
        </w:rPr>
        <w:t>ответ</w:t>
      </w:r>
      <w:r w:rsidRPr="43F9CBD6" w:rsidR="7ED18E3F">
        <w:rPr>
          <w:rFonts w:eastAsia="Times New Roman"/>
          <w:color w:val="000000" w:themeColor="text1"/>
        </w:rPr>
        <w:t>ов</w:t>
      </w:r>
      <w:r w:rsidRPr="43F9CBD6">
        <w:rPr>
          <w:rFonts w:eastAsia="Times New Roman"/>
          <w:color w:val="000000" w:themeColor="text1"/>
        </w:rPr>
        <w:t>, содержащ</w:t>
      </w:r>
      <w:r w:rsidRPr="43F9CBD6" w:rsidR="44254F30">
        <w:rPr>
          <w:rFonts w:eastAsia="Times New Roman"/>
          <w:color w:val="000000" w:themeColor="text1"/>
        </w:rPr>
        <w:t>их</w:t>
      </w:r>
      <w:r w:rsidRPr="43F9CBD6">
        <w:rPr>
          <w:rFonts w:eastAsia="Times New Roman"/>
          <w:color w:val="000000" w:themeColor="text1"/>
        </w:rPr>
        <w:t xml:space="preserve"> документы, релевантные запросу, документы заносятся в таблицу результатов.</w:t>
      </w:r>
      <w:r w:rsidRPr="43F9CBD6" w:rsidR="76ED276D">
        <w:rPr>
          <w:rFonts w:eastAsia="Times New Roman"/>
          <w:color w:val="000000" w:themeColor="text1"/>
        </w:rPr>
        <w:t xml:space="preserve"> </w:t>
      </w:r>
      <w:r w:rsidRPr="43F9CBD6" w:rsidR="54E9320C">
        <w:rPr>
          <w:rFonts w:eastAsia="Times New Roman"/>
          <w:color w:val="000000" w:themeColor="text1"/>
        </w:rPr>
        <w:t xml:space="preserve">Результат генерации (поле `result`), </w:t>
      </w:r>
      <w:r w:rsidRPr="43F9CBD6" w:rsidR="76ED276D">
        <w:rPr>
          <w:rFonts w:eastAsia="Times New Roman"/>
          <w:color w:val="000000" w:themeColor="text1"/>
        </w:rPr>
        <w:t>полученн</w:t>
      </w:r>
      <w:r w:rsidRPr="43F9CBD6" w:rsidR="0F4A9E20">
        <w:rPr>
          <w:rFonts w:eastAsia="Times New Roman"/>
          <w:color w:val="000000" w:themeColor="text1"/>
        </w:rPr>
        <w:t>ый</w:t>
      </w:r>
      <w:r w:rsidRPr="43F9CBD6" w:rsidR="76ED276D">
        <w:rPr>
          <w:rFonts w:eastAsia="Times New Roman"/>
          <w:color w:val="000000" w:themeColor="text1"/>
        </w:rPr>
        <w:t xml:space="preserve"> финальн</w:t>
      </w:r>
      <w:r w:rsidRPr="43F9CBD6" w:rsidR="7310A898">
        <w:rPr>
          <w:rFonts w:eastAsia="Times New Roman"/>
          <w:color w:val="000000" w:themeColor="text1"/>
        </w:rPr>
        <w:t>ым</w:t>
      </w:r>
      <w:r w:rsidRPr="43F9CBD6" w:rsidR="76ED276D">
        <w:rPr>
          <w:rFonts w:eastAsia="Times New Roman"/>
          <w:color w:val="000000" w:themeColor="text1"/>
        </w:rPr>
        <w:t xml:space="preserve"> </w:t>
      </w:r>
      <w:r w:rsidRPr="43F9CBD6" w:rsidR="4F22B2BB">
        <w:rPr>
          <w:rFonts w:eastAsia="Times New Roman"/>
          <w:color w:val="000000" w:themeColor="text1"/>
        </w:rPr>
        <w:t>сообщени</w:t>
      </w:r>
      <w:r w:rsidRPr="43F9CBD6" w:rsidR="35EB47AE">
        <w:rPr>
          <w:rFonts w:eastAsia="Times New Roman"/>
          <w:color w:val="000000" w:themeColor="text1"/>
        </w:rPr>
        <w:t>ем</w:t>
      </w:r>
      <w:r w:rsidRPr="43F9CBD6" w:rsidR="4F22B2BB">
        <w:rPr>
          <w:rFonts w:eastAsia="Times New Roman"/>
          <w:color w:val="000000" w:themeColor="text1"/>
        </w:rPr>
        <w:t xml:space="preserve"> с идентификатором `is_eos=True`, добавляется в таблицу результатов.</w:t>
      </w:r>
    </w:p>
    <w:p w:rsidR="7BADA21E" w:rsidP="134C7912" w:rsidRDefault="49B9B094" w14:paraId="1A7D65AF" w14:textId="415B5A3E">
      <w:pPr>
        <w:ind w:firstLine="0"/>
        <w:rPr>
          <w:rFonts w:eastAsia="Times New Roman"/>
          <w:color w:val="000000" w:themeColor="text1"/>
        </w:rPr>
      </w:pPr>
      <w:r w:rsidRPr="43F9CBD6">
        <w:rPr>
          <w:rFonts w:eastAsia="Times New Roman"/>
          <w:color w:val="000000" w:themeColor="text1"/>
        </w:rPr>
        <w:t xml:space="preserve">- </w:t>
      </w:r>
      <w:r w:rsidRPr="43F9CBD6" w:rsidR="5F5E52AE">
        <w:rPr>
          <w:rFonts w:eastAsia="Times New Roman"/>
          <w:color w:val="000000" w:themeColor="text1"/>
        </w:rPr>
        <w:t>Аналогично осуществляются запросы по всем вопросам на эндпойнты `/router` и `/</w:t>
      </w:r>
      <w:r w:rsidRPr="43F9CBD6" w:rsidR="3DFADB9D">
        <w:rPr>
          <w:rFonts w:eastAsia="Times New Roman"/>
          <w:color w:val="000000" w:themeColor="text1"/>
        </w:rPr>
        <w:t>ense</w:t>
      </w:r>
      <w:r w:rsidRPr="43F9CBD6" w:rsidR="5F5E52AE">
        <w:rPr>
          <w:rFonts w:eastAsia="Times New Roman"/>
          <w:color w:val="000000" w:themeColor="text1"/>
        </w:rPr>
        <w:t>mble` с направлением к агентам роутинга и ансамблирования, соответственно. На Рисунке 6.4.1.2 представлен пример Postman запроса к агентам (без маршрутизации и ансамблирования).</w:t>
      </w:r>
    </w:p>
    <w:p w:rsidR="7BADA21E" w:rsidP="13E2D665" w:rsidRDefault="33D0DDF7" w14:paraId="059C4CBA" w14:textId="143C9FD5">
      <w:pPr>
        <w:jc w:val="center"/>
        <w:rPr>
          <w:rFonts w:eastAsia="Times New Roman"/>
          <w:color w:val="000000" w:themeColor="text1"/>
          <w:highlight w:val="yellow"/>
        </w:rPr>
      </w:pPr>
      <w:r>
        <w:rPr>
          <w:noProof/>
        </w:rPr>
        <w:drawing>
          <wp:inline distT="0" distB="0" distL="0" distR="0" wp14:anchorId="0A5DD0A2" wp14:editId="690B05E7">
            <wp:extent cx="2604416" cy="1243776"/>
            <wp:effectExtent l="0" t="0" r="0" b="0"/>
            <wp:docPr id="1146769715" name="Picture 1146769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7697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416" cy="12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DA21E" w:rsidP="7BADA21E" w:rsidRDefault="5F5E52AE" w14:paraId="08247BE9" w14:textId="715E3EA3">
      <w:pPr>
        <w:rPr>
          <w:rFonts w:eastAsia="Times New Roman"/>
          <w:color w:val="000000" w:themeColor="text1"/>
        </w:rPr>
      </w:pPr>
      <w:r>
        <w:t>Рисунок 6.4.1</w:t>
      </w:r>
      <w:r w:rsidR="6366DFB3">
        <w:t>.2</w:t>
      </w:r>
      <w:r>
        <w:t xml:space="preserve"> - Пример Postman запроса к </w:t>
      </w:r>
      <w:r w:rsidR="6E712DC1">
        <w:t>агенту</w:t>
      </w:r>
      <w:r w:rsidR="641ED8CF">
        <w:t>-роутеру</w:t>
      </w:r>
      <w:r>
        <w:t xml:space="preserve"> API </w:t>
      </w:r>
      <w:r w:rsidR="10351B00">
        <w:t xml:space="preserve">сервиса </w:t>
      </w:r>
      <w:r>
        <w:t>компоненты модуля повышения эффективности БЯМ за счет использования ансамблей моделей и мультиагентных технологий</w:t>
      </w:r>
      <w:r w:rsidR="1D1C83F1">
        <w:t>.</w:t>
      </w:r>
    </w:p>
    <w:p w:rsidR="22CDECF5" w:rsidP="125DCDF4" w:rsidRDefault="7712F26D" w14:paraId="3AC02A81" w14:textId="21D7EB8A">
      <w:pPr>
        <w:rPr>
          <w:rFonts w:eastAsia="Times New Roman"/>
          <w:color w:val="000000" w:themeColor="text1"/>
        </w:rPr>
      </w:pPr>
      <w:r w:rsidRPr="2E021CC5">
        <w:rPr>
          <w:rFonts w:eastAsia="Times New Roman"/>
          <w:color w:val="000000" w:themeColor="text1"/>
        </w:rPr>
        <w:t xml:space="preserve">Порядок возвращаемых сообщений может отличаться. При получении сообщения с идентификатором `is_eos=True`, результат генерации (поле `result`) добавляется в таблицу результатов. Промежуточный результат, содержащий извлеченные документы также </w:t>
      </w:r>
      <w:r w:rsidRPr="2E021CC5" w:rsidR="5FCABB72">
        <w:rPr>
          <w:rFonts w:eastAsia="Times New Roman"/>
          <w:color w:val="000000" w:themeColor="text1"/>
        </w:rPr>
        <w:t>добавлятся</w:t>
      </w:r>
      <w:r w:rsidRPr="2E021CC5">
        <w:rPr>
          <w:rFonts w:eastAsia="Times New Roman"/>
          <w:color w:val="000000" w:themeColor="text1"/>
        </w:rPr>
        <w:t xml:space="preserve"> в таблицу результатов.</w:t>
      </w:r>
      <w:r w:rsidR="22CDECF5">
        <w:tab/>
      </w:r>
    </w:p>
    <w:p w:rsidR="765ADBF7" w:rsidP="15DA7D6F" w:rsidRDefault="6E374657" w14:paraId="73AA018D" w14:textId="29F46457">
      <w:pPr>
        <w:spacing w:before="240" w:after="240"/>
        <w:ind w:firstLine="0"/>
        <w:rPr>
          <w:rFonts w:eastAsia="Times New Roman"/>
          <w:color w:val="000000" w:themeColor="text1"/>
        </w:rPr>
      </w:pPr>
      <w:r w:rsidRPr="2E021CC5">
        <w:rPr>
          <w:rFonts w:eastAsia="Times New Roman"/>
          <w:color w:val="000000" w:themeColor="text1"/>
        </w:rPr>
        <w:t xml:space="preserve">6) </w:t>
      </w:r>
      <w:r w:rsidRPr="2E021CC5" w:rsidR="17D8AAC4">
        <w:rPr>
          <w:rFonts w:eastAsia="Times New Roman"/>
          <w:color w:val="000000" w:themeColor="text1"/>
        </w:rPr>
        <w:t>Значения в таблице результатов должны быть оценены в соответствии со следующими критериями</w:t>
      </w:r>
      <w:r w:rsidRPr="2E021CC5" w:rsidR="765ADBF7">
        <w:rPr>
          <w:rFonts w:eastAsia="Times New Roman"/>
          <w:color w:val="000000" w:themeColor="text1"/>
        </w:rPr>
        <w:t>:</w:t>
      </w:r>
    </w:p>
    <w:p w:rsidR="765ADBF7" w:rsidP="3E57F57B" w:rsidRDefault="765ADBF7" w14:paraId="3455B944" w14:textId="621C7A17">
      <w:pPr>
        <w:pStyle w:val="ListParagraph"/>
        <w:numPr>
          <w:ilvl w:val="0"/>
          <w:numId w:val="22"/>
        </w:numPr>
        <w:spacing w:before="240" w:after="240"/>
        <w:ind w:left="0" w:firstLine="360"/>
        <w:rPr>
          <w:rFonts w:eastAsia="Times New Roman"/>
          <w:color w:val="000000" w:themeColor="text1"/>
        </w:rPr>
      </w:pPr>
      <w:r w:rsidRPr="2E021CC5">
        <w:rPr>
          <w:rFonts w:eastAsia="Times New Roman"/>
          <w:color w:val="000000" w:themeColor="text1"/>
        </w:rPr>
        <w:t>Ответ не содержит избыточного количества повторений.</w:t>
      </w:r>
    </w:p>
    <w:p w:rsidR="765ADBF7" w:rsidP="3E57F57B" w:rsidRDefault="765ADBF7" w14:paraId="20FFC6F0" w14:textId="7B8B32FF">
      <w:pPr>
        <w:pStyle w:val="ListParagraph"/>
        <w:numPr>
          <w:ilvl w:val="0"/>
          <w:numId w:val="22"/>
        </w:numPr>
        <w:spacing w:before="240" w:after="240"/>
        <w:ind w:left="0" w:firstLine="360"/>
        <w:rPr>
          <w:rFonts w:eastAsia="Times New Roman"/>
          <w:color w:val="000000" w:themeColor="text1"/>
        </w:rPr>
      </w:pPr>
      <w:r w:rsidRPr="2E021CC5">
        <w:rPr>
          <w:rFonts w:eastAsia="Times New Roman"/>
          <w:color w:val="000000" w:themeColor="text1"/>
        </w:rPr>
        <w:t>Ответ имеет логически завершенную структуру (нет бессмысленного продолжения текста).</w:t>
      </w:r>
    </w:p>
    <w:p w:rsidR="765ADBF7" w:rsidP="3E57F57B" w:rsidRDefault="765ADBF7" w14:paraId="65EE0F8D" w14:textId="382EB7C8">
      <w:pPr>
        <w:pStyle w:val="ListParagraph"/>
        <w:numPr>
          <w:ilvl w:val="0"/>
          <w:numId w:val="22"/>
        </w:numPr>
        <w:spacing w:before="240" w:after="240"/>
        <w:ind w:left="0" w:firstLine="360"/>
        <w:rPr>
          <w:rFonts w:eastAsia="Times New Roman"/>
          <w:color w:val="000000" w:themeColor="text1"/>
        </w:rPr>
      </w:pPr>
      <w:r w:rsidRPr="2E021CC5">
        <w:rPr>
          <w:rFonts w:eastAsia="Times New Roman"/>
          <w:color w:val="000000" w:themeColor="text1"/>
        </w:rPr>
        <w:t>Ответ представлен на русском языке.</w:t>
      </w:r>
    </w:p>
    <w:p w:rsidR="765ADBF7" w:rsidP="3E57F57B" w:rsidRDefault="765ADBF7" w14:paraId="53A80EF7" w14:textId="296D3EDB">
      <w:pPr>
        <w:pStyle w:val="ListParagraph"/>
        <w:numPr>
          <w:ilvl w:val="0"/>
          <w:numId w:val="22"/>
        </w:numPr>
        <w:spacing w:before="240" w:after="240"/>
        <w:ind w:left="0" w:firstLine="360"/>
        <w:rPr>
          <w:rFonts w:eastAsia="Times New Roman"/>
          <w:color w:val="000000" w:themeColor="text1"/>
        </w:rPr>
      </w:pPr>
      <w:r w:rsidRPr="2E021CC5">
        <w:rPr>
          <w:rFonts w:eastAsia="Times New Roman"/>
          <w:color w:val="000000" w:themeColor="text1"/>
        </w:rPr>
        <w:t>Отсутствуют грамматические и стилистические ошибки, искажающие смысл.</w:t>
      </w:r>
    </w:p>
    <w:p w:rsidR="7C7CC82C" w:rsidP="63532AB5" w:rsidRDefault="083A4E8C" w14:paraId="024226A0" w14:textId="3A85530B">
      <w:pPr>
        <w:pStyle w:val="ListParagraph"/>
        <w:numPr>
          <w:ilvl w:val="0"/>
          <w:numId w:val="22"/>
        </w:numPr>
        <w:spacing w:before="240" w:after="240"/>
        <w:ind w:left="0" w:firstLine="360"/>
        <w:rPr>
          <w:rFonts w:eastAsia="Times New Roman"/>
          <w:color w:val="000000" w:themeColor="text1"/>
        </w:rPr>
      </w:pPr>
      <w:r w:rsidRPr="2E021CC5">
        <w:rPr>
          <w:rFonts w:eastAsia="Times New Roman"/>
          <w:color w:val="000000" w:themeColor="text1"/>
        </w:rPr>
        <w:t>Полнота ответа</w:t>
      </w:r>
      <w:r w:rsidRPr="2E021CC5" w:rsidR="47D1740E">
        <w:rPr>
          <w:rFonts w:eastAsia="Times New Roman"/>
          <w:color w:val="000000" w:themeColor="text1"/>
        </w:rPr>
        <w:t xml:space="preserve"> (В ответе модели содержится ответ на поставленный вопрос)</w:t>
      </w:r>
    </w:p>
    <w:p w:rsidR="60A7DE4B" w:rsidP="2E021CC5" w:rsidRDefault="3B323061" w14:paraId="7A6474A1" w14:textId="03985B39">
      <w:pPr>
        <w:pStyle w:val="ListParagraph"/>
        <w:spacing w:before="240" w:after="240"/>
        <w:ind w:left="360"/>
        <w:rPr>
          <w:rFonts w:eastAsia="Times New Roman"/>
          <w:color w:val="000000" w:themeColor="text1"/>
        </w:rPr>
      </w:pPr>
      <w:r w:rsidRPr="2E021CC5">
        <w:rPr>
          <w:rFonts w:eastAsia="Times New Roman"/>
          <w:color w:val="000000" w:themeColor="text1"/>
        </w:rPr>
        <w:t xml:space="preserve">Ключевым критерием оценки качества работы агентов является число </w:t>
      </w:r>
      <w:r w:rsidRPr="2E021CC5" w:rsidR="1252D848">
        <w:rPr>
          <w:rFonts w:eastAsia="Times New Roman"/>
          <w:color w:val="000000" w:themeColor="text1"/>
        </w:rPr>
        <w:t>полных ответов агента</w:t>
      </w:r>
      <w:r w:rsidRPr="2E021CC5" w:rsidR="1E5E0C67">
        <w:rPr>
          <w:rFonts w:eastAsia="Times New Roman"/>
          <w:color w:val="000000" w:themeColor="text1"/>
        </w:rPr>
        <w:t>.</w:t>
      </w:r>
    </w:p>
    <w:p w:rsidR="71CBA6B6" w:rsidP="60A7DE4B" w:rsidRDefault="71CBA6B6" w14:paraId="63890AC4" w14:textId="644C9A8F">
      <w:pPr>
        <w:rPr>
          <w:rFonts w:eastAsia="Times New Roman"/>
          <w:color w:val="000000" w:themeColor="text1"/>
        </w:rPr>
      </w:pPr>
      <w:r w:rsidRPr="2E021CC5">
        <w:rPr>
          <w:rFonts w:eastAsia="Times New Roman"/>
          <w:color w:val="000000" w:themeColor="text1"/>
        </w:rPr>
        <w:t>Критерии успеха:</w:t>
      </w:r>
    </w:p>
    <w:p w:rsidR="71CBA6B6" w:rsidP="41B67CDD" w:rsidRDefault="71CBA6B6" w14:paraId="2D3B8ABE" w14:textId="59339DA0">
      <w:pPr>
        <w:pStyle w:val="ListParagraph"/>
        <w:numPr>
          <w:ilvl w:val="0"/>
          <w:numId w:val="41"/>
        </w:numPr>
        <w:rPr>
          <w:rFonts w:eastAsia="Times New Roman"/>
          <w:color w:val="000000" w:themeColor="text1"/>
        </w:rPr>
      </w:pPr>
      <w:r w:rsidRPr="0E675088">
        <w:rPr>
          <w:rFonts w:eastAsia="Times New Roman"/>
          <w:color w:val="000000" w:themeColor="text1"/>
        </w:rPr>
        <w:t xml:space="preserve">В выводе консоли балансировщика нагрузки </w:t>
      </w:r>
      <w:r w:rsidRPr="0E675088" w:rsidR="17E290A8">
        <w:rPr>
          <w:rFonts w:eastAsia="Times New Roman"/>
          <w:color w:val="000000" w:themeColor="text1"/>
        </w:rPr>
        <w:t>и контейнеров сервинга моделей</w:t>
      </w:r>
      <w:r w:rsidRPr="0E675088" w:rsidR="02A8B389">
        <w:rPr>
          <w:rFonts w:eastAsia="Times New Roman"/>
          <w:color w:val="000000" w:themeColor="text1"/>
        </w:rPr>
        <w:t xml:space="preserve"> </w:t>
      </w:r>
      <w:r w:rsidRPr="0E675088">
        <w:rPr>
          <w:rFonts w:eastAsia="Times New Roman"/>
          <w:color w:val="000000" w:themeColor="text1"/>
        </w:rPr>
        <w:t xml:space="preserve">отсутствуют ошибки, он </w:t>
      </w:r>
      <w:r w:rsidRPr="0E675088" w:rsidR="02A8B389">
        <w:rPr>
          <w:rFonts w:eastAsia="Times New Roman"/>
          <w:color w:val="000000" w:themeColor="text1"/>
        </w:rPr>
        <w:t>соде</w:t>
      </w:r>
      <w:r w:rsidRPr="0E675088" w:rsidR="44458748">
        <w:rPr>
          <w:rFonts w:eastAsia="Times New Roman"/>
          <w:color w:val="000000" w:themeColor="text1"/>
        </w:rPr>
        <w:t>р</w:t>
      </w:r>
      <w:r w:rsidRPr="0E675088" w:rsidR="02A8B389">
        <w:rPr>
          <w:rFonts w:eastAsia="Times New Roman"/>
          <w:color w:val="000000" w:themeColor="text1"/>
        </w:rPr>
        <w:t>жит</w:t>
      </w:r>
      <w:r w:rsidRPr="0E675088">
        <w:rPr>
          <w:rFonts w:eastAsia="Times New Roman"/>
          <w:color w:val="000000" w:themeColor="text1"/>
        </w:rPr>
        <w:t xml:space="preserve"> записи об успешном старте процессов-воркеров. </w:t>
      </w:r>
    </w:p>
    <w:p w:rsidRPr="00EE5DEA" w:rsidR="3780D67C" w:rsidP="2E021CC5" w:rsidRDefault="7ECF0855" w14:paraId="59AFE6D0" w14:textId="12B88CD7">
      <w:pPr>
        <w:pStyle w:val="ListParagraph"/>
        <w:numPr>
          <w:ilvl w:val="0"/>
          <w:numId w:val="41"/>
        </w:numPr>
      </w:pPr>
      <w:r w:rsidRPr="2E021CC5">
        <w:rPr>
          <w:rFonts w:eastAsia="Times New Roman"/>
          <w:color w:val="000000" w:themeColor="text1"/>
        </w:rPr>
        <w:t xml:space="preserve">В выводе консоли запущенного </w:t>
      </w:r>
      <w:r w:rsidRPr="2E021CC5" w:rsidR="6E2F2E6B">
        <w:rPr>
          <w:rFonts w:eastAsia="Times New Roman"/>
          <w:color w:val="000000" w:themeColor="text1"/>
        </w:rPr>
        <w:t xml:space="preserve">приложения </w:t>
      </w:r>
      <w:r w:rsidRPr="2E021CC5" w:rsidR="53AE4AD2">
        <w:rPr>
          <w:rFonts w:eastAsia="Times New Roman"/>
          <w:color w:val="000000" w:themeColor="text1"/>
        </w:rPr>
        <w:t xml:space="preserve">есть информация </w:t>
      </w:r>
      <w:r w:rsidRPr="2E021CC5" w:rsidR="6E2F2E6B">
        <w:rPr>
          <w:rFonts w:eastAsia="Times New Roman"/>
          <w:color w:val="000000" w:themeColor="text1"/>
        </w:rPr>
        <w:t xml:space="preserve">о старте </w:t>
      </w:r>
      <w:r w:rsidRPr="2E021CC5" w:rsidR="6E2F2E6B">
        <w:rPr>
          <w:rFonts w:eastAsia="Times New Roman"/>
          <w:color w:val="000000" w:themeColor="text1"/>
          <w:lang w:val="en-US"/>
        </w:rPr>
        <w:t>uvicorn</w:t>
      </w:r>
      <w:r w:rsidRPr="2E021CC5" w:rsidR="6E2F2E6B">
        <w:rPr>
          <w:rFonts w:eastAsia="Times New Roman"/>
          <w:color w:val="000000" w:themeColor="text1"/>
        </w:rPr>
        <w:t xml:space="preserve"> сервера на указанном в конфигурационном файле порту (8000). Также после успешного запуска можно увидеть </w:t>
      </w:r>
      <w:r w:rsidRPr="2E021CC5" w:rsidR="6E2F2E6B">
        <w:rPr>
          <w:rFonts w:eastAsia="Times New Roman"/>
          <w:color w:val="000000" w:themeColor="text1"/>
          <w:lang w:val="en-US"/>
        </w:rPr>
        <w:t>OpenAPI</w:t>
      </w:r>
      <w:r w:rsidRPr="2E021CC5" w:rsidR="6E2F2E6B">
        <w:rPr>
          <w:rFonts w:eastAsia="Times New Roman"/>
          <w:color w:val="000000" w:themeColor="text1"/>
        </w:rPr>
        <w:t xml:space="preserve"> документацию по адресу </w:t>
      </w:r>
      <w:hyperlink r:id="rId18">
        <w:r w:rsidRPr="2E021CC5" w:rsidR="6E2F2E6B">
          <w:rPr>
            <w:rStyle w:val="Hyperlink"/>
            <w:rFonts w:eastAsia="Times New Roman"/>
            <w:lang w:val="en-US"/>
          </w:rPr>
          <w:t>http</w:t>
        </w:r>
        <w:r w:rsidRPr="2E021CC5" w:rsidR="6E2F2E6B">
          <w:rPr>
            <w:rStyle w:val="Hyperlink"/>
            <w:rFonts w:eastAsia="Times New Roman"/>
          </w:rPr>
          <w:t>://0.0.0.0:80</w:t>
        </w:r>
        <w:r w:rsidRPr="2E021CC5" w:rsidR="27523451">
          <w:rPr>
            <w:rStyle w:val="Hyperlink"/>
            <w:rFonts w:eastAsia="Times New Roman"/>
          </w:rPr>
          <w:t>8</w:t>
        </w:r>
        <w:r w:rsidRPr="2E021CC5" w:rsidR="6E2F2E6B">
          <w:rPr>
            <w:rStyle w:val="Hyperlink"/>
            <w:rFonts w:eastAsia="Times New Roman"/>
          </w:rPr>
          <w:t>0/</w:t>
        </w:r>
        <w:r w:rsidRPr="2E021CC5" w:rsidR="6E2F2E6B">
          <w:rPr>
            <w:rStyle w:val="Hyperlink"/>
            <w:rFonts w:eastAsia="Times New Roman"/>
            <w:lang w:val="en-US"/>
          </w:rPr>
          <w:t>docs</w:t>
        </w:r>
      </w:hyperlink>
      <w:r w:rsidRPr="2E021CC5" w:rsidR="6E2F2E6B">
        <w:rPr>
          <w:rFonts w:eastAsia="Times New Roman"/>
          <w:color w:val="000000" w:themeColor="text1"/>
        </w:rPr>
        <w:t xml:space="preserve">. </w:t>
      </w:r>
    </w:p>
    <w:p w:rsidR="60A7DE4B" w:rsidP="2E021CC5" w:rsidRDefault="700401F0" w14:paraId="17F9684C" w14:textId="23750557">
      <w:pPr>
        <w:pStyle w:val="ListParagraph"/>
        <w:numPr>
          <w:ilvl w:val="0"/>
          <w:numId w:val="41"/>
        </w:numPr>
        <w:rPr>
          <w:rFonts w:eastAsia="Times New Roman"/>
          <w:color w:val="000000" w:themeColor="text1"/>
        </w:rPr>
      </w:pPr>
      <w:r w:rsidRPr="66DBEAB5">
        <w:rPr>
          <w:rFonts w:eastAsia="Times New Roman"/>
          <w:color w:val="000000" w:themeColor="text1"/>
        </w:rPr>
        <w:t xml:space="preserve">По результатам запроса на вебсокет запущенного приложения (/agent) агенты должны вернуть набор </w:t>
      </w:r>
      <w:r w:rsidRPr="66DBEAB5" w:rsidR="2E38BCE9">
        <w:rPr>
          <w:rFonts w:eastAsia="Times New Roman"/>
          <w:color w:val="000000" w:themeColor="text1"/>
        </w:rPr>
        <w:t xml:space="preserve">промежуточных сообщений, которые включают </w:t>
      </w:r>
      <w:r w:rsidRPr="66DBEAB5" w:rsidR="164322EC">
        <w:rPr>
          <w:rFonts w:eastAsia="Times New Roman"/>
          <w:color w:val="000000" w:themeColor="text1"/>
        </w:rPr>
        <w:t>документ</w:t>
      </w:r>
      <w:r w:rsidRPr="66DBEAB5" w:rsidR="605C83B8">
        <w:rPr>
          <w:rFonts w:eastAsia="Times New Roman"/>
          <w:color w:val="000000" w:themeColor="text1"/>
        </w:rPr>
        <w:t>ы</w:t>
      </w:r>
      <w:r w:rsidRPr="66DBEAB5" w:rsidR="164322EC">
        <w:rPr>
          <w:rFonts w:eastAsia="Times New Roman"/>
          <w:color w:val="000000" w:themeColor="text1"/>
        </w:rPr>
        <w:t>-источник</w:t>
      </w:r>
      <w:r w:rsidRPr="66DBEAB5" w:rsidR="166D8D48">
        <w:rPr>
          <w:rFonts w:eastAsia="Times New Roman"/>
          <w:color w:val="000000" w:themeColor="text1"/>
        </w:rPr>
        <w:t>и</w:t>
      </w:r>
      <w:r w:rsidRPr="66DBEAB5" w:rsidR="164322EC">
        <w:rPr>
          <w:rFonts w:eastAsia="Times New Roman"/>
          <w:color w:val="000000" w:themeColor="text1"/>
        </w:rPr>
        <w:t xml:space="preserve">, </w:t>
      </w:r>
      <w:r w:rsidRPr="66DBEAB5">
        <w:rPr>
          <w:rFonts w:eastAsia="Times New Roman"/>
          <w:color w:val="000000" w:themeColor="text1"/>
        </w:rPr>
        <w:t xml:space="preserve">а также стриминговый ответ - результат генерации. </w:t>
      </w:r>
      <w:r w:rsidRPr="66DBEAB5" w:rsidR="164322EC">
        <w:rPr>
          <w:rFonts w:eastAsia="Times New Roman"/>
          <w:color w:val="000000" w:themeColor="text1"/>
        </w:rPr>
        <w:t>В Листинг</w:t>
      </w:r>
      <w:r w:rsidRPr="66DBEAB5" w:rsidR="665CAFFC">
        <w:rPr>
          <w:rFonts w:eastAsia="Times New Roman"/>
          <w:color w:val="000000" w:themeColor="text1"/>
        </w:rPr>
        <w:t>е</w:t>
      </w:r>
      <w:r w:rsidRPr="66DBEAB5" w:rsidR="164322EC">
        <w:rPr>
          <w:rFonts w:eastAsia="Times New Roman"/>
          <w:color w:val="000000" w:themeColor="text1"/>
        </w:rPr>
        <w:t xml:space="preserve"> 6.4.2.5 представлены пример ожидаем</w:t>
      </w:r>
      <w:r w:rsidRPr="66DBEAB5" w:rsidR="4CE583D9">
        <w:rPr>
          <w:rFonts w:eastAsia="Times New Roman"/>
          <w:color w:val="000000" w:themeColor="text1"/>
        </w:rPr>
        <w:t>ого</w:t>
      </w:r>
      <w:r w:rsidRPr="66DBEAB5" w:rsidR="164322EC">
        <w:rPr>
          <w:rFonts w:eastAsia="Times New Roman"/>
          <w:color w:val="000000" w:themeColor="text1"/>
        </w:rPr>
        <w:t xml:space="preserve"> </w:t>
      </w:r>
      <w:r w:rsidRPr="66DBEAB5" w:rsidR="7A087A9C">
        <w:rPr>
          <w:rFonts w:eastAsia="Times New Roman"/>
          <w:color w:val="000000" w:themeColor="text1"/>
        </w:rPr>
        <w:t xml:space="preserve">сгенерированного </w:t>
      </w:r>
      <w:r w:rsidRPr="66DBEAB5" w:rsidR="164322EC">
        <w:rPr>
          <w:rFonts w:eastAsia="Times New Roman"/>
          <w:color w:val="000000" w:themeColor="text1"/>
        </w:rPr>
        <w:t>ответ</w:t>
      </w:r>
      <w:r w:rsidRPr="66DBEAB5" w:rsidR="208AB2A7">
        <w:rPr>
          <w:rFonts w:eastAsia="Times New Roman"/>
          <w:color w:val="000000" w:themeColor="text1"/>
        </w:rPr>
        <w:t>а</w:t>
      </w:r>
      <w:r w:rsidRPr="66DBEAB5" w:rsidR="164322EC">
        <w:rPr>
          <w:rFonts w:eastAsia="Times New Roman"/>
          <w:color w:val="000000" w:themeColor="text1"/>
        </w:rPr>
        <w:t xml:space="preserve"> системы</w:t>
      </w:r>
      <w:r w:rsidRPr="66DBEAB5" w:rsidR="6737B6E4">
        <w:rPr>
          <w:rFonts w:eastAsia="Times New Roman"/>
          <w:color w:val="000000" w:themeColor="text1"/>
        </w:rPr>
        <w:t>, который должен быть в потоке сообщений</w:t>
      </w:r>
      <w:r w:rsidRPr="66DBEAB5" w:rsidR="24ABA2C6">
        <w:rPr>
          <w:rFonts w:eastAsia="Times New Roman"/>
          <w:color w:val="000000" w:themeColor="text1"/>
        </w:rPr>
        <w:t xml:space="preserve"> последним</w:t>
      </w:r>
      <w:r w:rsidRPr="66DBEAB5" w:rsidR="164322EC">
        <w:rPr>
          <w:rFonts w:eastAsia="Times New Roman"/>
          <w:color w:val="000000" w:themeColor="text1"/>
        </w:rPr>
        <w:t>.</w:t>
      </w:r>
    </w:p>
    <w:p w:rsidR="5395AB2F" w:rsidP="2E021CC5" w:rsidRDefault="081EABCB" w14:paraId="770F72C2" w14:textId="0ABAA3B5">
      <w:pPr>
        <w:pStyle w:val="ListParagraph"/>
        <w:numPr>
          <w:ilvl w:val="0"/>
          <w:numId w:val="41"/>
        </w:numPr>
        <w:spacing w:before="240" w:after="240"/>
        <w:rPr>
          <w:rFonts w:eastAsia="Times New Roman"/>
          <w:color w:val="000000" w:themeColor="text1"/>
        </w:rPr>
      </w:pPr>
      <w:r w:rsidRPr="2E021CC5">
        <w:rPr>
          <w:rFonts w:eastAsia="Times New Roman"/>
          <w:color w:val="000000" w:themeColor="text1"/>
          <w:highlight w:val="yellow"/>
        </w:rPr>
        <w:t>Т</w:t>
      </w:r>
      <w:r w:rsidRPr="2E021CC5" w:rsidR="6E73E4FE">
        <w:rPr>
          <w:rFonts w:eastAsia="Times New Roman"/>
          <w:color w:val="000000" w:themeColor="text1"/>
          <w:highlight w:val="yellow"/>
        </w:rPr>
        <w:t>аблица результатов</w:t>
      </w:r>
      <w:r w:rsidRPr="2E021CC5" w:rsidR="6583B4BE">
        <w:rPr>
          <w:rFonts w:eastAsia="Times New Roman"/>
          <w:color w:val="000000" w:themeColor="text1"/>
          <w:highlight w:val="yellow"/>
        </w:rPr>
        <w:t>, составленная по результатам генерации,</w:t>
      </w:r>
      <w:r w:rsidRPr="2E021CC5" w:rsidR="6E73E4FE">
        <w:rPr>
          <w:rFonts w:eastAsia="Times New Roman"/>
          <w:color w:val="000000" w:themeColor="text1"/>
          <w:highlight w:val="yellow"/>
        </w:rPr>
        <w:t xml:space="preserve"> </w:t>
      </w:r>
      <w:r w:rsidRPr="2E021CC5" w:rsidR="49665688">
        <w:rPr>
          <w:rFonts w:eastAsia="Times New Roman"/>
          <w:color w:val="000000" w:themeColor="text1"/>
          <w:highlight w:val="yellow"/>
        </w:rPr>
        <w:t xml:space="preserve">содержит </w:t>
      </w:r>
      <w:r w:rsidRPr="2E021CC5" w:rsidR="6E73E4FE">
        <w:rPr>
          <w:rFonts w:eastAsia="Times New Roman"/>
          <w:color w:val="000000" w:themeColor="text1"/>
          <w:highlight w:val="yellow"/>
        </w:rPr>
        <w:t>следующи</w:t>
      </w:r>
      <w:r w:rsidRPr="2E021CC5" w:rsidR="3D58ED69">
        <w:rPr>
          <w:rFonts w:eastAsia="Times New Roman"/>
          <w:color w:val="000000" w:themeColor="text1"/>
          <w:highlight w:val="yellow"/>
        </w:rPr>
        <w:t>е</w:t>
      </w:r>
      <w:r w:rsidRPr="2E021CC5" w:rsidR="6E73E4FE">
        <w:rPr>
          <w:rFonts w:eastAsia="Times New Roman"/>
          <w:color w:val="000000" w:themeColor="text1"/>
          <w:highlight w:val="yellow"/>
        </w:rPr>
        <w:t xml:space="preserve"> </w:t>
      </w:r>
      <w:r w:rsidRPr="2E021CC5" w:rsidR="35C49048">
        <w:rPr>
          <w:rFonts w:eastAsia="Times New Roman"/>
          <w:color w:val="000000" w:themeColor="text1"/>
          <w:highlight w:val="yellow"/>
        </w:rPr>
        <w:t>колонки</w:t>
      </w:r>
      <w:r w:rsidRPr="2E021CC5" w:rsidR="6E73E4FE">
        <w:rPr>
          <w:rFonts w:eastAsia="Times New Roman"/>
          <w:color w:val="000000" w:themeColor="text1"/>
          <w:highlight w:val="yellow"/>
        </w:rPr>
        <w:t xml:space="preserve">: </w:t>
      </w:r>
      <w:r w:rsidRPr="2E021CC5" w:rsidR="5A30A326">
        <w:rPr>
          <w:rFonts w:eastAsia="Times New Roman"/>
          <w:color w:val="000000" w:themeColor="text1"/>
          <w:highlight w:val="yellow"/>
        </w:rPr>
        <w:t>в</w:t>
      </w:r>
      <w:r w:rsidRPr="2E021CC5" w:rsidR="35E859BE">
        <w:rPr>
          <w:rFonts w:eastAsia="Times New Roman"/>
          <w:color w:val="000000" w:themeColor="text1"/>
          <w:highlight w:val="yellow"/>
        </w:rPr>
        <w:t>опрос;</w:t>
      </w:r>
      <w:r w:rsidRPr="2E021CC5" w:rsidR="09F59F44">
        <w:rPr>
          <w:rFonts w:eastAsia="Times New Roman"/>
          <w:color w:val="000000" w:themeColor="text1"/>
          <w:highlight w:val="yellow"/>
        </w:rPr>
        <w:t xml:space="preserve"> </w:t>
      </w:r>
      <w:r w:rsidRPr="2E021CC5" w:rsidR="36EE8DFE">
        <w:rPr>
          <w:rFonts w:eastAsia="Times New Roman"/>
          <w:color w:val="000000" w:themeColor="text1"/>
          <w:highlight w:val="yellow"/>
        </w:rPr>
        <w:t>о</w:t>
      </w:r>
      <w:r w:rsidRPr="2E021CC5" w:rsidR="6E73E4FE">
        <w:rPr>
          <w:rFonts w:eastAsia="Times New Roman"/>
          <w:color w:val="000000" w:themeColor="text1"/>
          <w:highlight w:val="yellow"/>
        </w:rPr>
        <w:t>твет агента №1;</w:t>
      </w:r>
      <w:r w:rsidRPr="2E021CC5" w:rsidR="505A0530">
        <w:rPr>
          <w:rFonts w:eastAsia="Times New Roman"/>
          <w:color w:val="000000" w:themeColor="text1"/>
          <w:highlight w:val="yellow"/>
        </w:rPr>
        <w:t xml:space="preserve"> д</w:t>
      </w:r>
      <w:r w:rsidRPr="2E021CC5" w:rsidR="6E73E4FE">
        <w:rPr>
          <w:rFonts w:eastAsia="Times New Roman"/>
          <w:color w:val="000000" w:themeColor="text1"/>
          <w:highlight w:val="yellow"/>
        </w:rPr>
        <w:t>окументы, использованные агентом №1;</w:t>
      </w:r>
      <w:r w:rsidRPr="2E021CC5" w:rsidR="0DB0C3CE">
        <w:rPr>
          <w:rFonts w:eastAsia="Times New Roman"/>
          <w:color w:val="000000" w:themeColor="text1"/>
          <w:highlight w:val="yellow"/>
        </w:rPr>
        <w:t xml:space="preserve"> </w:t>
      </w:r>
      <w:r w:rsidRPr="2E021CC5" w:rsidR="6C89DC05">
        <w:rPr>
          <w:rFonts w:eastAsia="Times New Roman"/>
          <w:color w:val="000000" w:themeColor="text1"/>
          <w:highlight w:val="yellow"/>
        </w:rPr>
        <w:t>о</w:t>
      </w:r>
      <w:r w:rsidRPr="2E021CC5" w:rsidR="6E73E4FE">
        <w:rPr>
          <w:rFonts w:eastAsia="Times New Roman"/>
          <w:color w:val="000000" w:themeColor="text1"/>
          <w:highlight w:val="yellow"/>
        </w:rPr>
        <w:t>твет агента №2;</w:t>
      </w:r>
      <w:r w:rsidRPr="2E021CC5" w:rsidR="34A9C63E">
        <w:rPr>
          <w:rFonts w:eastAsia="Times New Roman"/>
          <w:color w:val="000000" w:themeColor="text1"/>
          <w:highlight w:val="yellow"/>
        </w:rPr>
        <w:t xml:space="preserve"> д</w:t>
      </w:r>
      <w:r w:rsidRPr="2E021CC5" w:rsidR="6E73E4FE">
        <w:rPr>
          <w:rFonts w:eastAsia="Times New Roman"/>
          <w:color w:val="000000" w:themeColor="text1"/>
          <w:highlight w:val="yellow"/>
        </w:rPr>
        <w:t>окументы, использованные агентом №2;</w:t>
      </w:r>
      <w:r w:rsidRPr="2E021CC5" w:rsidR="337B525B">
        <w:rPr>
          <w:rFonts w:eastAsia="Times New Roman"/>
          <w:color w:val="000000" w:themeColor="text1"/>
          <w:highlight w:val="yellow"/>
        </w:rPr>
        <w:t xml:space="preserve"> о</w:t>
      </w:r>
      <w:r w:rsidRPr="2E021CC5" w:rsidR="6E73E4FE">
        <w:rPr>
          <w:rFonts w:eastAsia="Times New Roman"/>
          <w:color w:val="000000" w:themeColor="text1"/>
          <w:highlight w:val="yellow"/>
        </w:rPr>
        <w:t>твет агента №3;</w:t>
      </w:r>
      <w:r w:rsidRPr="2E021CC5" w:rsidR="3D8C120E">
        <w:rPr>
          <w:rFonts w:eastAsia="Times New Roman"/>
          <w:color w:val="000000" w:themeColor="text1"/>
          <w:highlight w:val="yellow"/>
        </w:rPr>
        <w:t xml:space="preserve"> д</w:t>
      </w:r>
      <w:r w:rsidRPr="2E021CC5" w:rsidR="6E73E4FE">
        <w:rPr>
          <w:rFonts w:eastAsia="Times New Roman"/>
          <w:color w:val="000000" w:themeColor="text1"/>
          <w:highlight w:val="yellow"/>
        </w:rPr>
        <w:t>окументы, использованные агентом №3;</w:t>
      </w:r>
      <w:r w:rsidRPr="2E021CC5" w:rsidR="3B9C3F94">
        <w:rPr>
          <w:rFonts w:eastAsia="Times New Roman"/>
          <w:color w:val="000000" w:themeColor="text1"/>
          <w:highlight w:val="yellow"/>
        </w:rPr>
        <w:t xml:space="preserve"> о</w:t>
      </w:r>
      <w:r w:rsidRPr="2E021CC5" w:rsidR="6E73E4FE">
        <w:rPr>
          <w:rFonts w:eastAsia="Times New Roman"/>
          <w:color w:val="000000" w:themeColor="text1"/>
          <w:highlight w:val="yellow"/>
        </w:rPr>
        <w:t>твет роутер-агента;</w:t>
      </w:r>
      <w:r w:rsidRPr="2E021CC5" w:rsidR="689C34CC">
        <w:rPr>
          <w:rFonts w:eastAsia="Times New Roman"/>
          <w:color w:val="000000" w:themeColor="text1"/>
          <w:highlight w:val="yellow"/>
        </w:rPr>
        <w:t xml:space="preserve"> д</w:t>
      </w:r>
      <w:r w:rsidRPr="2E021CC5" w:rsidR="6E73E4FE">
        <w:rPr>
          <w:rFonts w:eastAsia="Times New Roman"/>
          <w:color w:val="000000" w:themeColor="text1"/>
          <w:highlight w:val="yellow"/>
        </w:rPr>
        <w:t>окументы, использованные роутер-агентом;</w:t>
      </w:r>
      <w:r w:rsidRPr="2E021CC5" w:rsidR="770169B0">
        <w:rPr>
          <w:rFonts w:eastAsia="Times New Roman"/>
          <w:color w:val="000000" w:themeColor="text1"/>
          <w:highlight w:val="yellow"/>
        </w:rPr>
        <w:t xml:space="preserve"> </w:t>
      </w:r>
      <w:r w:rsidRPr="2E021CC5" w:rsidR="4425111E">
        <w:rPr>
          <w:rFonts w:eastAsia="Times New Roman"/>
          <w:color w:val="000000" w:themeColor="text1"/>
          <w:highlight w:val="yellow"/>
        </w:rPr>
        <w:t>о</w:t>
      </w:r>
      <w:r w:rsidRPr="2E021CC5" w:rsidR="6E73E4FE">
        <w:rPr>
          <w:rFonts w:eastAsia="Times New Roman"/>
          <w:color w:val="000000" w:themeColor="text1"/>
          <w:highlight w:val="yellow"/>
        </w:rPr>
        <w:t>твет ансамблевого агента;</w:t>
      </w:r>
      <w:r w:rsidRPr="2E021CC5" w:rsidR="15C8E76B">
        <w:rPr>
          <w:rFonts w:eastAsia="Times New Roman"/>
          <w:color w:val="000000" w:themeColor="text1"/>
          <w:highlight w:val="yellow"/>
        </w:rPr>
        <w:t xml:space="preserve"> д</w:t>
      </w:r>
      <w:r w:rsidRPr="2E021CC5" w:rsidR="6E73E4FE">
        <w:rPr>
          <w:rFonts w:eastAsia="Times New Roman"/>
          <w:color w:val="000000" w:themeColor="text1"/>
          <w:highlight w:val="yellow"/>
        </w:rPr>
        <w:t>окументы, использованные ансамблевым агентом</w:t>
      </w:r>
      <w:r w:rsidRPr="2E021CC5" w:rsidR="3841CF1F">
        <w:rPr>
          <w:rFonts w:eastAsia="Times New Roman"/>
          <w:color w:val="000000" w:themeColor="text1"/>
          <w:highlight w:val="yellow"/>
        </w:rPr>
        <w:t xml:space="preserve">. </w:t>
      </w:r>
      <w:r w:rsidRPr="2E021CC5" w:rsidR="49A6F443">
        <w:rPr>
          <w:rFonts w:eastAsia="Times New Roman"/>
          <w:color w:val="000000" w:themeColor="text1"/>
          <w:highlight w:val="yellow"/>
        </w:rPr>
        <w:t>Значения колонки</w:t>
      </w:r>
      <w:r w:rsidRPr="2E021CC5" w:rsidR="6E73E4FE">
        <w:rPr>
          <w:rFonts w:eastAsia="Times New Roman"/>
          <w:color w:val="000000" w:themeColor="text1"/>
          <w:highlight w:val="yellow"/>
        </w:rPr>
        <w:t xml:space="preserve"> документов не пусты во всех случаях, </w:t>
      </w:r>
      <w:r w:rsidRPr="2E021CC5" w:rsidR="2528272A">
        <w:rPr>
          <w:rFonts w:eastAsia="Times New Roman"/>
          <w:color w:val="000000" w:themeColor="text1"/>
          <w:highlight w:val="yellow"/>
        </w:rPr>
        <w:t>все</w:t>
      </w:r>
      <w:r w:rsidRPr="2E021CC5" w:rsidR="6E73E4FE">
        <w:rPr>
          <w:rFonts w:eastAsia="Times New Roman"/>
          <w:color w:val="000000" w:themeColor="text1"/>
          <w:highlight w:val="yellow"/>
        </w:rPr>
        <w:t xml:space="preserve"> ответы получены от соответствующих агентов. </w:t>
      </w:r>
    </w:p>
    <w:p w:rsidR="124A4A01" w:rsidP="2E021CC5" w:rsidRDefault="124A4A01" w14:paraId="72D9CE1A" w14:textId="743B12CD">
      <w:pPr>
        <w:ind w:firstLine="0"/>
        <w:rPr>
          <w:rFonts w:eastAsia="Times New Roman"/>
          <w:color w:val="000000" w:themeColor="text1"/>
        </w:rPr>
      </w:pPr>
      <w:r w:rsidRPr="2E021CC5">
        <w:rPr>
          <w:rFonts w:eastAsia="Times New Roman"/>
          <w:color w:val="000000" w:themeColor="text1"/>
        </w:rPr>
        <w:t>Листинг 6.4.2.5 – Шаблон результата, содержащего полный сгенерированный ответ агента, полученного с сервиса API компоненты модуля повышения эффективности БЯМ за счет использования ансамблей моделей и мультиагентных технологий.</w:t>
      </w:r>
    </w:p>
    <w:p w:rsidRPr="00676C70" w:rsidR="124A4A01" w:rsidP="00676C70" w:rsidRDefault="124A4A01" w14:paraId="23557C31" w14:textId="57277880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ind w:left="1069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>{</w:t>
      </w:r>
    </w:p>
    <w:p w:rsidRPr="00676C70" w:rsidR="124A4A01" w:rsidP="00676C70" w:rsidRDefault="124A4A01" w14:paraId="06214E8C" w14:textId="0F1696D4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ind w:left="1069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"event_id": &lt;уникальный идентификатор события&gt;,</w:t>
      </w:r>
    </w:p>
    <w:p w:rsidRPr="00676C70" w:rsidR="124A4A01" w:rsidP="00676C70" w:rsidRDefault="124A4A01" w14:paraId="40EEF6CA" w14:textId="32CA9EE9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ind w:left="1069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"agent_id": &lt;уникальный идентификатор агента в системе&gt;,</w:t>
      </w:r>
    </w:p>
    <w:p w:rsidRPr="00676C70" w:rsidR="124A4A01" w:rsidP="00676C70" w:rsidRDefault="124A4A01" w14:paraId="1CD90677" w14:textId="1390D57D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ind w:left="1069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"description": &lt;описание полученного события&gt;,</w:t>
      </w:r>
    </w:p>
    <w:p w:rsidRPr="00676C70" w:rsidR="124A4A01" w:rsidP="00676C70" w:rsidRDefault="124A4A01" w14:paraId="4816E035" w14:textId="2CB1431E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ind w:left="1069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"is_eos": true,</w:t>
      </w:r>
    </w:p>
    <w:p w:rsidRPr="00676C70" w:rsidR="124A4A01" w:rsidP="00676C70" w:rsidRDefault="124A4A01" w14:paraId="055ACC3D" w14:textId="4FBEF28E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ind w:left="1069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"name": &lt;наименование события&gt;,</w:t>
      </w:r>
    </w:p>
    <w:p w:rsidRPr="00676C70" w:rsidR="124A4A01" w:rsidP="00676C70" w:rsidRDefault="124A4A01" w14:paraId="7FF7C652" w14:textId="378B96D3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ind w:left="1069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 xml:space="preserve">   "result": &lt;частичный результат генерации ответа на запрос&gt;</w:t>
      </w:r>
    </w:p>
    <w:p w:rsidRPr="00676C70" w:rsidR="5395AB2F" w:rsidP="00676C70" w:rsidRDefault="124A4A01" w14:paraId="2B9AAD76" w14:textId="7C8030C4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ind w:left="1069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76C70">
        <w:rPr>
          <w:rFonts w:ascii="Courier New" w:hAnsi="Courier New" w:cs="Courier New"/>
          <w:sz w:val="18"/>
          <w:szCs w:val="18"/>
          <w:lang w:val="en-US"/>
        </w:rPr>
        <w:t>}</w:t>
      </w:r>
    </w:p>
    <w:p w:rsidRPr="000E18B5" w:rsidR="00081A67" w:rsidP="63532AB5" w:rsidRDefault="00AB573A" w14:paraId="40A8078B" w14:textId="4902ED1B">
      <w:pPr>
        <w:pStyle w:val="Heading2"/>
      </w:pPr>
      <w:r>
        <w:t>П</w:t>
      </w:r>
      <w:r w:rsidR="00081A67">
        <w:t xml:space="preserve">роверка </w:t>
      </w:r>
      <w:r w:rsidRPr="00B21121" w:rsidR="00081A67">
        <w:t>возможност</w:t>
      </w:r>
      <w:r w:rsidR="00081A67">
        <w:t>и</w:t>
      </w:r>
      <w:r w:rsidRPr="00B21121" w:rsidR="00081A67">
        <w:t xml:space="preserve"> </w:t>
      </w:r>
      <w:r w:rsidRPr="00773E23" w:rsidR="00081A67">
        <w:rPr>
          <w:color w:val="000000" w:themeColor="text1"/>
          <w:szCs w:val="24"/>
        </w:rPr>
        <w:t>генерации сложных синтетических примеров, пригодных для дообучения БЯМ</w:t>
      </w:r>
    </w:p>
    <w:p w:rsidR="00081A67" w:rsidP="00081A67" w:rsidRDefault="00081A67" w14:paraId="28CA3B18" w14:textId="7677612D">
      <w:pPr>
        <w:rPr>
          <w:rFonts w:eastAsia="Times New Roman"/>
          <w:color w:val="000000" w:themeColor="text1"/>
          <w:szCs w:val="24"/>
        </w:rPr>
      </w:pPr>
      <w:r w:rsidRPr="00081A67">
        <w:rPr>
          <w:rFonts w:eastAsia="Times New Roman"/>
          <w:color w:val="000000" w:themeColor="text1"/>
          <w:szCs w:val="24"/>
          <w:highlight w:val="yellow"/>
        </w:rPr>
        <w:t>Маша:</w:t>
      </w:r>
    </w:p>
    <w:p w:rsidRPr="002E623B" w:rsidR="00310455" w:rsidP="00310455" w:rsidRDefault="00EA39FA" w14:paraId="4BE53ED2" w14:textId="77777777">
      <w:pPr>
        <w:ind w:firstLine="0"/>
        <w:rPr>
          <w:rFonts w:eastAsia="Times New Roman"/>
          <w:color w:val="000000" w:themeColor="text1"/>
          <w:szCs w:val="24"/>
        </w:rPr>
      </w:pPr>
      <w:r>
        <w:rPr>
          <w:color w:val="FF0000"/>
        </w:rPr>
        <w:t xml:space="preserve">Способ испытаний: Описание примера из </w:t>
      </w:r>
      <w:r w:rsidRPr="00AB5AD2" w:rsidR="00DA3A60">
        <w:rPr>
          <w:color w:val="FF0000"/>
        </w:rPr>
        <w:t>папк</w:t>
      </w:r>
      <w:r w:rsidR="00DA3A60">
        <w:rPr>
          <w:color w:val="FF0000"/>
        </w:rPr>
        <w:t>и</w:t>
      </w:r>
      <w:r w:rsidRPr="00AB5AD2" w:rsidR="00DA3A60">
        <w:rPr>
          <w:color w:val="FF0000"/>
        </w:rPr>
        <w:t xml:space="preserve"> </w:t>
      </w:r>
      <w:r w:rsidRPr="00AB5AD2" w:rsidR="00DA3A60">
        <w:rPr>
          <w:color w:val="FF0000"/>
          <w:lang w:val="en-US"/>
        </w:rPr>
        <w:t>Examples</w:t>
      </w:r>
      <w:r w:rsidRPr="00AB5AD2" w:rsidR="00DA3A60">
        <w:rPr>
          <w:color w:val="FF0000"/>
        </w:rPr>
        <w:t xml:space="preserve"> и Руководств</w:t>
      </w:r>
      <w:r w:rsidR="00DA3A60">
        <w:rPr>
          <w:color w:val="FF0000"/>
        </w:rPr>
        <w:t>а</w:t>
      </w:r>
      <w:r w:rsidRPr="00AB5AD2" w:rsidR="00DA3A60">
        <w:rPr>
          <w:color w:val="FF0000"/>
        </w:rPr>
        <w:t xml:space="preserve"> программиста</w:t>
      </w:r>
      <w:r w:rsidR="00310455">
        <w:rPr>
          <w:color w:val="FF0000"/>
        </w:rPr>
        <w:t xml:space="preserve"> с описанием того как оценить наличие функций ниже</w:t>
      </w:r>
    </w:p>
    <w:p w:rsidR="00081A67" w:rsidP="00081A67" w:rsidRDefault="002E10BF" w14:paraId="7149C010" w14:textId="6368B2B7">
      <w:pPr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t>Д</w:t>
      </w:r>
      <w:r w:rsidRPr="00773E23" w:rsidR="00081A67">
        <w:rPr>
          <w:rFonts w:eastAsia="Times New Roman"/>
          <w:color w:val="000000" w:themeColor="text1"/>
          <w:szCs w:val="24"/>
        </w:rPr>
        <w:t xml:space="preserve">3.2.6 </w:t>
      </w:r>
      <w:r w:rsidR="007B4DAE">
        <w:rPr>
          <w:rFonts w:eastAsia="Times New Roman"/>
          <w:color w:val="000000" w:themeColor="text1"/>
          <w:szCs w:val="24"/>
        </w:rPr>
        <w:t>Фреймворк должен</w:t>
      </w:r>
      <w:r w:rsidRPr="00773E23" w:rsidR="00081A67">
        <w:rPr>
          <w:rFonts w:eastAsia="Times New Roman"/>
          <w:color w:val="000000" w:themeColor="text1"/>
          <w:szCs w:val="24"/>
        </w:rPr>
        <w:t xml:space="preserve"> предоставлять инструменты и шаблоны для генерации сложных синтетических примеров, пригодных для дообучения БЯМ.</w:t>
      </w:r>
    </w:p>
    <w:p w:rsidR="007216D3" w:rsidP="003269E4" w:rsidRDefault="007216D3" w14:paraId="7ABC07D1" w14:textId="695E8A8D"/>
    <w:p w:rsidR="2682A61A" w:rsidP="2C3E6E33" w:rsidRDefault="2682A61A" w14:paraId="08C82A94" w14:textId="4D159172">
      <w:pPr>
        <w:pStyle w:val="Heading2"/>
        <w:rPr>
          <w:color w:val="000000" w:themeColor="text1"/>
        </w:rPr>
      </w:pPr>
      <w:r>
        <w:t>Комплексная проверка комплектности программных модулей и программной документации</w:t>
      </w:r>
    </w:p>
    <w:p w:rsidR="2682A61A" w:rsidRDefault="2682A61A" w14:paraId="1CF59D9B" w14:textId="4D870709">
      <w:pPr>
        <w:rPr>
          <w:highlight w:val="yellow"/>
        </w:rPr>
      </w:pPr>
      <w:r>
        <w:t xml:space="preserve"> </w:t>
      </w:r>
      <w:r w:rsidRPr="009651B8">
        <w:rPr>
          <w:highlight w:val="green"/>
        </w:rPr>
        <w:t>Аня:</w:t>
      </w:r>
    </w:p>
    <w:p w:rsidR="2682A61A" w:rsidRDefault="00496439" w14:paraId="39CA623E" w14:textId="7BD232E0">
      <w:r>
        <w:t>Д</w:t>
      </w:r>
      <w:r w:rsidR="294F08B6">
        <w:t xml:space="preserve">3.1.1 </w:t>
      </w:r>
      <w:r w:rsidR="2682A61A">
        <w:t xml:space="preserve"> Фреймворк состоит из следующих программных </w:t>
      </w:r>
      <w:r w:rsidR="009A7EC3">
        <w:t>компонентов</w:t>
      </w:r>
      <w:r w:rsidR="2682A61A">
        <w:t>:</w:t>
      </w:r>
    </w:p>
    <w:p w:rsidR="2682A61A" w:rsidRDefault="2682A61A" w14:paraId="604F03FA" w14:textId="26CD1AD7">
      <w:r>
        <w:t xml:space="preserve">1) </w:t>
      </w:r>
      <w:r w:rsidR="00EE7CD3">
        <w:t>компонент</w:t>
      </w:r>
      <w:r w:rsidR="00355BC2">
        <w:t xml:space="preserve"> </w:t>
      </w:r>
      <w:r>
        <w:t xml:space="preserve">упрощения </w:t>
      </w:r>
      <w:r w:rsidRPr="00703097" w:rsidR="00A66D38">
        <w:t xml:space="preserve">и ускорения </w:t>
      </w:r>
      <w:r>
        <w:t>прототипирования систем с БЯМ на основе RAG;</w:t>
      </w:r>
    </w:p>
    <w:p w:rsidR="2682A61A" w:rsidRDefault="2682A61A" w14:paraId="3948911F" w14:textId="782CD3DB">
      <w:r>
        <w:t xml:space="preserve">2) </w:t>
      </w:r>
      <w:r w:rsidR="00EE7CD3">
        <w:t>компонент</w:t>
      </w:r>
      <w:r w:rsidR="00355BC2">
        <w:t xml:space="preserve"> </w:t>
      </w:r>
      <w:r>
        <w:t>упрощения</w:t>
      </w:r>
      <w:r w:rsidRPr="00A66D38" w:rsidR="00A66D38">
        <w:t xml:space="preserve"> </w:t>
      </w:r>
      <w:r w:rsidRPr="00703097" w:rsidR="00A66D38">
        <w:t>и ускорения</w:t>
      </w:r>
      <w:r>
        <w:t xml:space="preserve"> прототипирования систем с БЯМ с возможностью автоматизированного подключения внешних сервисов, приложений, моделей в виде плагинов;</w:t>
      </w:r>
    </w:p>
    <w:p w:rsidR="2682A61A" w:rsidRDefault="2682A61A" w14:paraId="56925E20" w14:textId="6B62E56E">
      <w:r>
        <w:t xml:space="preserve">3) </w:t>
      </w:r>
      <w:r w:rsidR="00EE7CD3">
        <w:t>компонент</w:t>
      </w:r>
      <w:r w:rsidR="00355BC2">
        <w:t xml:space="preserve"> </w:t>
      </w:r>
      <w:r>
        <w:t>повышения эффективности БЯМ за счет использования ансамблей моделей и мультиагентных технологий;</w:t>
      </w:r>
    </w:p>
    <w:p w:rsidRPr="00C5713F" w:rsidR="2682A61A" w:rsidRDefault="2682A61A" w14:paraId="36FBF713" w14:textId="03389DF9">
      <w:r>
        <w:t xml:space="preserve">4) </w:t>
      </w:r>
      <w:r w:rsidR="00EE7CD3">
        <w:t>компонент</w:t>
      </w:r>
      <w:r w:rsidR="003B7FDC">
        <w:t xml:space="preserve"> </w:t>
      </w:r>
      <w:r>
        <w:t>создания синтетических примеров для дообучения БЯМ.</w:t>
      </w:r>
    </w:p>
    <w:p w:rsidRPr="004F1F0C" w:rsidR="00C2709B" w:rsidRDefault="00AA301B" w14:paraId="2DD66D4E" w14:textId="4D9AF9E3">
      <w:r w:rsidRPr="00896713">
        <w:t xml:space="preserve">5) </w:t>
      </w:r>
      <w:r w:rsidR="00366111">
        <w:t>вспомогательные</w:t>
      </w:r>
      <w:r w:rsidR="00B3036F">
        <w:t xml:space="preserve"> </w:t>
      </w:r>
      <w:r w:rsidR="00EE7CD3">
        <w:t>компоненты</w:t>
      </w:r>
      <w:r w:rsidR="00896713">
        <w:t xml:space="preserve"> </w:t>
      </w:r>
      <w:r w:rsidR="004F1F0C">
        <w:t>для разработки</w:t>
      </w:r>
      <w:r w:rsidR="00A0308C">
        <w:t xml:space="preserve"> серверной части приложений </w:t>
      </w:r>
      <w:r w:rsidR="00612A4B">
        <w:t>на основе БЯМ</w:t>
      </w:r>
      <w:r w:rsidR="0031731A">
        <w:t>.</w:t>
      </w:r>
    </w:p>
    <w:p w:rsidR="00CD148B" w:rsidP="00CD148B" w:rsidRDefault="00CD148B" w14:paraId="274C0262" w14:textId="55143EDC">
      <w:r>
        <w:t>Д4.1 На Фреймворк должна быть разработана следующая программная</w:t>
      </w:r>
      <w:r w:rsidRPr="00970387" w:rsidR="00970387">
        <w:t xml:space="preserve"> </w:t>
      </w:r>
      <w:r w:rsidR="00970387">
        <w:t>документация</w:t>
      </w:r>
      <w:r>
        <w:t>:</w:t>
      </w:r>
    </w:p>
    <w:p w:rsidR="00CD148B" w:rsidP="00CD148B" w:rsidRDefault="00CD148B" w14:paraId="2A041F67" w14:textId="4B323513">
      <w:r>
        <w:t>-               спецификация;</w:t>
      </w:r>
    </w:p>
    <w:p w:rsidR="00CD148B" w:rsidP="00CD148B" w:rsidRDefault="00CD148B" w14:paraId="7B3575ED" w14:textId="28E95051">
      <w:r>
        <w:t>-               текст программы;</w:t>
      </w:r>
    </w:p>
    <w:p w:rsidR="00CD148B" w:rsidP="00CD148B" w:rsidRDefault="00CD148B" w14:paraId="4CF9F830" w14:textId="130520AC">
      <w:r>
        <w:t>-               описание программы;</w:t>
      </w:r>
    </w:p>
    <w:p w:rsidR="00CD148B" w:rsidP="00CD148B" w:rsidRDefault="00CD148B" w14:paraId="2CB32347" w14:textId="45207C77">
      <w:r>
        <w:t> Д4.2 На Фреймворк должно быть разработано руководство программиста.</w:t>
      </w:r>
    </w:p>
    <w:p w:rsidR="007C4BBF" w:rsidRDefault="007C4BBF" w14:paraId="504C1863" w14:textId="77777777"/>
    <w:p w:rsidR="6177DE46" w:rsidRDefault="0042399A" w14:paraId="00E51788" w14:textId="3C4E0BE0">
      <w:r>
        <w:t xml:space="preserve">Цель испытания: </w:t>
      </w:r>
      <w:r w:rsidR="004A125A">
        <w:t>провер</w:t>
      </w:r>
      <w:r w:rsidR="00EA7B72">
        <w:t xml:space="preserve">ка наличия </w:t>
      </w:r>
      <w:r w:rsidR="003D5223">
        <w:t xml:space="preserve">всех компонентов фреймворка </w:t>
      </w:r>
      <w:r w:rsidR="003D5223">
        <w:rPr>
          <w:lang w:val="en-US"/>
        </w:rPr>
        <w:t>Proto</w:t>
      </w:r>
      <w:r w:rsidRPr="003D5223" w:rsidR="003D5223">
        <w:t>.</w:t>
      </w:r>
      <w:r w:rsidR="003D5223">
        <w:rPr>
          <w:lang w:val="en-US"/>
        </w:rPr>
        <w:t>LLM</w:t>
      </w:r>
      <w:r w:rsidRPr="003D5223" w:rsidR="003D5223">
        <w:t xml:space="preserve"> </w:t>
      </w:r>
      <w:r w:rsidR="003D5223">
        <w:t xml:space="preserve">и </w:t>
      </w:r>
      <w:r w:rsidR="00C67938">
        <w:t>программно-эксплуатационн</w:t>
      </w:r>
      <w:r w:rsidR="00930CBC">
        <w:t>ой документаци</w:t>
      </w:r>
      <w:r w:rsidR="00136245">
        <w:t>и</w:t>
      </w:r>
      <w:r w:rsidR="00866627">
        <w:t>, а также ее соответствие требованиям ЕСПД.</w:t>
      </w:r>
    </w:p>
    <w:p w:rsidR="00036A51" w:rsidRDefault="00DC7895" w14:paraId="754BA2C7" w14:textId="218E567C">
      <w:r>
        <w:t xml:space="preserve">Способ испытания: </w:t>
      </w:r>
    </w:p>
    <w:p w:rsidR="00DC7895" w:rsidRDefault="00DC7895" w14:paraId="33F1A2E5" w14:textId="020CE0DA">
      <w:r>
        <w:t xml:space="preserve">1. </w:t>
      </w:r>
      <w:r w:rsidR="008F663A">
        <w:t xml:space="preserve">Открыть репозиторий </w:t>
      </w:r>
      <w:r w:rsidR="00804D97">
        <w:rPr>
          <w:lang w:val="en-US"/>
        </w:rPr>
        <w:t>Proto</w:t>
      </w:r>
      <w:r w:rsidRPr="00804D97" w:rsidR="00804D97">
        <w:t>.</w:t>
      </w:r>
      <w:r w:rsidR="00804D97">
        <w:rPr>
          <w:lang w:val="en-US"/>
        </w:rPr>
        <w:t>LLM</w:t>
      </w:r>
      <w:r w:rsidRPr="00804D97" w:rsidR="00804D97">
        <w:t xml:space="preserve"> </w:t>
      </w:r>
      <w:r w:rsidR="00804D97">
        <w:t>по ссылке</w:t>
      </w:r>
      <w:r w:rsidR="002243A2">
        <w:t xml:space="preserve"> </w:t>
      </w:r>
      <w:hyperlink w:history="1" r:id="rId19">
        <w:r w:rsidRPr="0027634A" w:rsidR="00693FC5">
          <w:rPr>
            <w:rStyle w:val="Hyperlink"/>
          </w:rPr>
          <w:t>https://github.com/aimclub/ProtoLLM/tree/main</w:t>
        </w:r>
      </w:hyperlink>
      <w:r w:rsidR="00693FC5">
        <w:t>.</w:t>
      </w:r>
    </w:p>
    <w:p w:rsidR="00693FC5" w:rsidRDefault="008E7CBD" w14:paraId="70B0DA51" w14:textId="17565086">
      <w:r>
        <w:t xml:space="preserve">2. </w:t>
      </w:r>
      <w:r w:rsidRPr="00D75FA1" w:rsidR="00D75FA1">
        <w:t xml:space="preserve">Проверить содержимое каталогов на наличие </w:t>
      </w:r>
      <w:r w:rsidR="003A636E">
        <w:t>компонентов</w:t>
      </w:r>
      <w:r w:rsidRPr="00D75FA1" w:rsidR="00D75FA1">
        <w:t>, предусмотрен</w:t>
      </w:r>
      <w:r w:rsidR="003A636E">
        <w:t>ных</w:t>
      </w:r>
      <w:r w:rsidRPr="00D75FA1" w:rsidR="00D75FA1">
        <w:t xml:space="preserve"> техническим заданием.</w:t>
      </w:r>
    </w:p>
    <w:p w:rsidR="00E0053C" w:rsidRDefault="00E0053C" w14:paraId="3A46A02F" w14:textId="364C2960">
      <w:r>
        <w:t xml:space="preserve">3. </w:t>
      </w:r>
      <w:r w:rsidRPr="00D75FA1">
        <w:t>Проверить содержимое каталог</w:t>
      </w:r>
      <w:r>
        <w:t>а</w:t>
      </w:r>
      <w:r w:rsidR="00B763FE">
        <w:t xml:space="preserve"> </w:t>
      </w:r>
      <w:hyperlink r:id="rId20">
        <w:r w:rsidRPr="550EB3EE" w:rsidR="00780563">
          <w:rPr>
            <w:rStyle w:val="Hyperlink"/>
          </w:rPr>
          <w:t>https://github.com/aimclub/ProtoLLM/tree/main/docs</w:t>
        </w:r>
      </w:hyperlink>
      <w:r w:rsidR="00780563">
        <w:t xml:space="preserve"> на наличие доку</w:t>
      </w:r>
      <w:r w:rsidR="00DE35A6">
        <w:t>ментов, предусмотренных техническим заданием</w:t>
      </w:r>
      <w:r w:rsidR="00C92252">
        <w:t>.</w:t>
      </w:r>
    </w:p>
    <w:p w:rsidR="00AE087A" w:rsidRDefault="00AE087A" w14:paraId="042AC8D2" w14:textId="1CE6B88F">
      <w:r>
        <w:t>Критери</w:t>
      </w:r>
      <w:r w:rsidR="001C032F">
        <w:t>и</w:t>
      </w:r>
      <w:r>
        <w:t xml:space="preserve"> </w:t>
      </w:r>
      <w:r w:rsidR="00E36FC8">
        <w:t xml:space="preserve">успеха: </w:t>
      </w:r>
    </w:p>
    <w:p w:rsidR="004818E9" w:rsidP="004818E9" w:rsidRDefault="001C032F" w14:paraId="092DF8A6" w14:textId="35703572">
      <w:r>
        <w:t>1</w:t>
      </w:r>
      <w:r w:rsidR="00710199">
        <w:t>)</w:t>
      </w:r>
      <w:r>
        <w:t xml:space="preserve"> </w:t>
      </w:r>
      <w:r w:rsidR="001A7EC2">
        <w:t>К</w:t>
      </w:r>
      <w:r w:rsidR="004818E9">
        <w:t xml:space="preserve">омпонент упрощения </w:t>
      </w:r>
      <w:r w:rsidRPr="00703097" w:rsidR="004818E9">
        <w:t xml:space="preserve">и ускорения </w:t>
      </w:r>
      <w:r w:rsidR="004818E9">
        <w:t>прототипирования систем с БЯМ на основе RAG</w:t>
      </w:r>
      <w:r w:rsidR="001A7EC2">
        <w:t xml:space="preserve"> считается </w:t>
      </w:r>
      <w:r w:rsidR="00256786">
        <w:t>присутс</w:t>
      </w:r>
      <w:r w:rsidR="009C15EA">
        <w:t>т</w:t>
      </w:r>
      <w:r w:rsidR="00256786">
        <w:t>вующим, е</w:t>
      </w:r>
      <w:r w:rsidR="009C15EA">
        <w:t xml:space="preserve">сли репозиторий </w:t>
      </w:r>
      <w:hyperlink w:history="1" r:id="rId21">
        <w:r w:rsidRPr="0027634A" w:rsidR="009C15EA">
          <w:rPr>
            <w:rStyle w:val="Hyperlink"/>
          </w:rPr>
          <w:t>https://github.com/aimclub/ProtoLLM/tree/main</w:t>
        </w:r>
      </w:hyperlink>
      <w:r w:rsidR="009C15EA">
        <w:t xml:space="preserve"> содержит каталог </w:t>
      </w:r>
      <w:hyperlink w:history="1" r:id="rId22">
        <w:r w:rsidRPr="0027634A" w:rsidR="009C15EA">
          <w:rPr>
            <w:rStyle w:val="Hyperlink"/>
          </w:rPr>
          <w:t>https://github.com/aimclub/ProtoLLM/tree/main/protollm/rags</w:t>
        </w:r>
      </w:hyperlink>
      <w:r w:rsidR="009C15EA">
        <w:t xml:space="preserve"> с подкаталогами </w:t>
      </w:r>
      <w:r w:rsidR="0093363D">
        <w:t>..</w:t>
      </w:r>
      <w:r w:rsidR="00CA70A0">
        <w:t>/</w:t>
      </w:r>
      <w:r w:rsidR="00722AB9">
        <w:rPr>
          <w:lang w:val="en-US"/>
        </w:rPr>
        <w:t>configs</w:t>
      </w:r>
      <w:r w:rsidRPr="00BF552D" w:rsidR="00326477">
        <w:t xml:space="preserve">, </w:t>
      </w:r>
      <w:r w:rsidR="00BF552D">
        <w:t>…</w:t>
      </w:r>
      <w:r w:rsidRPr="001307CF" w:rsidR="00BF552D">
        <w:t>/</w:t>
      </w:r>
      <w:r w:rsidR="00722AB9">
        <w:rPr>
          <w:lang w:val="en-US"/>
        </w:rPr>
        <w:t>pipeline</w:t>
      </w:r>
      <w:r w:rsidRPr="001307CF" w:rsidR="001307CF">
        <w:t xml:space="preserve">, </w:t>
      </w:r>
      <w:r w:rsidR="001307CF">
        <w:t>…</w:t>
      </w:r>
      <w:r w:rsidRPr="00BF4219" w:rsidR="001307CF">
        <w:t>/</w:t>
      </w:r>
      <w:r w:rsidR="00722AB9">
        <w:rPr>
          <w:lang w:val="en-US"/>
        </w:rPr>
        <w:t>rag</w:t>
      </w:r>
      <w:r w:rsidRPr="00D038CA" w:rsidR="00722AB9">
        <w:t>_</w:t>
      </w:r>
      <w:r w:rsidR="00722AB9">
        <w:rPr>
          <w:lang w:val="en-US"/>
        </w:rPr>
        <w:t>core</w:t>
      </w:r>
      <w:r w:rsidRPr="00BF4219" w:rsidR="004C5456">
        <w:t xml:space="preserve">, </w:t>
      </w:r>
      <w:r w:rsidR="00BF4219">
        <w:t>…</w:t>
      </w:r>
      <w:r w:rsidRPr="00722AB9" w:rsidR="00BF4219">
        <w:t>/</w:t>
      </w:r>
      <w:r w:rsidR="00722AB9">
        <w:rPr>
          <w:lang w:val="en-US"/>
        </w:rPr>
        <w:t>settings</w:t>
      </w:r>
      <w:r w:rsidRPr="00D038CA" w:rsidR="00D038CA">
        <w:t xml:space="preserve">, </w:t>
      </w:r>
      <w:r w:rsidR="00D038CA">
        <w:t>…</w:t>
      </w:r>
      <w:r w:rsidRPr="00A70130" w:rsidR="00D038CA">
        <w:t>/</w:t>
      </w:r>
      <w:r w:rsidR="00A70130">
        <w:rPr>
          <w:lang w:val="en-US"/>
        </w:rPr>
        <w:t>stores</w:t>
      </w:r>
      <w:r w:rsidRPr="00A70130" w:rsidR="00A70130">
        <w:t xml:space="preserve">, </w:t>
      </w:r>
      <w:r w:rsidR="00A70130">
        <w:t>в которых содержатся файлы с кодом и конфигурациями</w:t>
      </w:r>
      <w:r w:rsidR="004F233F">
        <w:t>.</w:t>
      </w:r>
    </w:p>
    <w:p w:rsidR="004818E9" w:rsidP="00A70130" w:rsidRDefault="00A70130" w14:paraId="43A8ACD4" w14:textId="3B9A1715">
      <w:r>
        <w:t>2</w:t>
      </w:r>
      <w:r w:rsidR="00710199">
        <w:t>)</w:t>
      </w:r>
      <w:r>
        <w:t xml:space="preserve"> К</w:t>
      </w:r>
      <w:r w:rsidR="004818E9">
        <w:t>омпонент упрощения</w:t>
      </w:r>
      <w:r w:rsidRPr="00A66D38" w:rsidR="004818E9">
        <w:t xml:space="preserve"> </w:t>
      </w:r>
      <w:r w:rsidRPr="00703097" w:rsidR="004818E9">
        <w:t>и ускорения</w:t>
      </w:r>
      <w:r w:rsidR="004818E9">
        <w:t xml:space="preserve"> прототипирования систем с БЯМ с возможностью автоматизированного подключения внешних сервисов, приложений, моделей в виде плагинов</w:t>
      </w:r>
      <w:r>
        <w:t xml:space="preserve"> </w:t>
      </w:r>
      <w:r w:rsidR="00B01F5B">
        <w:t>считается присутствующим</w:t>
      </w:r>
      <w:r w:rsidR="00AB0692">
        <w:t xml:space="preserve">, </w:t>
      </w:r>
      <w:r w:rsidR="001B7332">
        <w:t xml:space="preserve">если репозиторий </w:t>
      </w:r>
      <w:ins w:author="Microsoft Word" w:date="2024-12-20T11:33:00Z" w16du:dateUtc="2024-12-20T19:33:00Z" w:id="65">
        <w:r w:rsidR="00AB0692">
          <w:fldChar w:fldCharType="begin"/>
        </w:r>
        <w:r w:rsidR="00AB0692">
          <w:instrText>HYPERLINK "https://github.com/aimclub/ProtoLLM/tree/main"</w:instrText>
        </w:r>
        <w:r w:rsidR="00AB0692">
          <w:fldChar w:fldCharType="separate"/>
        </w:r>
        <w:r w:rsidRPr="0027634A" w:rsidR="00AB0692">
          <w:rPr>
            <w:rStyle w:val="Hyperlink"/>
          </w:rPr>
          <w:t>https://github.com/aimclub/ProtoLLM/tree/main</w:t>
        </w:r>
        <w:r w:rsidR="00AB0692">
          <w:fldChar w:fldCharType="end"/>
        </w:r>
      </w:ins>
      <w:r w:rsidR="00C8360A">
        <w:t xml:space="preserve"> содержит каталог </w:t>
      </w:r>
      <w:hyperlink w:history="1" r:id="rId23">
        <w:r w:rsidRPr="0027634A" w:rsidR="00DD243E">
          <w:rPr>
            <w:rStyle w:val="Hyperlink"/>
          </w:rPr>
          <w:t>https://github.com/aimclub/ProtoLLM/tree/main/protollm/agents</w:t>
        </w:r>
      </w:hyperlink>
      <w:r w:rsidR="00DD243E">
        <w:t xml:space="preserve"> с подкаталогом </w:t>
      </w:r>
      <w:hyperlink w:tooltip="llama31_agents" w:history="1" r:id="rId24">
        <w:r w:rsidRPr="00482285" w:rsidR="00482285">
          <w:rPr>
            <w:rStyle w:val="Hyperlink"/>
          </w:rPr>
          <w:t>llama31_agents</w:t>
        </w:r>
      </w:hyperlink>
      <w:r w:rsidR="006776C1">
        <w:t xml:space="preserve">. </w:t>
      </w:r>
    </w:p>
    <w:p w:rsidR="004818E9" w:rsidP="004818E9" w:rsidRDefault="004818E9" w14:paraId="38FB2785" w14:textId="1838B588">
      <w:r>
        <w:t xml:space="preserve">3) </w:t>
      </w:r>
      <w:r w:rsidR="00DC10E6">
        <w:t>К</w:t>
      </w:r>
      <w:r>
        <w:t>омпонент повышения эффективности БЯМ за счет использования ансамблей моделей и мультиагентных технологий</w:t>
      </w:r>
      <w:r w:rsidR="00BE0EF3">
        <w:t xml:space="preserve"> считается присутствующим, </w:t>
      </w:r>
      <w:r w:rsidR="008F0492">
        <w:t xml:space="preserve">если репозиторий </w:t>
      </w:r>
      <w:ins w:author="Microsoft Word" w:date="2024-12-20T11:33:00Z" w16du:dateUtc="2024-12-20T19:33:00Z" w:id="66">
        <w:r w:rsidR="00BE0EF3">
          <w:fldChar w:fldCharType="begin"/>
        </w:r>
        <w:r w:rsidR="00BE0EF3">
          <w:instrText>HYPERLINK "https://github.com/aimclub/ProtoLLM/tree/main"</w:instrText>
        </w:r>
        <w:r w:rsidR="00BE0EF3">
          <w:fldChar w:fldCharType="separate"/>
        </w:r>
        <w:r w:rsidRPr="0027634A" w:rsidR="00BE0EF3">
          <w:rPr>
            <w:rStyle w:val="Hyperlink"/>
          </w:rPr>
          <w:t>https://github.com/aimclub/ProtoLLM/tree/main</w:t>
        </w:r>
        <w:r w:rsidR="00BE0EF3">
          <w:fldChar w:fldCharType="end"/>
        </w:r>
      </w:ins>
      <w:r w:rsidR="00BE0EF3">
        <w:t xml:space="preserve"> содержит каталог </w:t>
      </w:r>
      <w:r w:rsidRPr="00BE0EF3" w:rsidR="00BE0EF3">
        <w:t>https://github.com/aimclub/ProtoLLM/tree/main/protollm/</w:t>
      </w:r>
      <w:r w:rsidRPr="006D5EB1" w:rsidR="00BE0EF3">
        <w:rPr>
          <w:highlight w:val="yellow"/>
          <w:lang w:val="en-US"/>
        </w:rPr>
        <w:t>ensembles</w:t>
      </w:r>
      <w:r w:rsidRPr="006D5EB1" w:rsidR="00BE0EF3">
        <w:rPr>
          <w:highlight w:val="yellow"/>
        </w:rPr>
        <w:t>_</w:t>
      </w:r>
      <w:r w:rsidRPr="006D5EB1" w:rsidR="00BE0EF3">
        <w:rPr>
          <w:highlight w:val="yellow"/>
          <w:lang w:val="en-US"/>
        </w:rPr>
        <w:t>ma</w:t>
      </w:r>
      <w:r w:rsidR="004F233F">
        <w:t>.</w:t>
      </w:r>
    </w:p>
    <w:p w:rsidRPr="00C5713F" w:rsidR="00684388" w:rsidP="00684388" w:rsidRDefault="004818E9" w14:paraId="53880C29" w14:textId="28AF65A5">
      <w:r>
        <w:t xml:space="preserve">4) </w:t>
      </w:r>
      <w:r w:rsidR="004F233F">
        <w:t>К</w:t>
      </w:r>
      <w:r>
        <w:t>омпонент создания синтетических примеров для дообучения БЯМ</w:t>
      </w:r>
      <w:r w:rsidR="004F233F">
        <w:t xml:space="preserve"> считается присутствующим,</w:t>
      </w:r>
      <w:r w:rsidR="00F93B9E">
        <w:t xml:space="preserve"> </w:t>
      </w:r>
      <w:r w:rsidR="00E77C95">
        <w:t xml:space="preserve">если </w:t>
      </w:r>
      <w:r w:rsidR="008F0492">
        <w:t>репозиторий</w:t>
      </w:r>
      <w:r w:rsidR="00E77C95">
        <w:t xml:space="preserve"> </w:t>
      </w:r>
      <w:del w:author="Microsoft Word" w:date="2024-12-20T11:42:00Z" w16du:dateUtc="2024-12-20T19:42:00Z" w:id="67">
        <w:r w:rsidR="00E77C95">
          <w:fldChar w:fldCharType="begin"/>
        </w:r>
      </w:del>
      <w:r w:rsidR="00E77C95">
        <w:instrText>HYPERLINK "</w:instrText>
      </w:r>
      <w:ins w:author="Microsoft Word" w:date="2024-12-20T11:33:00Z" w16du:dateUtc="2024-12-20T19:33:00Z" w:id="68">
        <w:r w:rsidRPr="00E77C95" w:rsidR="00E77C95">
          <w:instrText>https://github.com/aimclub/ProtoLLM/tree/main</w:instrText>
        </w:r>
      </w:ins>
      <w:r w:rsidR="00E77C95">
        <w:instrText>"</w:instrText>
      </w:r>
      <w:del w:author="Microsoft Word" w:date="2024-12-20T11:42:00Z" w16du:dateUtc="2024-12-20T19:42:00Z" w:id="69">
        <w:r w:rsidR="00E77C95">
          <w:fldChar w:fldCharType="separate"/>
        </w:r>
      </w:del>
      <w:ins w:author="Microsoft Word" w:date="2024-12-20T11:33:00Z" w16du:dateUtc="2024-12-20T19:33:00Z" w:id="70">
        <w:del w:author="Microsoft Word" w:date="2024-12-20T11:42:00Z" w16du:dateUtc="2024-12-20T19:42:00Z" w:id="71">
          <w:r w:rsidRPr="0027634A" w:rsidR="00E77C95">
            <w:rPr>
              <w:rStyle w:val="Hyperlink"/>
            </w:rPr>
            <w:delText>https://github.com/aimclub/ProtoLLM/tree/main</w:delText>
          </w:r>
        </w:del>
      </w:ins>
      <w:del w:author="Microsoft Word" w:date="2024-12-20T11:42:00Z" w16du:dateUtc="2024-12-20T19:42:00Z" w:id="72">
        <w:r w:rsidR="00E77C95">
          <w:fldChar w:fldCharType="end"/>
        </w:r>
      </w:del>
      <w:ins w:author="Microsoft Word" w:date="2024-12-20T11:42:00Z" w16du:dateUtc="2024-12-20T19:42:00Z" w:id="73">
        <w:r>
          <w:fldChar w:fldCharType="begin"/>
        </w:r>
        <w:r>
          <w:instrText>HYPERLINK "https://github.com/aimclub/ProtoLLM/tree/main"</w:instrText>
        </w:r>
        <w:r>
          <w:fldChar w:fldCharType="separate"/>
        </w:r>
        <w:r w:rsidRPr="75AC81CB" w:rsidR="00E77C95">
          <w:rPr>
            <w:rStyle w:val="Hyperlink"/>
          </w:rPr>
          <w:t>https://github.com/aimclub/ProtoLLM/tree/main</w:t>
        </w:r>
        <w:r>
          <w:fldChar w:fldCharType="end"/>
        </w:r>
      </w:ins>
      <w:r w:rsidR="004F233F">
        <w:t xml:space="preserve"> содержит каталог </w:t>
      </w:r>
      <w:del w:author="Microsoft Word" w:date="2024-12-20T11:41:00Z" w16du:dateUtc="2024-12-20T19:41:00Z" w:id="74">
        <w:r w:rsidR="00684388">
          <w:fldChar w:fldCharType="begin"/>
        </w:r>
      </w:del>
      <w:del w:author="Microsoft Word" w:date="2024-12-20T11:42:00Z" w16du:dateUtc="2024-12-20T19:42:00Z" w:id="75">
        <w:r w:rsidR="00684388">
          <w:delInstrText>HYPERLINK "</w:delInstrText>
        </w:r>
        <w:r w:rsidRPr="00D67C68" w:rsidR="00684388">
          <w:delInstrText>https://github.com/aimclub/ProtoLLM/tree/main/protollm/synthetics</w:delInstrText>
        </w:r>
        <w:r w:rsidR="00684388">
          <w:delInstrText>"</w:delInstrText>
        </w:r>
      </w:del>
      <w:del w:author="Microsoft Word" w:date="2024-12-20T11:41:00Z" w16du:dateUtc="2024-12-20T19:41:00Z" w:id="76">
        <w:r w:rsidR="00684388">
          <w:fldChar w:fldCharType="separate"/>
        </w:r>
        <w:r w:rsidRPr="0027634A" w:rsidR="00684388">
          <w:rPr>
            <w:rStyle w:val="Hyperlink"/>
          </w:rPr>
          <w:delText>https://github.com/aimclub/ProtoLLM/tree/main/protollm/synthetics</w:delText>
        </w:r>
        <w:r w:rsidR="00684388">
          <w:fldChar w:fldCharType="end"/>
        </w:r>
      </w:del>
      <w:ins w:author="Microsoft Word" w:date="2024-12-20T11:42:00Z" w16du:dateUtc="2024-12-20T19:42:00Z" w:id="77">
        <w:r>
          <w:fldChar w:fldCharType="begin"/>
        </w:r>
        <w:r>
          <w:instrText>HYPERLINK "https://github.com/aimclub/ProtoLLM/tree/main/protollm/synthetics"</w:instrText>
        </w:r>
        <w:r>
          <w:fldChar w:fldCharType="separate"/>
        </w:r>
        <w:r w:rsidRPr="75AC81CB" w:rsidDel="00684388">
          <w:rPr>
            <w:rStyle w:val="Hyperlink"/>
          </w:rPr>
          <w:t>https://github.com/aimclub/ProtoLLM/tree/main/protollm/synthetics</w:t>
        </w:r>
        <w:r>
          <w:fldChar w:fldCharType="end"/>
        </w:r>
      </w:ins>
      <w:r w:rsidR="00A16AA7">
        <w:t>.</w:t>
      </w:r>
    </w:p>
    <w:p w:rsidRPr="004F1F0C" w:rsidR="004818E9" w:rsidP="004818E9" w:rsidRDefault="004818E9" w14:paraId="12B13959" w14:textId="3E1A69B0">
      <w:r w:rsidRPr="00896713">
        <w:t xml:space="preserve">5) </w:t>
      </w:r>
      <w:r w:rsidR="00283165">
        <w:t>В</w:t>
      </w:r>
      <w:r>
        <w:t>спомогательные компоненты для разработки серверной части приложений на основе БЯМ</w:t>
      </w:r>
      <w:r w:rsidR="003F02C3">
        <w:t xml:space="preserve"> считается присутствующим, если репозиторий </w:t>
      </w:r>
      <w:ins w:author="Microsoft Word" w:date="2024-12-20T11:33:00Z" w16du:dateUtc="2024-12-20T19:33:00Z" w:id="78">
        <w:del w:author="Microsoft Word" w:date="2024-12-20T11:43:00Z" w16du:dateUtc="2024-12-20T19:43:00Z" w:id="79">
          <w:r w:rsidRPr="005C3451" w:rsidR="003F02C3">
            <w:delText>https://github.com/aimclub/ProtoLLM/tree/main</w:delText>
          </w:r>
        </w:del>
      </w:ins>
      <w:ins w:author="Microsoft Word" w:date="2024-12-20T11:43:00Z" w16du:dateUtc="2024-12-20T19:43:00Z" w:id="80">
        <w:r w:rsidR="003F02C3">
          <w:fldChar w:fldCharType="begin"/>
        </w:r>
      </w:ins>
      <w:del w:author="Microsoft Word" w:date="2024-12-20T11:43:00Z" w16du:dateUtc="2024-12-20T19:43:00Z" w:id="81">
        <w:r w:rsidR="003F02C3">
          <w:delInstrText>HYPERLINK "</w:delInstrText>
        </w:r>
      </w:del>
      <w:ins w:author="Microsoft Word" w:date="2024-12-20T11:33:00Z" w16du:dateUtc="2024-12-20T19:33:00Z" w:id="82">
        <w:del w:author="Microsoft Word" w:date="2024-12-20T11:43:00Z" w16du:dateUtc="2024-12-20T19:43:00Z" w:id="83">
          <w:r w:rsidRPr="00E77C95" w:rsidR="003F02C3">
            <w:delInstrText>https://github.com/aimclub/ProtoLLM/tree/main</w:delInstrText>
          </w:r>
        </w:del>
      </w:ins>
      <w:del w:author="Microsoft Word" w:date="2024-12-20T11:43:00Z" w16du:dateUtc="2024-12-20T19:43:00Z" w:id="84">
        <w:r w:rsidR="003F02C3">
          <w:delInstrText>"</w:delInstrText>
        </w:r>
      </w:del>
      <w:ins w:author="Microsoft Word" w:date="2024-12-20T11:43:00Z" w16du:dateUtc="2024-12-20T19:43:00Z" w:id="85">
        <w:r w:rsidR="003F02C3">
          <w:fldChar w:fldCharType="separate"/>
        </w:r>
        <w:r w:rsidRPr="0027634A" w:rsidR="003F02C3">
          <w:rPr>
            <w:rStyle w:val="Hyperlink"/>
          </w:rPr>
          <w:t>https://github.com/aimclub/ProtoLLM/tree/main</w:t>
        </w:r>
        <w:r w:rsidR="003F02C3">
          <w:fldChar w:fldCharType="end"/>
        </w:r>
      </w:ins>
      <w:r w:rsidR="003F02C3">
        <w:t xml:space="preserve"> содержит каталог </w:t>
      </w:r>
      <w:del w:author="Microsoft Word" w:date="2024-12-20T11:43:00Z" w16du:dateUtc="2024-12-20T19:43:00Z" w:id="86">
        <w:r w:rsidR="00C4112B">
          <w:fldChar w:fldCharType="begin"/>
        </w:r>
        <w:r w:rsidR="00C4112B">
          <w:delInstrText>HYPERLINK "</w:delInstrText>
        </w:r>
        <w:r w:rsidRPr="00C4112B" w:rsidR="00C4112B">
          <w:delInstrText>https://github.com/aimclub/ProtoLLM/tree/main/protollm_tools</w:delInstrText>
        </w:r>
        <w:r w:rsidR="00C4112B">
          <w:delInstrText>"</w:delInstrText>
        </w:r>
        <w:r w:rsidR="00C4112B">
          <w:fldChar w:fldCharType="separate"/>
        </w:r>
        <w:r w:rsidRPr="0027634A" w:rsidR="00C4112B">
          <w:rPr>
            <w:rStyle w:val="Hyperlink"/>
          </w:rPr>
          <w:delText>https://github.com/aimclub/ProtoLLM/tree/main/protollm_tools</w:delText>
        </w:r>
        <w:r w:rsidR="00C4112B">
          <w:fldChar w:fldCharType="end"/>
        </w:r>
      </w:del>
      <w:ins w:author="Microsoft Word" w:date="2024-12-20T11:43:00Z" w16du:dateUtc="2024-12-20T19:43:00Z" w:id="87">
        <w:r w:rsidR="00C4112B">
          <w:fldChar w:fldCharType="begin"/>
        </w:r>
        <w:r w:rsidR="00C4112B">
          <w:instrText>HYPERLINK "https://github.com/aimclub/ProtoLLM/tree/main/protollm_tools"</w:instrText>
        </w:r>
        <w:r w:rsidR="00C4112B">
          <w:fldChar w:fldCharType="separate"/>
        </w:r>
        <w:r w:rsidRPr="0027634A" w:rsidR="00C4112B">
          <w:rPr>
            <w:rStyle w:val="Hyperlink"/>
          </w:rPr>
          <w:t>https://github.com/aimclub/ProtoLLM/tree/main/protollm_tools</w:t>
        </w:r>
        <w:r w:rsidR="00C4112B">
          <w:fldChar w:fldCharType="end"/>
        </w:r>
      </w:ins>
      <w:r w:rsidR="00C4112B">
        <w:t xml:space="preserve"> с подкаталогами </w:t>
      </w:r>
      <w:hyperlink w:tooltip="llm-api" w:history="1" r:id="rId25">
        <w:r w:rsidRPr="003B4C60" w:rsidR="003B4C60">
          <w:rPr>
            <w:rStyle w:val="Hyperlink"/>
          </w:rPr>
          <w:t>llm-api</w:t>
        </w:r>
      </w:hyperlink>
      <w:r w:rsidR="003B4C60">
        <w:t xml:space="preserve">, </w:t>
      </w:r>
      <w:hyperlink w:tooltip="llm-worker" w:history="1" r:id="rId26">
        <w:r w:rsidRPr="00E640CE" w:rsidR="00E640CE">
          <w:rPr>
            <w:rStyle w:val="Hyperlink"/>
          </w:rPr>
          <w:t>llm-worker</w:t>
        </w:r>
      </w:hyperlink>
      <w:r w:rsidR="00E640CE">
        <w:t xml:space="preserve">, </w:t>
      </w:r>
      <w:hyperlink w:tooltip="sdk" w:history="1" r:id="rId27">
        <w:r w:rsidRPr="00106589" w:rsidR="00106589">
          <w:rPr>
            <w:rStyle w:val="Hyperlink"/>
          </w:rPr>
          <w:t>sdk</w:t>
        </w:r>
      </w:hyperlink>
      <w:r w:rsidR="00106589">
        <w:t xml:space="preserve">. </w:t>
      </w:r>
    </w:p>
    <w:p w:rsidR="001C032F" w:rsidRDefault="00106589" w14:paraId="37E936DB" w14:textId="62B80ED2">
      <w:r>
        <w:t xml:space="preserve">6) </w:t>
      </w:r>
      <w:r w:rsidR="009D5C53">
        <w:t xml:space="preserve">Проверка на наличие документов считается пройденной, если </w:t>
      </w:r>
      <w:r w:rsidR="00020041">
        <w:t xml:space="preserve">каталог </w:t>
      </w:r>
      <w:hyperlink r:id="rId28">
        <w:r w:rsidRPr="112BFAC5" w:rsidR="00020041">
          <w:rPr>
            <w:rStyle w:val="Hyperlink"/>
          </w:rPr>
          <w:t>https://github.com/aimclub/ProtoLLM/tree/main/docs</w:t>
        </w:r>
      </w:hyperlink>
      <w:r w:rsidR="00020041">
        <w:t xml:space="preserve"> содержит файлы </w:t>
      </w:r>
      <w:r w:rsidR="00291413">
        <w:t xml:space="preserve">спецификации, текста программы, описания программы, </w:t>
      </w:r>
      <w:r w:rsidR="001E014D">
        <w:t>руководства программиста.</w:t>
      </w:r>
    </w:p>
    <w:p w:rsidR="64ABAF56" w:rsidP="05DC8274" w:rsidRDefault="64ABAF56" w14:paraId="25201B86" w14:textId="21570D5C">
      <w:pPr>
        <w:pStyle w:val="Heading2"/>
        <w:rPr>
          <w:color w:val="000000" w:themeColor="text1"/>
        </w:rPr>
      </w:pPr>
      <w:r>
        <w:t>Комплексная проверка наличия шаблонов для типовых систем с RAG и агентами</w:t>
      </w:r>
    </w:p>
    <w:p w:rsidRPr="004E53E1" w:rsidR="00310455" w:rsidP="003269E4" w:rsidRDefault="40E6E8FF" w14:paraId="67D3BF1D" w14:textId="7DFE596E">
      <w:pPr>
        <w:rPr>
          <w:highlight w:val="green"/>
        </w:rPr>
      </w:pPr>
      <w:r>
        <w:t xml:space="preserve"> </w:t>
      </w:r>
      <w:r w:rsidRPr="004E53E1">
        <w:rPr>
          <w:highlight w:val="green"/>
        </w:rPr>
        <w:t>Коля:</w:t>
      </w:r>
    </w:p>
    <w:p w:rsidRPr="00CB0D41" w:rsidR="00310455" w:rsidP="003269E4" w:rsidRDefault="00CD148B" w14:paraId="6008861B" w14:textId="44873145">
      <w:r>
        <w:t>Д</w:t>
      </w:r>
      <w:r w:rsidR="40E6E8FF">
        <w:t>3.2.10 Фреймворк должен предоставлять готовые шаблоны для типовых систем с RAG и агентами, которые можно использовать как отправную точку для разработки.</w:t>
      </w:r>
    </w:p>
    <w:p w:rsidRPr="00CB0D41" w:rsidR="00310455" w:rsidP="003269E4" w:rsidRDefault="00CD148B" w14:paraId="4C9B8CD6" w14:textId="5AAA5387">
      <w:r>
        <w:t>Д</w:t>
      </w:r>
      <w:r w:rsidR="40E6E8FF">
        <w:t xml:space="preserve">5.1 Возможность разворачивания прототипов приложений на основе не менее </w:t>
      </w:r>
      <w:r w:rsidRPr="000C6C00" w:rsidR="40E6E8FF">
        <w:t>10</w:t>
      </w:r>
      <w:r w:rsidR="40E6E8FF">
        <w:t xml:space="preserve"> шаблонов, включая шаблоны для RAG, шаблоны для агентов, шаблоны для управления подключением плагинов.</w:t>
      </w:r>
    </w:p>
    <w:p w:rsidRPr="000C6C00" w:rsidR="00310455" w:rsidP="003269E4" w:rsidRDefault="00CD148B" w14:paraId="4E7BE505" w14:textId="501CF6FB">
      <w:r>
        <w:t>Д</w:t>
      </w:r>
      <w:r w:rsidR="40E6E8FF">
        <w:t xml:space="preserve">5.2. Возможность создания сложных синтетических данных на основе не менее чем </w:t>
      </w:r>
      <w:r w:rsidRPr="000C6C00" w:rsidR="40E6E8FF">
        <w:t>5 шаблонов.</w:t>
      </w:r>
    </w:p>
    <w:p w:rsidR="1CBEC70F" w:rsidRDefault="1CBEC70F" w14:paraId="1194BEB5" w14:textId="0D155023"/>
    <w:p w:rsidR="18E63496" w:rsidP="1CBEC70F" w:rsidRDefault="00BB4903" w14:paraId="7F4A1876" w14:textId="4F731516">
      <w:pPr>
        <w:pStyle w:val="ListParagraph"/>
        <w:rPr>
          <w:rFonts w:ascii="Arial" w:hAnsi="Arial" w:eastAsia="Arial" w:cs="Arial"/>
          <w:color w:val="000000" w:themeColor="text1"/>
          <w:sz w:val="22"/>
          <w:highlight w:val="red"/>
        </w:rPr>
      </w:pPr>
      <w:r>
        <w:rPr>
          <w:rFonts w:eastAsia="Times New Roman"/>
          <w:color w:val="000000" w:themeColor="text1"/>
        </w:rPr>
        <w:t>Проверка направлена на оценку</w:t>
      </w:r>
      <w:r w:rsidRPr="1CBEC70F" w:rsidR="18E63496">
        <w:rPr>
          <w:rFonts w:eastAsia="Times New Roman"/>
          <w:color w:val="000000" w:themeColor="text1"/>
        </w:rPr>
        <w:t xml:space="preserve"> наличия типовых шаблонов для типовых систем с RAG и агентами для создания производных систем на основе фреймворка ProtoLLM.</w:t>
      </w:r>
    </w:p>
    <w:p w:rsidR="1CBEC70F" w:rsidP="1CBEC70F" w:rsidRDefault="1CBEC70F" w14:paraId="58C34692" w14:textId="57C17553">
      <w:pPr>
        <w:pStyle w:val="ListParagraph"/>
        <w:rPr>
          <w:rFonts w:ascii="Arial" w:hAnsi="Arial" w:eastAsia="Arial" w:cs="Arial"/>
          <w:color w:val="000000" w:themeColor="text1"/>
          <w:sz w:val="22"/>
          <w:highlight w:val="red"/>
        </w:rPr>
      </w:pPr>
    </w:p>
    <w:p w:rsidRPr="00DB7D2F" w:rsidR="18E63496" w:rsidP="1CBEC70F" w:rsidRDefault="00DB7D2F" w14:paraId="028D2B87" w14:textId="3386C645">
      <w:pPr>
        <w:pStyle w:val="ListParagraph"/>
        <w:spacing w:before="240" w:after="240"/>
        <w:rPr>
          <w:b/>
          <w:bCs/>
        </w:rPr>
      </w:pPr>
      <w:r w:rsidRPr="00DB7D2F">
        <w:rPr>
          <w:rFonts w:eastAsia="Times New Roman"/>
          <w:b/>
          <w:bCs/>
          <w:color w:val="000000" w:themeColor="text1"/>
        </w:rPr>
        <w:t>Способ</w:t>
      </w:r>
      <w:r w:rsidRPr="00DB7D2F" w:rsidR="18E63496">
        <w:rPr>
          <w:rFonts w:eastAsia="Times New Roman"/>
          <w:b/>
          <w:bCs/>
          <w:color w:val="000000" w:themeColor="text1"/>
        </w:rPr>
        <w:t xml:space="preserve"> проверки:</w:t>
      </w:r>
    </w:p>
    <w:p w:rsidR="18E63496" w:rsidP="1CBEC70F" w:rsidRDefault="18E63496" w14:paraId="48C25C6B" w14:textId="5845A797">
      <w:pPr>
        <w:pStyle w:val="ListParagraph"/>
        <w:spacing w:before="240" w:after="240"/>
        <w:jc w:val="left"/>
      </w:pPr>
      <w:r w:rsidRPr="1CBEC70F">
        <w:rPr>
          <w:rFonts w:eastAsia="Times New Roman"/>
          <w:color w:val="000000" w:themeColor="text1"/>
        </w:rPr>
        <w:t xml:space="preserve">1. Перейти в репозиторий </w:t>
      </w:r>
      <w:hyperlink w:history="1" r:id="rId29">
        <w:r w:rsidRPr="0027634A" w:rsidR="00BE0EF3">
          <w:rPr>
            <w:rStyle w:val="Hyperlink"/>
            <w:rFonts w:eastAsia="Times New Roman"/>
          </w:rPr>
          <w:t>https://github.com/aimclub/ProtoLLM.</w:t>
        </w:r>
      </w:hyperlink>
    </w:p>
    <w:p w:rsidR="18E63496" w:rsidP="1CBEC70F" w:rsidRDefault="18E63496" w14:paraId="30DC75B9" w14:textId="5EB1A644">
      <w:pPr>
        <w:pStyle w:val="ListParagraph"/>
        <w:spacing w:before="240" w:after="240"/>
        <w:jc w:val="left"/>
        <w:rPr>
          <w:rFonts w:eastAsia="Times New Roman"/>
          <w:color w:val="000000" w:themeColor="text1"/>
        </w:rPr>
      </w:pPr>
      <w:r w:rsidRPr="1CBEC70F">
        <w:rPr>
          <w:rFonts w:eastAsia="Times New Roman"/>
          <w:color w:val="000000" w:themeColor="text1"/>
        </w:rPr>
        <w:t>2. Перейти к каталог templates</w:t>
      </w:r>
    </w:p>
    <w:p w:rsidR="18E63496" w:rsidP="1CBEC70F" w:rsidRDefault="18E63496" w14:paraId="4FF12FBF" w14:textId="2DE41815">
      <w:pPr>
        <w:pStyle w:val="ListParagraph"/>
        <w:spacing w:before="240" w:after="240"/>
        <w:jc w:val="left"/>
        <w:rPr>
          <w:rFonts w:eastAsia="Times New Roman"/>
          <w:color w:val="000000" w:themeColor="text1"/>
        </w:rPr>
      </w:pPr>
      <w:r w:rsidRPr="1CBEC70F">
        <w:rPr>
          <w:rFonts w:eastAsia="Times New Roman"/>
          <w:color w:val="000000" w:themeColor="text1"/>
        </w:rPr>
        <w:t xml:space="preserve">3. Перейти под каталог prompt_templates, убедиться в наличии py-файлов в которых расположены шаблоны промптов для типовых сценариев использования (БЯМ) - промпты для RAG, промпты для вопросно-ответных систем и систем-ассистентов, промты для вычисления метрик при проведение численных экспериментов. </w:t>
      </w:r>
    </w:p>
    <w:p w:rsidRPr="00FF1CBF" w:rsidR="7D43FFF1" w:rsidP="1CBEC70F" w:rsidRDefault="18E63496" w14:paraId="24545AAA" w14:textId="10E8634E">
      <w:pPr>
        <w:pStyle w:val="ListParagraph"/>
        <w:spacing w:before="240" w:after="240"/>
        <w:jc w:val="left"/>
        <w:rPr>
          <w:rFonts w:eastAsia="Times New Roman"/>
          <w:color w:val="000000" w:themeColor="text1"/>
        </w:rPr>
      </w:pPr>
      <w:r w:rsidRPr="1CBEC70F">
        <w:rPr>
          <w:rFonts w:eastAsia="Times New Roman"/>
          <w:color w:val="000000" w:themeColor="text1"/>
        </w:rPr>
        <w:t>4. Перейти под каталог code_templates, убедиться в наличии py-файлов с шаблонами для сборки типовых систем</w:t>
      </w:r>
      <w:r w:rsidRPr="00982FBC" w:rsidR="00982FBC">
        <w:rPr>
          <w:rFonts w:eastAsia="Times New Roman"/>
          <w:color w:val="000000" w:themeColor="text1"/>
        </w:rPr>
        <w:t xml:space="preserve"> (</w:t>
      </w:r>
      <w:r w:rsidR="00982FBC">
        <w:rPr>
          <w:rFonts w:eastAsia="Times New Roman"/>
          <w:color w:val="000000" w:themeColor="text1"/>
        </w:rPr>
        <w:t>агентной системы, системы с вызовом функций, системы с использованием</w:t>
      </w:r>
      <w:r w:rsidRPr="00982FBC" w:rsidR="00982FBC">
        <w:rPr>
          <w:rFonts w:eastAsia="Times New Roman"/>
          <w:color w:val="000000" w:themeColor="text1"/>
        </w:rPr>
        <w:t xml:space="preserve"> </w:t>
      </w:r>
      <w:r w:rsidR="00982FBC">
        <w:rPr>
          <w:rFonts w:eastAsia="Times New Roman"/>
          <w:color w:val="000000" w:themeColor="text1"/>
          <w:lang w:val="en-US"/>
        </w:rPr>
        <w:t>RAG</w:t>
      </w:r>
      <w:r w:rsidRPr="00982FBC" w:rsidR="00982FBC">
        <w:rPr>
          <w:rFonts w:eastAsia="Times New Roman"/>
          <w:color w:val="000000" w:themeColor="text1"/>
        </w:rPr>
        <w:t>)</w:t>
      </w:r>
      <w:r w:rsidRPr="1CBEC70F">
        <w:rPr>
          <w:rFonts w:eastAsia="Times New Roman"/>
          <w:color w:val="000000" w:themeColor="text1"/>
        </w:rPr>
        <w:t>.</w:t>
      </w:r>
    </w:p>
    <w:p w:rsidRPr="009960E9" w:rsidR="00040C89" w:rsidP="1CBEC70F" w:rsidRDefault="00040C89" w14:paraId="7DE82FD8" w14:textId="69A35252">
      <w:pPr>
        <w:pStyle w:val="ListParagraph"/>
        <w:spacing w:before="240" w:after="240"/>
        <w:jc w:val="left"/>
        <w:rPr>
          <w:rFonts w:eastAsia="Times New Roman"/>
          <w:color w:val="000000" w:themeColor="text1"/>
        </w:rPr>
      </w:pPr>
      <w:r w:rsidRPr="009960E9">
        <w:rPr>
          <w:rFonts w:eastAsia="Times New Roman"/>
          <w:color w:val="000000" w:themeColor="text1"/>
        </w:rPr>
        <w:t>5.</w:t>
      </w:r>
      <w:r w:rsidRPr="009960E9" w:rsidR="008F60D7">
        <w:rPr>
          <w:rFonts w:eastAsia="Times New Roman"/>
          <w:color w:val="000000" w:themeColor="text1"/>
        </w:rPr>
        <w:t xml:space="preserve"> </w:t>
      </w:r>
      <w:r w:rsidR="005F6D45">
        <w:rPr>
          <w:rFonts w:eastAsia="Times New Roman"/>
          <w:color w:val="000000" w:themeColor="text1"/>
        </w:rPr>
        <w:t>Открыть</w:t>
      </w:r>
      <w:r w:rsidRPr="009960E9" w:rsidR="005F6D45">
        <w:rPr>
          <w:rFonts w:eastAsia="Times New Roman"/>
          <w:color w:val="000000" w:themeColor="text1"/>
        </w:rPr>
        <w:t xml:space="preserve"> </w:t>
      </w:r>
      <w:r w:rsidR="005F6D45">
        <w:rPr>
          <w:rFonts w:eastAsia="Times New Roman"/>
          <w:color w:val="000000" w:themeColor="text1"/>
        </w:rPr>
        <w:t>файл</w:t>
      </w:r>
      <w:r w:rsidRPr="009960E9" w:rsidR="005F6D45">
        <w:rPr>
          <w:rFonts w:eastAsia="Times New Roman"/>
          <w:color w:val="000000" w:themeColor="text1"/>
        </w:rPr>
        <w:t xml:space="preserve">, </w:t>
      </w:r>
      <w:r w:rsidR="005F6D45">
        <w:rPr>
          <w:rFonts w:eastAsia="Times New Roman"/>
          <w:color w:val="000000" w:themeColor="text1"/>
        </w:rPr>
        <w:t>убедиться</w:t>
      </w:r>
      <w:r w:rsidRPr="009960E9" w:rsidR="005F6D45">
        <w:rPr>
          <w:rFonts w:eastAsia="Times New Roman"/>
          <w:color w:val="000000" w:themeColor="text1"/>
        </w:rPr>
        <w:t xml:space="preserve"> </w:t>
      </w:r>
      <w:r w:rsidR="005F6D45">
        <w:rPr>
          <w:rFonts w:eastAsia="Times New Roman"/>
          <w:color w:val="000000" w:themeColor="text1"/>
        </w:rPr>
        <w:t>в</w:t>
      </w:r>
      <w:r w:rsidRPr="009960E9" w:rsidR="005F6D45">
        <w:rPr>
          <w:rFonts w:eastAsia="Times New Roman"/>
          <w:color w:val="000000" w:themeColor="text1"/>
        </w:rPr>
        <w:t xml:space="preserve"> </w:t>
      </w:r>
      <w:r w:rsidR="005F6D45">
        <w:rPr>
          <w:rFonts w:eastAsia="Times New Roman"/>
          <w:color w:val="000000" w:themeColor="text1"/>
        </w:rPr>
        <w:t>наличии</w:t>
      </w:r>
      <w:r w:rsidRPr="009960E9" w:rsidR="005F6D45">
        <w:rPr>
          <w:rFonts w:eastAsia="Times New Roman"/>
          <w:color w:val="000000" w:themeColor="text1"/>
        </w:rPr>
        <w:t xml:space="preserve"> </w:t>
      </w:r>
      <w:r w:rsidR="005F6D45">
        <w:rPr>
          <w:rFonts w:eastAsia="Times New Roman"/>
          <w:color w:val="000000" w:themeColor="text1"/>
        </w:rPr>
        <w:t>шаблонов</w:t>
      </w:r>
      <w:r w:rsidRPr="009960E9" w:rsidR="005F6D45">
        <w:rPr>
          <w:rFonts w:eastAsia="Times New Roman"/>
          <w:color w:val="000000" w:themeColor="text1"/>
        </w:rPr>
        <w:t xml:space="preserve"> </w:t>
      </w:r>
      <w:r w:rsidR="001B5798">
        <w:rPr>
          <w:rFonts w:eastAsia="Times New Roman"/>
          <w:color w:val="000000" w:themeColor="text1"/>
        </w:rPr>
        <w:t>для</w:t>
      </w:r>
      <w:r w:rsidRPr="009960E9" w:rsidR="001B5798">
        <w:rPr>
          <w:rFonts w:eastAsia="Times New Roman"/>
          <w:color w:val="000000" w:themeColor="text1"/>
        </w:rPr>
        <w:t xml:space="preserve"> </w:t>
      </w:r>
      <w:r w:rsidR="001B5798">
        <w:rPr>
          <w:rFonts w:eastAsia="Times New Roman"/>
          <w:color w:val="000000" w:themeColor="text1"/>
        </w:rPr>
        <w:t>генерации</w:t>
      </w:r>
      <w:r w:rsidRPr="009960E9" w:rsidR="001B5798">
        <w:rPr>
          <w:rFonts w:eastAsia="Times New Roman"/>
          <w:color w:val="000000" w:themeColor="text1"/>
        </w:rPr>
        <w:t xml:space="preserve"> </w:t>
      </w:r>
      <w:r w:rsidR="00E05337">
        <w:rPr>
          <w:rFonts w:eastAsia="Times New Roman"/>
          <w:color w:val="000000" w:themeColor="text1"/>
        </w:rPr>
        <w:t>синтетических</w:t>
      </w:r>
      <w:r w:rsidRPr="009960E9" w:rsidR="001B5798">
        <w:rPr>
          <w:rFonts w:eastAsia="Times New Roman"/>
          <w:color w:val="000000" w:themeColor="text1"/>
        </w:rPr>
        <w:t xml:space="preserve"> </w:t>
      </w:r>
      <w:r w:rsidR="001B5798">
        <w:rPr>
          <w:rFonts w:eastAsia="Times New Roman"/>
          <w:color w:val="000000" w:themeColor="text1"/>
        </w:rPr>
        <w:t>данных</w:t>
      </w:r>
      <w:r w:rsidRPr="009960E9" w:rsidR="001B5798">
        <w:rPr>
          <w:rFonts w:eastAsia="Times New Roman"/>
          <w:color w:val="000000" w:themeColor="text1"/>
        </w:rPr>
        <w:t xml:space="preserve"> - </w:t>
      </w:r>
      <w:r w:rsidRPr="001B5798" w:rsidR="001B5798">
        <w:rPr>
          <w:rFonts w:eastAsia="Times New Roman"/>
          <w:color w:val="000000" w:themeColor="text1"/>
          <w:lang w:val="en-US"/>
        </w:rPr>
        <w:t>protollm</w:t>
      </w:r>
      <w:r w:rsidRPr="009960E9" w:rsidR="001B5798">
        <w:rPr>
          <w:rFonts w:eastAsia="Times New Roman"/>
          <w:color w:val="000000" w:themeColor="text1"/>
        </w:rPr>
        <w:t>/</w:t>
      </w:r>
      <w:r w:rsidRPr="001B5798" w:rsidR="001B5798">
        <w:rPr>
          <w:rFonts w:eastAsia="Times New Roman"/>
          <w:color w:val="000000" w:themeColor="text1"/>
          <w:lang w:val="en-US"/>
        </w:rPr>
        <w:t>templates</w:t>
      </w:r>
      <w:r w:rsidRPr="009960E9" w:rsidR="001B5798">
        <w:rPr>
          <w:rFonts w:eastAsia="Times New Roman"/>
          <w:color w:val="000000" w:themeColor="text1"/>
        </w:rPr>
        <w:t>/</w:t>
      </w:r>
      <w:r w:rsidRPr="001B5798" w:rsidR="001B5798">
        <w:rPr>
          <w:rFonts w:eastAsia="Times New Roman"/>
          <w:color w:val="000000" w:themeColor="text1"/>
          <w:lang w:val="en-US"/>
        </w:rPr>
        <w:t>prompt</w:t>
      </w:r>
      <w:r w:rsidRPr="009960E9" w:rsidR="001B5798">
        <w:rPr>
          <w:rFonts w:eastAsia="Times New Roman"/>
          <w:color w:val="000000" w:themeColor="text1"/>
        </w:rPr>
        <w:t>_</w:t>
      </w:r>
      <w:r w:rsidRPr="001B5798" w:rsidR="001B5798">
        <w:rPr>
          <w:rFonts w:eastAsia="Times New Roman"/>
          <w:color w:val="000000" w:themeColor="text1"/>
          <w:lang w:val="en-US"/>
        </w:rPr>
        <w:t>templates</w:t>
      </w:r>
      <w:r w:rsidRPr="009960E9" w:rsidR="001B5798">
        <w:rPr>
          <w:rFonts w:eastAsia="Times New Roman"/>
          <w:color w:val="000000" w:themeColor="text1"/>
        </w:rPr>
        <w:t>/</w:t>
      </w:r>
      <w:r w:rsidRPr="001B5798" w:rsidR="001B5798">
        <w:rPr>
          <w:rFonts w:eastAsia="Times New Roman"/>
          <w:color w:val="000000" w:themeColor="text1"/>
          <w:lang w:val="en-US"/>
        </w:rPr>
        <w:t>synthetic</w:t>
      </w:r>
      <w:r w:rsidRPr="009960E9" w:rsidR="001B5798">
        <w:rPr>
          <w:rFonts w:eastAsia="Times New Roman"/>
          <w:color w:val="000000" w:themeColor="text1"/>
        </w:rPr>
        <w:t>_</w:t>
      </w:r>
      <w:r w:rsidRPr="001B5798" w:rsidR="001B5798">
        <w:rPr>
          <w:rFonts w:eastAsia="Times New Roman"/>
          <w:color w:val="000000" w:themeColor="text1"/>
          <w:lang w:val="en-US"/>
        </w:rPr>
        <w:t>data</w:t>
      </w:r>
      <w:r w:rsidRPr="009960E9" w:rsidR="001B5798">
        <w:rPr>
          <w:rFonts w:eastAsia="Times New Roman"/>
          <w:color w:val="000000" w:themeColor="text1"/>
        </w:rPr>
        <w:t>_</w:t>
      </w:r>
      <w:r w:rsidRPr="001B5798" w:rsidR="001B5798">
        <w:rPr>
          <w:rFonts w:eastAsia="Times New Roman"/>
          <w:color w:val="000000" w:themeColor="text1"/>
          <w:lang w:val="en-US"/>
        </w:rPr>
        <w:t>prompts</w:t>
      </w:r>
      <w:r w:rsidRPr="009960E9" w:rsidR="001B5798">
        <w:rPr>
          <w:rFonts w:eastAsia="Times New Roman"/>
          <w:color w:val="000000" w:themeColor="text1"/>
        </w:rPr>
        <w:t>.</w:t>
      </w:r>
      <w:r w:rsidRPr="001B5798" w:rsidR="001B5798">
        <w:rPr>
          <w:rFonts w:eastAsia="Times New Roman"/>
          <w:color w:val="000000" w:themeColor="text1"/>
          <w:lang w:val="en-US"/>
        </w:rPr>
        <w:t>py</w:t>
      </w:r>
    </w:p>
    <w:p w:rsidR="004E53E1" w:rsidP="1CBEC70F" w:rsidRDefault="004E53E1" w14:paraId="50F4F056" w14:textId="77777777">
      <w:pPr>
        <w:pStyle w:val="ListParagraph"/>
        <w:spacing w:before="240" w:after="240"/>
        <w:jc w:val="left"/>
        <w:rPr>
          <w:rFonts w:eastAsia="Times New Roman"/>
          <w:b/>
          <w:bCs/>
          <w:color w:val="000000" w:themeColor="text1"/>
        </w:rPr>
      </w:pPr>
    </w:p>
    <w:p w:rsidRPr="004E53E1" w:rsidR="1CBEC70F" w:rsidP="1CBEC70F" w:rsidRDefault="00DB7D2F" w14:paraId="4E567BE9" w14:textId="6D903959">
      <w:pPr>
        <w:pStyle w:val="ListParagraph"/>
        <w:spacing w:before="240" w:after="240"/>
        <w:jc w:val="left"/>
        <w:rPr>
          <w:rFonts w:eastAsia="Times New Roman"/>
          <w:b/>
          <w:bCs/>
          <w:color w:val="000000" w:themeColor="text1"/>
        </w:rPr>
      </w:pPr>
      <w:r w:rsidRPr="004E53E1">
        <w:rPr>
          <w:rFonts w:eastAsia="Times New Roman"/>
          <w:b/>
          <w:bCs/>
          <w:color w:val="000000" w:themeColor="text1"/>
        </w:rPr>
        <w:t>Критерий успеха</w:t>
      </w:r>
      <w:r w:rsidRPr="004E53E1" w:rsidR="004E53E1">
        <w:rPr>
          <w:rFonts w:eastAsia="Times New Roman"/>
          <w:b/>
          <w:bCs/>
          <w:color w:val="000000" w:themeColor="text1"/>
        </w:rPr>
        <w:t>:</w:t>
      </w:r>
    </w:p>
    <w:p w:rsidR="18E63496" w:rsidP="1CBEC70F" w:rsidRDefault="18E63496" w14:paraId="283BDF91" w14:textId="16FF3E15">
      <w:pPr>
        <w:pStyle w:val="ListParagraph"/>
        <w:rPr>
          <w:rFonts w:eastAsia="Times New Roman"/>
          <w:color w:val="000000" w:themeColor="text1"/>
        </w:rPr>
      </w:pPr>
      <w:r w:rsidRPr="1CBEC70F">
        <w:rPr>
          <w:rFonts w:eastAsia="Times New Roman"/>
          <w:color w:val="000000" w:themeColor="text1"/>
        </w:rPr>
        <w:t>Проверка считается успешной, если в каталогах присутствуют не менее 10 примеров с промптами и кодовыми шаблонами</w:t>
      </w:r>
      <w:r w:rsidRPr="00040C89" w:rsidR="00040C89">
        <w:rPr>
          <w:rFonts w:eastAsia="Times New Roman"/>
          <w:color w:val="000000" w:themeColor="text1"/>
        </w:rPr>
        <w:t xml:space="preserve"> </w:t>
      </w:r>
      <w:r w:rsidR="00040C89">
        <w:rPr>
          <w:rFonts w:eastAsia="Times New Roman"/>
          <w:color w:val="000000" w:themeColor="text1"/>
        </w:rPr>
        <w:t>и не менее 5 шаблонов для синтетических данных</w:t>
      </w:r>
      <w:r w:rsidRPr="1CBEC70F">
        <w:rPr>
          <w:rFonts w:eastAsia="Times New Roman"/>
          <w:color w:val="000000" w:themeColor="text1"/>
        </w:rPr>
        <w:t>.</w:t>
      </w:r>
    </w:p>
    <w:p w:rsidR="1CBEC70F" w:rsidRDefault="1CBEC70F" w14:paraId="056BA1EC" w14:textId="55933C21"/>
    <w:p w:rsidRPr="00CB0D41" w:rsidR="00310455" w:rsidP="003269E4" w:rsidRDefault="00310455" w14:paraId="01BC3364" w14:textId="6DBA4486"/>
    <w:p w:rsidR="19371D99" w:rsidP="5837581E" w:rsidRDefault="5DEB9824" w14:paraId="5AF0CAE8" w14:textId="567E6B56">
      <w:pPr>
        <w:pStyle w:val="Heading2"/>
        <w:rPr>
          <w:color w:val="000000" w:themeColor="text1"/>
        </w:rPr>
      </w:pPr>
      <w:r>
        <w:t>П</w:t>
      </w:r>
      <w:r w:rsidR="3F074316">
        <w:t>роверка наличия обработки сбоев и исключений</w:t>
      </w:r>
    </w:p>
    <w:p w:rsidRPr="00C06D54" w:rsidR="3F074316" w:rsidRDefault="3F074316" w14:paraId="40882F91" w14:textId="237AE532">
      <w:pPr>
        <w:rPr>
          <w:highlight w:val="green"/>
        </w:rPr>
      </w:pPr>
      <w:r w:rsidRPr="00C06D54">
        <w:rPr>
          <w:highlight w:val="green"/>
        </w:rPr>
        <w:t>Коля:</w:t>
      </w:r>
    </w:p>
    <w:p w:rsidR="3F074316" w:rsidRDefault="00CD148B" w14:paraId="22D46C26" w14:textId="1EDCE00A">
      <w:r>
        <w:t>Д</w:t>
      </w:r>
      <w:r w:rsidR="3F074316">
        <w:t>3.3.2 Должна быть предусмотрена обработка сбоев и исключений при работе алгоритмов, сопровождаемая однозначно интерпретируемыми сообщениями оператору</w:t>
      </w:r>
    </w:p>
    <w:p w:rsidR="473D29D6" w:rsidRDefault="473D29D6" w14:paraId="1B29C627" w14:textId="0DF186C5"/>
    <w:p w:rsidR="67391467" w:rsidP="473D29D6" w:rsidRDefault="67391467" w14:paraId="3B3A6301" w14:textId="7C73EC92">
      <w:pPr>
        <w:rPr>
          <w:rFonts w:eastAsia="Times New Roman"/>
          <w:color w:val="000000" w:themeColor="text1"/>
        </w:rPr>
      </w:pPr>
      <w:r w:rsidRPr="473D29D6">
        <w:rPr>
          <w:rFonts w:eastAsia="Times New Roman"/>
          <w:color w:val="000000" w:themeColor="text1"/>
        </w:rPr>
        <w:t>В данном пункте осуществляется реализации</w:t>
      </w:r>
      <w:r w:rsidRPr="00DF5825">
        <w:rPr>
          <w:rFonts w:eastAsia="Times New Roman"/>
          <w:color w:val="000000" w:themeColor="text1"/>
        </w:rPr>
        <w:t xml:space="preserve"> обработки сбоев и исключений при работе алгоритмов </w:t>
      </w:r>
      <w:r w:rsidRPr="473D29D6">
        <w:rPr>
          <w:rFonts w:eastAsia="Times New Roman"/>
          <w:color w:val="000000" w:themeColor="text1"/>
        </w:rPr>
        <w:t>фреймворка ProtoLLM.</w:t>
      </w:r>
    </w:p>
    <w:p w:rsidRPr="00DF5825" w:rsidR="00DF5825" w:rsidP="00DF5825" w:rsidRDefault="00DF5825" w14:paraId="7BEE9BD6" w14:textId="2DEFC2EB">
      <w:pPr>
        <w:rPr>
          <w:rFonts w:eastAsia="Times New Roman"/>
          <w:color w:val="000000" w:themeColor="text1"/>
        </w:rPr>
      </w:pPr>
    </w:p>
    <w:p w:rsidRPr="002F29CB" w:rsidR="67391467" w:rsidP="473D29D6" w:rsidRDefault="002F29CB" w14:paraId="508D25AD" w14:textId="2FA2DE17">
      <w:pPr>
        <w:spacing w:before="240" w:after="240"/>
        <w:rPr>
          <w:b/>
          <w:bCs/>
        </w:rPr>
      </w:pPr>
      <w:r w:rsidRPr="002F29CB">
        <w:rPr>
          <w:rFonts w:eastAsia="Times New Roman"/>
          <w:b/>
          <w:bCs/>
          <w:color w:val="000000" w:themeColor="text1"/>
        </w:rPr>
        <w:t>Способ</w:t>
      </w:r>
      <w:r w:rsidRPr="002F29CB" w:rsidR="67391467">
        <w:rPr>
          <w:rFonts w:eastAsia="Times New Roman"/>
          <w:b/>
          <w:bCs/>
          <w:color w:val="000000" w:themeColor="text1"/>
        </w:rPr>
        <w:t xml:space="preserve"> проверки:</w:t>
      </w:r>
    </w:p>
    <w:p w:rsidR="67391467" w:rsidP="473D29D6" w:rsidRDefault="002F29CB" w14:paraId="5DB5D86E" w14:textId="525CE121">
      <w:pPr>
        <w:ind w:left="709" w:firstLine="0"/>
        <w:rPr>
          <w:rFonts w:ascii="Arial" w:hAnsi="Arial" w:eastAsia="Arial" w:cs="Arial"/>
          <w:color w:val="000000" w:themeColor="text1"/>
          <w:sz w:val="22"/>
        </w:rPr>
      </w:pPr>
      <w:r>
        <w:rPr>
          <w:rFonts w:eastAsia="Times New Roman"/>
          <w:color w:val="000000" w:themeColor="text1"/>
        </w:rPr>
        <w:t xml:space="preserve">1. </w:t>
      </w:r>
      <w:r w:rsidRPr="473D29D6" w:rsidR="67391467">
        <w:rPr>
          <w:rFonts w:eastAsia="Times New Roman"/>
          <w:color w:val="000000" w:themeColor="text1"/>
        </w:rPr>
        <w:t xml:space="preserve">Для запуска проверки необходимо выполнить код, приведенный в листинге </w:t>
      </w:r>
      <w:r w:rsidR="00DF5825">
        <w:rPr>
          <w:rFonts w:eastAsia="Times New Roman"/>
          <w:color w:val="000000" w:themeColor="text1"/>
        </w:rPr>
        <w:t>6.8</w:t>
      </w:r>
      <w:r w:rsidRPr="473D29D6" w:rsidR="67391467">
        <w:rPr>
          <w:rFonts w:eastAsia="Times New Roman"/>
          <w:color w:val="000000" w:themeColor="text1"/>
        </w:rPr>
        <w:t>.1.</w:t>
      </w:r>
    </w:p>
    <w:p w:rsidR="473D29D6" w:rsidP="473D29D6" w:rsidRDefault="473D29D6" w14:paraId="5CCC4951" w14:textId="10FF087A">
      <w:pPr>
        <w:rPr>
          <w:rFonts w:ascii="Arial" w:hAnsi="Arial" w:eastAsia="Arial" w:cs="Arial"/>
          <w:color w:val="000000" w:themeColor="text1"/>
          <w:sz w:val="22"/>
        </w:rPr>
      </w:pPr>
    </w:p>
    <w:p w:rsidR="67391467" w:rsidP="473D29D6" w:rsidRDefault="67391467" w14:paraId="08D4898E" w14:textId="302DB1E9">
      <w:pPr>
        <w:keepNext/>
        <w:spacing w:after="200"/>
        <w:ind w:firstLine="0"/>
        <w:jc w:val="left"/>
        <w:rPr>
          <w:color w:val="000000" w:themeColor="text1"/>
        </w:rPr>
      </w:pPr>
      <w:r w:rsidRPr="473D29D6">
        <w:rPr>
          <w:color w:val="000000" w:themeColor="text1"/>
        </w:rPr>
        <w:t xml:space="preserve">Листинг </w:t>
      </w:r>
      <w:r w:rsidR="00DF5825">
        <w:rPr>
          <w:color w:val="000000" w:themeColor="text1"/>
        </w:rPr>
        <w:t>6.8.1</w:t>
      </w:r>
      <w:r w:rsidRPr="473D29D6">
        <w:rPr>
          <w:color w:val="000000" w:themeColor="text1"/>
        </w:rPr>
        <w:fldChar w:fldCharType="begin"/>
      </w:r>
      <w:r w:rsidRPr="473D29D6">
        <w:rPr>
          <w:color w:val="000000" w:themeColor="text1"/>
        </w:rPr>
        <w:instrText xml:space="preserve"> SEQ Листинг \* ARABIC </w:instrText>
      </w:r>
      <w:r w:rsidRPr="473D29D6">
        <w:rPr>
          <w:color w:val="000000" w:themeColor="text1"/>
        </w:rPr>
        <w:fldChar w:fldCharType="end"/>
      </w:r>
      <w:r w:rsidRPr="473D29D6">
        <w:rPr>
          <w:color w:val="000000" w:themeColor="text1"/>
        </w:rPr>
        <w:t xml:space="preserve"> – Скрипт запуска эксперимента по вводу ошибочных данных в модуль работы с агентами фреймворка </w:t>
      </w:r>
      <w:r w:rsidRPr="473D29D6">
        <w:rPr>
          <w:color w:val="000000" w:themeColor="text1"/>
          <w:lang w:val="en-US"/>
        </w:rPr>
        <w:t>ProtoLLM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Pr="00002E93" w:rsidR="00C533A3" w:rsidTr="00C533A3" w14:paraId="3E4C3F74" w14:textId="77777777">
        <w:tc>
          <w:tcPr>
            <w:tcW w:w="9345" w:type="dxa"/>
            <w:shd w:val="clear" w:color="auto" w:fill="D0CECE" w:themeFill="background2" w:themeFillShade="E6"/>
          </w:tcPr>
          <w:p w:rsidRPr="00676C70" w:rsidR="00C533A3" w:rsidP="00676C70" w:rsidRDefault="00C533A3" w14:paraId="071C277D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from protollm.agents.llama31_agents.llama31_agent import Llama31ChatModel</w:t>
            </w:r>
          </w:p>
          <w:p w:rsidRPr="00676C70" w:rsidR="00C533A3" w:rsidP="00676C70" w:rsidRDefault="00C533A3" w14:paraId="5E239012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from langchain.agents import (</w:t>
            </w:r>
          </w:p>
          <w:p w:rsidRPr="00676C70" w:rsidR="00C533A3" w:rsidP="00676C70" w:rsidRDefault="00C533A3" w14:paraId="155ADC1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create_structured_chat_agent,</w:t>
            </w:r>
          </w:p>
          <w:p w:rsidRPr="00676C70" w:rsidR="00C533A3" w:rsidP="00676C70" w:rsidRDefault="00C533A3" w14:paraId="59B9C76D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AgentExecutor,</w:t>
            </w:r>
          </w:p>
          <w:p w:rsidRPr="00676C70" w:rsidR="00C533A3" w:rsidP="00676C70" w:rsidRDefault="00C533A3" w14:paraId="47248A7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tool,</w:t>
            </w:r>
          </w:p>
          <w:p w:rsidRPr="00676C70" w:rsidR="00C533A3" w:rsidP="00676C70" w:rsidRDefault="00C533A3" w14:paraId="5FE110AF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Pr="00676C70" w:rsidR="00C533A3" w:rsidP="00676C70" w:rsidRDefault="00C533A3" w14:paraId="5849E36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from langchain.prompts import ChatPromptTemplate, MessagesPlaceholder</w:t>
            </w:r>
          </w:p>
          <w:p w:rsidRPr="00676C70" w:rsidR="00C533A3" w:rsidP="00676C70" w:rsidRDefault="00C533A3" w14:paraId="25A62B2E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from langchain.tools.render import render_text_description_and_args</w:t>
            </w:r>
          </w:p>
          <w:p w:rsidRPr="00676C70" w:rsidR="00C533A3" w:rsidP="00676C70" w:rsidRDefault="00C533A3" w14:paraId="72D35D1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from langchain_core.prompts import SystemMessagePromptTemplate, HumanMessagePromptTemplate</w:t>
            </w:r>
          </w:p>
          <w:p w:rsidRPr="00676C70" w:rsidR="00C533A3" w:rsidP="00676C70" w:rsidRDefault="00C533A3" w14:paraId="31A77CAC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C533A3" w:rsidP="00676C70" w:rsidRDefault="00C533A3" w14:paraId="01669E3E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C533A3" w:rsidP="00676C70" w:rsidRDefault="00C533A3" w14:paraId="58D15623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# Define tools using the @tool decorator</w:t>
            </w:r>
          </w:p>
          <w:p w:rsidRPr="00676C70" w:rsidR="00C533A3" w:rsidP="00676C70" w:rsidRDefault="00C533A3" w14:paraId="71E25D98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@tool</w:t>
            </w:r>
          </w:p>
          <w:p w:rsidRPr="00676C70" w:rsidR="00C533A3" w:rsidP="00676C70" w:rsidRDefault="00C533A3" w14:paraId="142D9691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def add_numbers(a: int, b: int) -&gt; int:</w:t>
            </w:r>
          </w:p>
          <w:p w:rsidRPr="00676C70" w:rsidR="00C533A3" w:rsidP="00676C70" w:rsidRDefault="00C533A3" w14:paraId="33F60661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"""Adds two numbers."""</w:t>
            </w:r>
          </w:p>
          <w:p w:rsidRPr="00676C70" w:rsidR="00C533A3" w:rsidP="00676C70" w:rsidRDefault="00C533A3" w14:paraId="005F7894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return a + b</w:t>
            </w:r>
          </w:p>
          <w:p w:rsidRPr="00676C70" w:rsidR="00C533A3" w:rsidP="00676C70" w:rsidRDefault="00C533A3" w14:paraId="69A1883A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C533A3" w:rsidP="00676C70" w:rsidRDefault="00C533A3" w14:paraId="74F3F754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@tool</w:t>
            </w:r>
          </w:p>
          <w:p w:rsidRPr="00676C70" w:rsidR="00C533A3" w:rsidP="00676C70" w:rsidRDefault="00C533A3" w14:paraId="4E644D12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def multiply_numbers(a: int, b: int) -&gt; int:</w:t>
            </w:r>
          </w:p>
          <w:p w:rsidRPr="00676C70" w:rsidR="00C533A3" w:rsidP="00676C70" w:rsidRDefault="00C533A3" w14:paraId="78ED999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"""Multiplies two numbers."""</w:t>
            </w:r>
          </w:p>
          <w:p w:rsidRPr="00676C70" w:rsidR="00C533A3" w:rsidP="00676C70" w:rsidRDefault="00C533A3" w14:paraId="4E2AC8FE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return a * b</w:t>
            </w:r>
          </w:p>
          <w:p w:rsidRPr="00676C70" w:rsidR="00C533A3" w:rsidP="00676C70" w:rsidRDefault="00C533A3" w14:paraId="5A6D9183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C533A3" w:rsidP="00676C70" w:rsidRDefault="00C533A3" w14:paraId="3874353E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# List of tools</w:t>
            </w:r>
          </w:p>
          <w:p w:rsidRPr="00676C70" w:rsidR="00C533A3" w:rsidP="00676C70" w:rsidRDefault="00C533A3" w14:paraId="5D2B5F84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tools = [add_numbers, multiply_numbers]</w:t>
            </w:r>
          </w:p>
          <w:p w:rsidRPr="00676C70" w:rsidR="00C533A3" w:rsidP="00676C70" w:rsidRDefault="00C533A3" w14:paraId="63FC3C8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C533A3" w:rsidP="00676C70" w:rsidRDefault="00C533A3" w14:paraId="5EAB886C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# Create the system and human prompts</w:t>
            </w:r>
          </w:p>
          <w:p w:rsidRPr="00676C70" w:rsidR="00C533A3" w:rsidP="00676C70" w:rsidRDefault="00C533A3" w14:paraId="759D6E9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system_prompt = '''Respond to the human as helpfully and accurately as possible. You have access to the following tools:</w:t>
            </w:r>
          </w:p>
          <w:p w:rsidRPr="00676C70" w:rsidR="00C533A3" w:rsidP="00676C70" w:rsidRDefault="00C533A3" w14:paraId="33A8DBD8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C533A3" w:rsidP="00676C70" w:rsidRDefault="00C533A3" w14:paraId="7006B57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{tools}</w:t>
            </w:r>
          </w:p>
          <w:p w:rsidRPr="00676C70" w:rsidR="00C533A3" w:rsidP="00676C70" w:rsidRDefault="00C533A3" w14:paraId="4C6CD226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C533A3" w:rsidP="00676C70" w:rsidRDefault="00C533A3" w14:paraId="05C6EAED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Use a JSON blob to specify a tool by providing an "action" key (tool name) and an "action_input" key (tool input).</w:t>
            </w:r>
          </w:p>
          <w:p w:rsidRPr="00676C70" w:rsidR="00C533A3" w:rsidP="00676C70" w:rsidRDefault="00C533A3" w14:paraId="3B2F47E3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C533A3" w:rsidP="00676C70" w:rsidRDefault="00C533A3" w14:paraId="1FE59560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Valid "action" values: "Final Answer" or {tool_names}</w:t>
            </w:r>
          </w:p>
          <w:p w:rsidRPr="00676C70" w:rsidR="00C533A3" w:rsidP="00676C70" w:rsidRDefault="00C533A3" w14:paraId="45A0496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C533A3" w:rsidP="00676C70" w:rsidRDefault="00C533A3" w14:paraId="312D0A33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Provide only ONE action per JSON blob, as shown:</w:t>
            </w:r>
          </w:p>
          <w:p w:rsidRPr="00676C70" w:rsidR="00C533A3" w:rsidP="00676C70" w:rsidRDefault="00C533A3" w14:paraId="27ED2431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C533A3" w:rsidP="00676C70" w:rsidRDefault="00C533A3" w14:paraId="4F922139" w14:textId="3BBABA1C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{{ "action": $TOOL_NAME, "action_input": $INPUT }}</w:t>
            </w:r>
          </w:p>
          <w:p w:rsidRPr="00676C70" w:rsidR="00C533A3" w:rsidP="00676C70" w:rsidRDefault="00C533A3" w14:paraId="3411751A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C533A3" w:rsidP="00676C70" w:rsidRDefault="00C533A3" w14:paraId="1CC647C8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Follow this format:</w:t>
            </w:r>
          </w:p>
          <w:p w:rsidRPr="00676C70" w:rsidR="00C533A3" w:rsidP="00676C70" w:rsidRDefault="00C533A3" w14:paraId="7DBC7541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C533A3" w:rsidP="00676C70" w:rsidRDefault="00C533A3" w14:paraId="41EB4842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Question: input question to answer</w:t>
            </w:r>
          </w:p>
          <w:p w:rsidRPr="00676C70" w:rsidR="00C533A3" w:rsidP="00676C70" w:rsidRDefault="00C533A3" w14:paraId="7A3FD960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Thought: consider previous and subsequent steps</w:t>
            </w:r>
          </w:p>
          <w:p w:rsidRPr="00676C70" w:rsidR="00C533A3" w:rsidP="00676C70" w:rsidRDefault="00C533A3" w14:paraId="7E832A10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Action: $JSON_BLOB</w:t>
            </w:r>
          </w:p>
          <w:p w:rsidRPr="00676C70" w:rsidR="00C533A3" w:rsidP="00676C70" w:rsidRDefault="00C533A3" w14:paraId="08F1A120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C533A3" w:rsidP="00676C70" w:rsidRDefault="00C533A3" w14:paraId="38BEFF1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Observation: action result</w:t>
            </w:r>
          </w:p>
          <w:p w:rsidRPr="00676C70" w:rsidR="00C533A3" w:rsidP="00676C70" w:rsidRDefault="00C533A3" w14:paraId="124D3DF2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... (repeat Thought/Action/Observation N times)</w:t>
            </w:r>
          </w:p>
          <w:p w:rsidRPr="00676C70" w:rsidR="00C533A3" w:rsidP="00676C70" w:rsidRDefault="00C533A3" w14:paraId="384E3AEA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Thought: I know what to respond</w:t>
            </w:r>
          </w:p>
          <w:p w:rsidRPr="00676C70" w:rsidR="00C533A3" w:rsidP="00676C70" w:rsidRDefault="00C533A3" w14:paraId="2C370038" w14:textId="3376BA56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Action: {{ "action": "Final Answer", "action_input": "Final response to human" }}</w:t>
            </w:r>
          </w:p>
          <w:p w:rsidRPr="00676C70" w:rsidR="00C533A3" w:rsidP="00676C70" w:rsidRDefault="00C533A3" w14:paraId="55103CAF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C533A3" w:rsidP="00676C70" w:rsidRDefault="00C533A3" w14:paraId="6AF4E55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C533A3" w:rsidP="00676C70" w:rsidRDefault="00C533A3" w14:paraId="500ECCF6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Begin! Reminder to ALWAYS respond with a valid JSON blob of a single action. Use tools if necessary. Respond directly if appropriate. Format is Action:```$JSON_BLOB``` then Observation'''</w:t>
            </w:r>
          </w:p>
          <w:p w:rsidRPr="00676C70" w:rsidR="00C533A3" w:rsidP="00676C70" w:rsidRDefault="00C533A3" w14:paraId="62D9E68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C533A3" w:rsidP="00676C70" w:rsidRDefault="00C533A3" w14:paraId="5C6E088F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human_prompt = '''{input}</w:t>
            </w:r>
          </w:p>
          <w:p w:rsidRPr="00676C70" w:rsidR="00C533A3" w:rsidP="00676C70" w:rsidRDefault="00C533A3" w14:paraId="044B3A48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{agent_scratchpad}</w:t>
            </w:r>
          </w:p>
          <w:p w:rsidRPr="00676C70" w:rsidR="00C533A3" w:rsidP="00676C70" w:rsidRDefault="00C533A3" w14:paraId="550797F3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(Reminder to respond in a JSON blob no matter what)'''</w:t>
            </w:r>
          </w:p>
          <w:p w:rsidRPr="00676C70" w:rsidR="00C533A3" w:rsidP="00676C70" w:rsidRDefault="00C533A3" w14:paraId="1F5D1D2C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C533A3" w:rsidP="00676C70" w:rsidRDefault="00C533A3" w14:paraId="5234D6EF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system_message = SystemMessagePromptTemplate.from_template(</w:t>
            </w:r>
          </w:p>
          <w:p w:rsidRPr="00676C70" w:rsidR="00C533A3" w:rsidP="00676C70" w:rsidRDefault="00C533A3" w14:paraId="5026604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system_prompt,</w:t>
            </w:r>
          </w:p>
          <w:p w:rsidRPr="00676C70" w:rsidR="00C533A3" w:rsidP="00676C70" w:rsidRDefault="00C533A3" w14:paraId="6B4821E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input_variables=["tools", "tool_names"],</w:t>
            </w:r>
          </w:p>
          <w:p w:rsidRPr="00676C70" w:rsidR="00C533A3" w:rsidP="00676C70" w:rsidRDefault="00C533A3" w14:paraId="4949E89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Pr="00676C70" w:rsidR="00C533A3" w:rsidP="00676C70" w:rsidRDefault="00C533A3" w14:paraId="336D004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human_message = HumanMessagePromptTemplate.from_template(</w:t>
            </w:r>
          </w:p>
          <w:p w:rsidRPr="00676C70" w:rsidR="00C533A3" w:rsidP="00676C70" w:rsidRDefault="00C533A3" w14:paraId="77B0CE07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human_prompt,</w:t>
            </w:r>
          </w:p>
          <w:p w:rsidRPr="00676C70" w:rsidR="00C533A3" w:rsidP="00676C70" w:rsidRDefault="00C533A3" w14:paraId="54DCD6C1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input_variables=["input", "agent_scratchpad"],</w:t>
            </w:r>
          </w:p>
          <w:p w:rsidRPr="00676C70" w:rsidR="00C533A3" w:rsidP="00676C70" w:rsidRDefault="00C533A3" w14:paraId="37279FD4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Pr="00676C70" w:rsidR="00C533A3" w:rsidP="00676C70" w:rsidRDefault="00C533A3" w14:paraId="062B493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C533A3" w:rsidP="00676C70" w:rsidRDefault="00C533A3" w14:paraId="45A42AC7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# Create the ChatPromptTemplate</w:t>
            </w:r>
          </w:p>
          <w:p w:rsidRPr="00676C70" w:rsidR="00C533A3" w:rsidP="00676C70" w:rsidRDefault="00C533A3" w14:paraId="4609FAC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prompt = ChatPromptTemplate.from_messages(</w:t>
            </w:r>
          </w:p>
          <w:p w:rsidRPr="00676C70" w:rsidR="00C533A3" w:rsidP="00676C70" w:rsidRDefault="00C533A3" w14:paraId="07E72A2C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[</w:t>
            </w:r>
          </w:p>
          <w:p w:rsidRPr="00676C70" w:rsidR="00C533A3" w:rsidP="00676C70" w:rsidRDefault="00C533A3" w14:paraId="4A498717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system_message,</w:t>
            </w:r>
          </w:p>
          <w:p w:rsidRPr="00676C70" w:rsidR="00C533A3" w:rsidP="00676C70" w:rsidRDefault="00C533A3" w14:paraId="01D0648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MessagesPlaceholder(variable_name="chat_history", optional=True),</w:t>
            </w:r>
          </w:p>
          <w:p w:rsidRPr="00676C70" w:rsidR="00C533A3" w:rsidP="00676C70" w:rsidRDefault="00C533A3" w14:paraId="32AD93D1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human_message,</w:t>
            </w:r>
          </w:p>
          <w:p w:rsidRPr="00676C70" w:rsidR="00C533A3" w:rsidP="00676C70" w:rsidRDefault="00C533A3" w14:paraId="480C8DAC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]</w:t>
            </w:r>
          </w:p>
          <w:p w:rsidRPr="00676C70" w:rsidR="00C533A3" w:rsidP="00676C70" w:rsidRDefault="00C533A3" w14:paraId="24A3DAAD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Pr="00676C70" w:rsidR="00C533A3" w:rsidP="00676C70" w:rsidRDefault="00C533A3" w14:paraId="3D08D47F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C533A3" w:rsidP="00676C70" w:rsidRDefault="00C533A3" w14:paraId="16CCE814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# Initialize the custom LLM</w:t>
            </w:r>
          </w:p>
          <w:p w:rsidRPr="00676C70" w:rsidR="00C533A3" w:rsidP="00676C70" w:rsidRDefault="00C533A3" w14:paraId="4DEFF5DF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llm = Llama31ChatModel(</w:t>
            </w:r>
          </w:p>
          <w:p w:rsidRPr="00676C70" w:rsidR="00C533A3" w:rsidP="00676C70" w:rsidRDefault="00C533A3" w14:paraId="09B8451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api_key="WRONG_API_KEY",</w:t>
            </w:r>
          </w:p>
          <w:p w:rsidRPr="00676C70" w:rsidR="00C533A3" w:rsidP="00676C70" w:rsidRDefault="00C533A3" w14:paraId="7D3FCF28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base_url=" WRONG_BASE_URL ",</w:t>
            </w:r>
          </w:p>
          <w:p w:rsidRPr="00676C70" w:rsidR="00C533A3" w:rsidP="00676C70" w:rsidRDefault="00C533A3" w14:paraId="13FB3422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model="WRONG_MODEL_NAME",</w:t>
            </w:r>
          </w:p>
          <w:p w:rsidRPr="00676C70" w:rsidR="00C533A3" w:rsidP="00676C70" w:rsidRDefault="00C533A3" w14:paraId="270BC6E8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temperature=0.5,</w:t>
            </w:r>
          </w:p>
          <w:p w:rsidRPr="00676C70" w:rsidR="00C533A3" w:rsidP="00676C70" w:rsidRDefault="00C533A3" w14:paraId="09DA81DC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max_tokens=3000,</w:t>
            </w:r>
          </w:p>
          <w:p w:rsidRPr="00676C70" w:rsidR="00C533A3" w:rsidP="00676C70" w:rsidRDefault="00C533A3" w14:paraId="1EB484A7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Pr="00676C70" w:rsidR="00C533A3" w:rsidP="00676C70" w:rsidRDefault="00C533A3" w14:paraId="0E51C932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C533A3" w:rsidP="00676C70" w:rsidRDefault="00C533A3" w14:paraId="72A0446D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# Create the structured chat agent</w:t>
            </w:r>
          </w:p>
          <w:p w:rsidRPr="00676C70" w:rsidR="00C533A3" w:rsidP="00676C70" w:rsidRDefault="00C533A3" w14:paraId="096DEB7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agent = create_structured_chat_agent(</w:t>
            </w:r>
          </w:p>
          <w:p w:rsidRPr="00676C70" w:rsidR="00C533A3" w:rsidP="00676C70" w:rsidRDefault="00C533A3" w14:paraId="58EEA3AC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llm=llm,</w:t>
            </w:r>
          </w:p>
          <w:p w:rsidRPr="00676C70" w:rsidR="00C533A3" w:rsidP="00676C70" w:rsidRDefault="00C533A3" w14:paraId="5609D1DA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tools=tools,</w:t>
            </w:r>
          </w:p>
          <w:p w:rsidRPr="00676C70" w:rsidR="00C533A3" w:rsidP="00676C70" w:rsidRDefault="00C533A3" w14:paraId="51C48644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prompt=prompt,</w:t>
            </w:r>
          </w:p>
          <w:p w:rsidRPr="00676C70" w:rsidR="00C533A3" w:rsidP="00676C70" w:rsidRDefault="00C533A3" w14:paraId="7B5FB20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stop_sequence=True,</w:t>
            </w:r>
          </w:p>
          <w:p w:rsidRPr="00676C70" w:rsidR="00C533A3" w:rsidP="00676C70" w:rsidRDefault="00C533A3" w14:paraId="213D696C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Pr="00676C70" w:rsidR="00C533A3" w:rsidP="00676C70" w:rsidRDefault="00C533A3" w14:paraId="4C02149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C533A3" w:rsidP="00676C70" w:rsidRDefault="00C533A3" w14:paraId="06DD0C8C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# Create the AgentExecutor</w:t>
            </w:r>
          </w:p>
          <w:p w:rsidRPr="00676C70" w:rsidR="00C533A3" w:rsidP="00676C70" w:rsidRDefault="00C533A3" w14:paraId="69371DF7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agent_executor = AgentExecutor.from_agent_and_tools(</w:t>
            </w:r>
          </w:p>
          <w:p w:rsidRPr="00676C70" w:rsidR="00C533A3" w:rsidP="00676C70" w:rsidRDefault="00C533A3" w14:paraId="0285750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agent=agent,</w:t>
            </w:r>
          </w:p>
          <w:p w:rsidRPr="00676C70" w:rsidR="00C533A3" w:rsidP="00676C70" w:rsidRDefault="00C533A3" w14:paraId="54E787C0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tools=tools,</w:t>
            </w:r>
          </w:p>
          <w:p w:rsidRPr="00676C70" w:rsidR="00C533A3" w:rsidP="00676C70" w:rsidRDefault="00C533A3" w14:paraId="514FB468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verbose=True,</w:t>
            </w:r>
          </w:p>
          <w:p w:rsidRPr="00676C70" w:rsidR="00C533A3" w:rsidP="00676C70" w:rsidRDefault="00C533A3" w14:paraId="79C8DA96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return_intermediate_steps=True,  # Set to True if you want intermediate steps</w:t>
            </w:r>
          </w:p>
          <w:p w:rsidRPr="00676C70" w:rsidR="00C533A3" w:rsidP="00676C70" w:rsidRDefault="00C533A3" w14:paraId="2976A068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output_keys=["output"],</w:t>
            </w:r>
          </w:p>
          <w:p w:rsidRPr="00676C70" w:rsidR="00C533A3" w:rsidP="00676C70" w:rsidRDefault="00C533A3" w14:paraId="46F48F9F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Pr="00676C70" w:rsidR="00C533A3" w:rsidP="00676C70" w:rsidRDefault="00C533A3" w14:paraId="2F36986F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C533A3" w:rsidP="00676C70" w:rsidRDefault="00C533A3" w14:paraId="5C82B3B6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# Example usage of the agent</w:t>
            </w:r>
          </w:p>
          <w:p w:rsidRPr="00676C70" w:rsidR="00C533A3" w:rsidP="00676C70" w:rsidRDefault="00C533A3" w14:paraId="1D3541B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if __name__ == "__main__":</w:t>
            </w:r>
          </w:p>
          <w:p w:rsidRPr="00676C70" w:rsidR="00C533A3" w:rsidP="00676C70" w:rsidRDefault="00C533A3" w14:paraId="1F268882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# Question for the agent</w:t>
            </w:r>
          </w:p>
          <w:p w:rsidRPr="00676C70" w:rsidR="00C533A3" w:rsidP="00676C70" w:rsidRDefault="00C533A3" w14:paraId="244FAF3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user_question = "What is the sum and product of 15 and 27?"</w:t>
            </w:r>
          </w:p>
          <w:p w:rsidRPr="00676C70" w:rsidR="00C533A3" w:rsidP="00676C70" w:rsidRDefault="00C533A3" w14:paraId="20013EC6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# Use invoke instead of run</w:t>
            </w:r>
          </w:p>
          <w:p w:rsidRPr="00676C70" w:rsidR="00C533A3" w:rsidP="00676C70" w:rsidRDefault="00C533A3" w14:paraId="6AD20672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response = agent_executor.invoke({"input": user_question})</w:t>
            </w:r>
          </w:p>
          <w:p w:rsidRPr="00676C70" w:rsidR="00C533A3" w:rsidP="00676C70" w:rsidRDefault="00C533A3" w14:paraId="164E3F6C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C533A3" w:rsidP="00676C70" w:rsidRDefault="00C533A3" w14:paraId="52E3DD63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# Access the output</w:t>
            </w:r>
          </w:p>
          <w:p w:rsidRPr="00676C70" w:rsidR="00C533A3" w:rsidP="00676C70" w:rsidRDefault="00C533A3" w14:paraId="0AB0FFED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final_answer = response["output"]</w:t>
            </w:r>
          </w:p>
          <w:p w:rsidRPr="00676C70" w:rsidR="00C533A3" w:rsidP="00676C70" w:rsidRDefault="00C533A3" w14:paraId="4356DC3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C533A3" w:rsidP="00676C70" w:rsidRDefault="00C533A3" w14:paraId="764B483A" w14:textId="1B54D733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# Print the final answer</w:t>
            </w:r>
          </w:p>
          <w:p w:rsidRPr="00676C70" w:rsidR="00C533A3" w:rsidP="00676C70" w:rsidRDefault="00C533A3" w14:paraId="59376C8D" w14:textId="5FA12D98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print(f"Agent's Response: \n {final_answer}")</w:t>
            </w:r>
          </w:p>
        </w:tc>
      </w:tr>
    </w:tbl>
    <w:p w:rsidR="473D29D6" w:rsidP="473D29D6" w:rsidRDefault="473D29D6" w14:paraId="0FDCEC18" w14:textId="30779F55">
      <w:pPr>
        <w:ind w:firstLine="0"/>
        <w:jc w:val="left"/>
        <w:rPr>
          <w:rFonts w:eastAsia="Times New Roman"/>
          <w:color w:val="000000" w:themeColor="text1"/>
          <w:sz w:val="22"/>
          <w:lang w:val="en-US"/>
        </w:rPr>
      </w:pPr>
    </w:p>
    <w:p w:rsidRPr="00C06D54" w:rsidR="00122429" w:rsidP="473D29D6" w:rsidRDefault="00122429" w14:paraId="40DA3D21" w14:textId="4E1AAFEB">
      <w:pPr>
        <w:spacing w:before="240" w:after="240"/>
        <w:jc w:val="left"/>
        <w:rPr>
          <w:rFonts w:eastAsia="Times New Roman"/>
          <w:b/>
          <w:bCs/>
          <w:color w:val="000000" w:themeColor="text1"/>
        </w:rPr>
      </w:pPr>
      <w:r w:rsidRPr="00C06D54">
        <w:rPr>
          <w:rFonts w:eastAsia="Times New Roman"/>
          <w:b/>
          <w:bCs/>
          <w:color w:val="000000" w:themeColor="text1"/>
        </w:rPr>
        <w:t xml:space="preserve">Критерий </w:t>
      </w:r>
      <w:r w:rsidRPr="00C06D54" w:rsidR="00C06D54">
        <w:rPr>
          <w:rFonts w:eastAsia="Times New Roman"/>
          <w:b/>
          <w:bCs/>
          <w:color w:val="000000" w:themeColor="text1"/>
        </w:rPr>
        <w:t>успеха:</w:t>
      </w:r>
    </w:p>
    <w:p w:rsidR="67391467" w:rsidP="473D29D6" w:rsidRDefault="67391467" w14:paraId="547BE306" w14:textId="65A332A1">
      <w:pPr>
        <w:spacing w:before="240" w:after="240"/>
        <w:jc w:val="left"/>
        <w:rPr>
          <w:rFonts w:eastAsia="Times New Roman"/>
          <w:color w:val="000000" w:themeColor="text1"/>
        </w:rPr>
      </w:pPr>
      <w:r w:rsidRPr="473D29D6">
        <w:rPr>
          <w:rFonts w:eastAsia="Times New Roman"/>
          <w:color w:val="000000" w:themeColor="text1"/>
        </w:rPr>
        <w:t>Проверка считается успешной, если в консоли выводится ошибка, начинающая с «API request failed» и далее детализирующая причины ошибки.</w:t>
      </w:r>
    </w:p>
    <w:p w:rsidR="473D29D6" w:rsidP="473D29D6" w:rsidRDefault="473D29D6" w14:paraId="59EDB318" w14:textId="027C0243">
      <w:pPr>
        <w:rPr>
          <w:rFonts w:ascii="Arial" w:hAnsi="Arial" w:eastAsia="Arial" w:cs="Arial"/>
          <w:color w:val="000000" w:themeColor="text1"/>
          <w:sz w:val="22"/>
        </w:rPr>
      </w:pPr>
    </w:p>
    <w:p w:rsidR="008D5594" w:rsidP="008D5594" w:rsidRDefault="008D5594" w14:paraId="0A9106E7" w14:textId="7BB0020A">
      <w:pPr>
        <w:pStyle w:val="Heading2"/>
        <w:rPr>
          <w:rFonts w:eastAsia="Arial"/>
          <w:color w:val="000000" w:themeColor="text1"/>
          <w:szCs w:val="24"/>
        </w:rPr>
      </w:pPr>
      <w:r>
        <w:t xml:space="preserve">Проверка наличия </w:t>
      </w:r>
      <w:r w:rsidRPr="008D5594" w:rsidR="003C74F6">
        <w:rPr>
          <w:rFonts w:eastAsia="Arial"/>
          <w:color w:val="000000" w:themeColor="text1"/>
          <w:szCs w:val="24"/>
        </w:rPr>
        <w:t>сведени</w:t>
      </w:r>
      <w:r w:rsidR="003C74F6">
        <w:rPr>
          <w:rFonts w:eastAsia="Arial"/>
          <w:color w:val="000000" w:themeColor="text1"/>
          <w:szCs w:val="24"/>
        </w:rPr>
        <w:t>й</w:t>
      </w:r>
      <w:r w:rsidRPr="008D5594" w:rsidR="003C74F6">
        <w:rPr>
          <w:rFonts w:eastAsia="Arial"/>
          <w:color w:val="000000" w:themeColor="text1"/>
          <w:szCs w:val="24"/>
        </w:rPr>
        <w:t xml:space="preserve"> о порядке обращения к разработчикам при выявлении сбоев и ошибок при работе библиотеки</w:t>
      </w:r>
    </w:p>
    <w:p w:rsidRPr="00C87AA2" w:rsidR="003C74F6" w:rsidP="003C74F6" w:rsidRDefault="003C74F6" w14:paraId="78124650" w14:textId="0AC03021">
      <w:pPr>
        <w:rPr>
          <w:highlight w:val="green"/>
        </w:rPr>
      </w:pPr>
      <w:r w:rsidRPr="00C87AA2">
        <w:rPr>
          <w:rFonts w:eastAsia="Times New Roman"/>
          <w:iCs/>
          <w:szCs w:val="28"/>
          <w:highlight w:val="green"/>
        </w:rPr>
        <w:t>Коля</w:t>
      </w:r>
    </w:p>
    <w:p w:rsidRPr="008D5594" w:rsidR="473D29D6" w:rsidP="473D29D6" w:rsidRDefault="008D5594" w14:paraId="1E1CAF5C" w14:textId="3073F0EC">
      <w:pPr>
        <w:rPr>
          <w:rFonts w:eastAsia="Arial"/>
          <w:color w:val="000000" w:themeColor="text1"/>
          <w:szCs w:val="24"/>
        </w:rPr>
      </w:pPr>
      <w:r>
        <w:rPr>
          <w:rFonts w:eastAsia="Arial"/>
          <w:color w:val="000000" w:themeColor="text1"/>
          <w:szCs w:val="24"/>
        </w:rPr>
        <w:t>Д</w:t>
      </w:r>
      <w:r w:rsidRPr="008D5594">
        <w:rPr>
          <w:rFonts w:eastAsia="Arial"/>
          <w:color w:val="000000" w:themeColor="text1"/>
          <w:szCs w:val="24"/>
        </w:rPr>
        <w:t>3.3.3 На сервисе веб-хостинга кода Фреймворка должны быть приведены сведения о порядке обращения к разработчикам при выявлении сбоев и ошибок при работе библиотеки.</w:t>
      </w:r>
    </w:p>
    <w:p w:rsidR="67391467" w:rsidP="473D29D6" w:rsidRDefault="67391467" w14:paraId="4BD1F19F" w14:textId="5B4D90E9">
      <w:pPr>
        <w:spacing w:before="240" w:after="240"/>
        <w:jc w:val="left"/>
      </w:pPr>
      <w:r w:rsidRPr="473D29D6">
        <w:rPr>
          <w:rFonts w:eastAsia="Times New Roman"/>
          <w:color w:val="000000" w:themeColor="text1"/>
        </w:rPr>
        <w:t>В данном пункте осуществляется проверка наличия сведений о порядке обращения к разработчика в репозитории фреймворка ProtoLLM.</w:t>
      </w:r>
    </w:p>
    <w:p w:rsidRPr="00C87AA2" w:rsidR="67391467" w:rsidP="473D29D6" w:rsidRDefault="00C87AA2" w14:paraId="083208E6" w14:textId="01F597B5">
      <w:pPr>
        <w:spacing w:before="240" w:after="240"/>
        <w:rPr>
          <w:b/>
          <w:bCs/>
        </w:rPr>
      </w:pPr>
      <w:r w:rsidRPr="00C87AA2">
        <w:rPr>
          <w:rFonts w:eastAsia="Times New Roman"/>
          <w:b/>
          <w:bCs/>
          <w:color w:val="000000" w:themeColor="text1"/>
        </w:rPr>
        <w:t>Способ проверки</w:t>
      </w:r>
      <w:r w:rsidRPr="00C87AA2" w:rsidR="67391467">
        <w:rPr>
          <w:rFonts w:eastAsia="Times New Roman"/>
          <w:b/>
          <w:bCs/>
          <w:color w:val="000000" w:themeColor="text1"/>
        </w:rPr>
        <w:t>:</w:t>
      </w:r>
    </w:p>
    <w:p w:rsidR="67391467" w:rsidP="473D29D6" w:rsidRDefault="67391467" w14:paraId="1AA8A508" w14:textId="09294C64">
      <w:pPr>
        <w:spacing w:before="240" w:after="240"/>
        <w:jc w:val="left"/>
      </w:pPr>
      <w:r w:rsidRPr="473D29D6">
        <w:rPr>
          <w:rFonts w:eastAsia="Times New Roman"/>
          <w:color w:val="000000" w:themeColor="text1"/>
        </w:rPr>
        <w:t xml:space="preserve">1. Перейти в репозиторий </w:t>
      </w:r>
      <w:hyperlink r:id="rId30">
        <w:r w:rsidRPr="473D29D6">
          <w:rPr>
            <w:rStyle w:val="Hyperlink"/>
            <w:rFonts w:eastAsia="Times New Roman"/>
          </w:rPr>
          <w:t>https://github.com/aimclub/ProtoLLM</w:t>
        </w:r>
      </w:hyperlink>
    </w:p>
    <w:p w:rsidR="67391467" w:rsidP="473D29D6" w:rsidRDefault="67391467" w14:paraId="4250C04B" w14:textId="4EF4FE07">
      <w:pPr>
        <w:spacing w:before="240" w:after="240"/>
        <w:jc w:val="left"/>
        <w:rPr>
          <w:rFonts w:eastAsia="Times New Roman"/>
          <w:color w:val="000000" w:themeColor="text1"/>
        </w:rPr>
      </w:pPr>
      <w:r w:rsidRPr="473D29D6">
        <w:rPr>
          <w:rFonts w:eastAsia="Times New Roman"/>
          <w:color w:val="000000" w:themeColor="text1"/>
        </w:rPr>
        <w:t>2. Открыть файл README.md</w:t>
      </w:r>
    </w:p>
    <w:p w:rsidR="67391467" w:rsidP="473D29D6" w:rsidRDefault="67391467" w14:paraId="6BF86818" w14:textId="552AA0A1">
      <w:pPr>
        <w:spacing w:before="240" w:after="240"/>
        <w:jc w:val="left"/>
        <w:rPr>
          <w:rFonts w:eastAsia="Times New Roman"/>
          <w:color w:val="000000" w:themeColor="text1"/>
        </w:rPr>
      </w:pPr>
      <w:r w:rsidRPr="473D29D6">
        <w:rPr>
          <w:rFonts w:eastAsia="Times New Roman"/>
          <w:color w:val="000000" w:themeColor="text1"/>
        </w:rPr>
        <w:t>3. Перейти к секции Contacts</w:t>
      </w:r>
      <w:r w:rsidR="00455E0C">
        <w:rPr>
          <w:rFonts w:eastAsia="Times New Roman"/>
          <w:color w:val="000000" w:themeColor="text1"/>
        </w:rPr>
        <w:t>, проверить наличие контактов</w:t>
      </w:r>
    </w:p>
    <w:p w:rsidRPr="00C87AA2" w:rsidR="473D29D6" w:rsidP="473D29D6" w:rsidRDefault="00C87AA2" w14:paraId="115D072C" w14:textId="4B7B410E">
      <w:pPr>
        <w:spacing w:before="240" w:after="240"/>
        <w:jc w:val="left"/>
        <w:rPr>
          <w:rFonts w:eastAsia="Times New Roman"/>
          <w:b/>
          <w:bCs/>
          <w:color w:val="000000" w:themeColor="text1"/>
        </w:rPr>
      </w:pPr>
      <w:r w:rsidRPr="00C87AA2">
        <w:rPr>
          <w:rFonts w:eastAsia="Times New Roman"/>
          <w:b/>
          <w:bCs/>
          <w:color w:val="000000" w:themeColor="text1"/>
        </w:rPr>
        <w:t>Критерий успеха:</w:t>
      </w:r>
    </w:p>
    <w:p w:rsidR="67391467" w:rsidP="473D29D6" w:rsidRDefault="67391467" w14:paraId="329FE455" w14:textId="2D8CEC1A">
      <w:pPr>
        <w:spacing w:before="240" w:after="240"/>
        <w:jc w:val="left"/>
      </w:pPr>
      <w:r w:rsidRPr="473D29D6">
        <w:rPr>
          <w:rFonts w:eastAsia="Times New Roman"/>
          <w:color w:val="000000" w:themeColor="text1"/>
        </w:rPr>
        <w:t>Проверка считается успешной, если секции указаны контакты разработчиков.</w:t>
      </w:r>
    </w:p>
    <w:p w:rsidR="2F6D7038" w:rsidRDefault="2F6D7038" w14:paraId="57A6FE88" w14:textId="31F92341"/>
    <w:p w:rsidR="578CF2C1" w:rsidP="5837581E" w:rsidRDefault="3BBCB31E" w14:paraId="64B9CA1F" w14:textId="632E7153">
      <w:pPr>
        <w:pStyle w:val="Heading2"/>
        <w:rPr>
          <w:highlight w:val="yellow"/>
        </w:rPr>
      </w:pPr>
      <w:r>
        <w:t>П</w:t>
      </w:r>
      <w:r w:rsidR="578CF2C1">
        <w:t xml:space="preserve">роверка наличия </w:t>
      </w:r>
      <w:r w:rsidR="12E1C42B">
        <w:t>возможности предоставления API для программного управления всеми основными функциями системы</w:t>
      </w:r>
    </w:p>
    <w:p w:rsidR="12E1C42B" w:rsidP="46108C4C" w:rsidRDefault="12E1C42B" w14:paraId="73325AE2" w14:textId="2B2A3474">
      <w:pPr>
        <w:rPr>
          <w:highlight w:val="yellow"/>
        </w:rPr>
      </w:pPr>
      <w:r w:rsidRPr="46108C4C">
        <w:rPr>
          <w:highlight w:val="yellow"/>
        </w:rPr>
        <w:t>Юра</w:t>
      </w:r>
    </w:p>
    <w:p w:rsidR="12E1C42B" w:rsidP="0BA168A2" w:rsidRDefault="12E1C42B" w14:paraId="70F0F3DA" w14:textId="14EE528E">
      <w:pPr>
        <w:spacing w:before="240" w:after="240"/>
        <w:rPr>
          <w:color w:val="FF0000"/>
        </w:rPr>
      </w:pPr>
      <w:r w:rsidRPr="0BA168A2">
        <w:rPr>
          <w:color w:val="FF0000"/>
        </w:rPr>
        <w:t xml:space="preserve">Способ испытаний: Описание </w:t>
      </w:r>
      <w:r w:rsidRPr="0BA168A2" w:rsidR="63FEDCCD">
        <w:rPr>
          <w:color w:val="FF0000"/>
        </w:rPr>
        <w:t>как вызываются эндпойнты (</w:t>
      </w:r>
      <w:hyperlink r:id="rId31">
        <w:r w:rsidRPr="0BA168A2" w:rsidR="6EE83D26">
          <w:rPr>
            <w:rStyle w:val="Hyperlink"/>
            <w:rFonts w:eastAsia="Times New Roman"/>
            <w:szCs w:val="24"/>
          </w:rPr>
          <w:t>https://github.com/aimclub/ProtoLLM/blob/main/protollm_tools/llm-api/protollm_api/backend/endpoints.py</w:t>
        </w:r>
      </w:hyperlink>
      <w:r w:rsidRPr="0BA168A2" w:rsidR="63FEDCCD">
        <w:rPr>
          <w:color w:val="FF0000"/>
        </w:rPr>
        <w:t>)</w:t>
      </w:r>
    </w:p>
    <w:p w:rsidR="578CF2C1" w:rsidRDefault="00224ED3" w14:paraId="2A1998BE" w14:textId="1F350A8F">
      <w:r>
        <w:t>Д</w:t>
      </w:r>
      <w:r w:rsidR="578CF2C1">
        <w:t xml:space="preserve">3.2.9 Фреймворк должен предоставлять API для программного управления всеми основными функциями системы. </w:t>
      </w:r>
    </w:p>
    <w:p w:rsidR="00DE519D" w:rsidP="00DE519D" w:rsidRDefault="00DE519D" w14:paraId="634753F7" w14:textId="3C6EC96D">
      <w:r>
        <w:t xml:space="preserve">Фреймворк предоставляет </w:t>
      </w:r>
      <w:r w:rsidR="00A22EFE">
        <w:rPr>
          <w:lang w:val="en-US"/>
        </w:rPr>
        <w:t>F</w:t>
      </w:r>
      <w:r>
        <w:rPr>
          <w:lang w:val="en-US"/>
        </w:rPr>
        <w:t>astAPI</w:t>
      </w:r>
      <w:r w:rsidRPr="00DE519D">
        <w:t xml:space="preserve"> </w:t>
      </w:r>
      <w:r>
        <w:t>интерфейс для взаимодействия со всеми компонентами системы</w:t>
      </w:r>
      <w:r w:rsidRPr="00DE519D">
        <w:t>.</w:t>
      </w:r>
    </w:p>
    <w:p w:rsidRPr="00DE519D" w:rsidR="00DE519D" w:rsidP="00DE519D" w:rsidRDefault="00DE519D" w14:paraId="4ABC1883" w14:textId="56B24FD9">
      <w:r>
        <w:t>Листинг 6</w:t>
      </w:r>
      <w:r w:rsidRPr="00DE519D">
        <w:t xml:space="preserve">.10.1 </w:t>
      </w:r>
      <w:r>
        <w:t xml:space="preserve">отражает логику построения эндпоинтов на основе </w:t>
      </w:r>
      <w:r w:rsidR="00A22EFE">
        <w:rPr>
          <w:lang w:val="en-US"/>
        </w:rPr>
        <w:t>F</w:t>
      </w:r>
      <w:r>
        <w:rPr>
          <w:lang w:val="en-US"/>
        </w:rPr>
        <w:t>astAPI</w:t>
      </w:r>
      <w:r w:rsidRPr="00DE519D">
        <w:t>.</w:t>
      </w:r>
    </w:p>
    <w:p w:rsidRPr="00DE519D" w:rsidR="00DE519D" w:rsidP="00DE519D" w:rsidRDefault="00DE519D" w14:paraId="7FAD89DE" w14:textId="52C5BDDD">
      <w:pPr>
        <w:pStyle w:val="paragraph"/>
        <w:spacing w:beforeAutospacing="0" w:after="200" w:afterAutospacing="0"/>
        <w:textAlignment w:val="baseline"/>
        <w:rPr>
          <w:highlight w:val="yellow"/>
        </w:rPr>
      </w:pPr>
      <w:r w:rsidRPr="3E1DDBDC">
        <w:rPr>
          <w:color w:val="000000" w:themeColor="text1"/>
          <w:lang w:eastAsia="en-US"/>
        </w:rPr>
        <w:t>Листинг 6.10.1 – Интерфейс взаимодействия с эндпоинтами фреймворка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Pr="00080012" w:rsidR="00DE519D" w:rsidTr="00A22EFE" w14:paraId="569700FD" w14:textId="77777777">
        <w:tc>
          <w:tcPr>
            <w:tcW w:w="9345" w:type="dxa"/>
            <w:shd w:val="clear" w:color="auto" w:fill="D0CECE" w:themeFill="background2" w:themeFillShade="E6"/>
          </w:tcPr>
          <w:p w:rsidRPr="00676C70" w:rsidR="00DE519D" w:rsidP="00676C70" w:rsidRDefault="00DE519D" w14:paraId="043519C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import logging</w:t>
            </w:r>
          </w:p>
          <w:p w:rsidRPr="00676C70" w:rsidR="00DE519D" w:rsidP="00676C70" w:rsidRDefault="00DE519D" w14:paraId="042AEBEC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from fastapi import APIRouter</w:t>
            </w:r>
          </w:p>
          <w:p w:rsidRPr="00676C70" w:rsidR="00DE519D" w:rsidP="00676C70" w:rsidRDefault="00DE519D" w14:paraId="7DA95D2D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from protollm_api.backend.broker import send_task, get_result</w:t>
            </w:r>
          </w:p>
          <w:p w:rsidRPr="00676C70" w:rsidR="00DE519D" w:rsidP="00676C70" w:rsidRDefault="00DE519D" w14:paraId="65687A23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from protollm_api.config import Config</w:t>
            </w:r>
          </w:p>
          <w:p w:rsidRPr="00676C70" w:rsidR="00DE519D" w:rsidP="00676C70" w:rsidRDefault="00DE519D" w14:paraId="7422750A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from protollm_sdk.models.job_context_models import (</w:t>
            </w:r>
          </w:p>
          <w:p w:rsidRPr="00676C70" w:rsidR="00DE519D" w:rsidP="00676C70" w:rsidRDefault="00DE519D" w14:paraId="68F10926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PromptModel, ResponseModel, ChatCompletionModel,</w:t>
            </w:r>
          </w:p>
          <w:p w:rsidRPr="00676C70" w:rsidR="00DE519D" w:rsidP="00676C70" w:rsidRDefault="00DE519D" w14:paraId="01F8F536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PromptTransactionModel, ChatCompletionTransactionModel,</w:t>
            </w:r>
          </w:p>
          <w:p w:rsidRPr="00676C70" w:rsidR="00DE519D" w:rsidP="00676C70" w:rsidRDefault="00DE519D" w14:paraId="46E3DC81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PromptTypes</w:t>
            </w:r>
          </w:p>
          <w:p w:rsidRPr="00676C70" w:rsidR="00DE519D" w:rsidP="00676C70" w:rsidRDefault="00DE519D" w14:paraId="2E8F0A12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Pr="00676C70" w:rsidR="00DE519D" w:rsidP="00676C70" w:rsidRDefault="00DE519D" w14:paraId="408230C7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from protollm_sdk.object_interface.redis_wrapper import RedisWrapper</w:t>
            </w:r>
          </w:p>
          <w:p w:rsidRPr="00676C70" w:rsidR="00DE519D" w:rsidP="00676C70" w:rsidRDefault="00DE519D" w14:paraId="5D960CC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DE519D" w:rsidP="00676C70" w:rsidRDefault="00DE519D" w14:paraId="6074D08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logging.basicConfig(level=logging.INFO)</w:t>
            </w:r>
          </w:p>
          <w:p w:rsidRPr="00676C70" w:rsidR="00DE519D" w:rsidP="00676C70" w:rsidRDefault="00DE519D" w14:paraId="7C70F1F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logger = logging.getLogger(__name__)</w:t>
            </w:r>
          </w:p>
          <w:p w:rsidRPr="00676C70" w:rsidR="00DE519D" w:rsidP="00676C70" w:rsidRDefault="00DE519D" w14:paraId="14001EB3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DE519D" w:rsidP="00676C70" w:rsidRDefault="00DE519D" w14:paraId="63A67DE2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def get_router(config: Config) -&gt; APIRouter:</w:t>
            </w:r>
          </w:p>
          <w:p w:rsidRPr="00676C70" w:rsidR="00DE519D" w:rsidP="00676C70" w:rsidRDefault="00DE519D" w14:paraId="0538448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router = APIRouter(</w:t>
            </w:r>
          </w:p>
          <w:p w:rsidRPr="00676C70" w:rsidR="00DE519D" w:rsidP="00676C70" w:rsidRDefault="00DE519D" w14:paraId="5AA9F1C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prefix="",</w:t>
            </w:r>
          </w:p>
          <w:p w:rsidRPr="00676C70" w:rsidR="00DE519D" w:rsidP="00676C70" w:rsidRDefault="00DE519D" w14:paraId="44ADD12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tags=["root"],</w:t>
            </w:r>
          </w:p>
          <w:p w:rsidRPr="00676C70" w:rsidR="00DE519D" w:rsidP="00676C70" w:rsidRDefault="00DE519D" w14:paraId="5B3DF89F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responses={404: {"description": "Not found"}},</w:t>
            </w:r>
          </w:p>
          <w:p w:rsidRPr="00676C70" w:rsidR="00DE519D" w:rsidP="00676C70" w:rsidRDefault="00DE519D" w14:paraId="7377C6B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)</w:t>
            </w:r>
          </w:p>
          <w:p w:rsidRPr="00676C70" w:rsidR="00DE519D" w:rsidP="00676C70" w:rsidRDefault="00DE519D" w14:paraId="550F94AD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DE519D" w:rsidP="00676C70" w:rsidRDefault="00DE519D" w14:paraId="51C7993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redis_db = RedisWrapper(config.redis_host, config.redis_port)</w:t>
            </w:r>
          </w:p>
          <w:p w:rsidRPr="00676C70" w:rsidR="00DE519D" w:rsidP="00676C70" w:rsidRDefault="00DE519D" w14:paraId="714DFA84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DE519D" w:rsidP="00676C70" w:rsidRDefault="00DE519D" w14:paraId="57909FD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@router.post('/generate', response_model=ResponseModel)</w:t>
            </w:r>
          </w:p>
          <w:p w:rsidRPr="00676C70" w:rsidR="00DE519D" w:rsidP="00676C70" w:rsidRDefault="00DE519D" w14:paraId="62513873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async def generate(prompt_data: PromptModel, queue_name: str = config.queue_name):</w:t>
            </w:r>
          </w:p>
          <w:p w:rsidRPr="00676C70" w:rsidR="00DE519D" w:rsidP="00676C70" w:rsidRDefault="00DE519D" w14:paraId="60EF6DD7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transaction_model = ChatCompletionTransactionModel(</w:t>
            </w:r>
          </w:p>
          <w:p w:rsidRPr="00676C70" w:rsidR="00DE519D" w:rsidP="00676C70" w:rsidRDefault="00DE519D" w14:paraId="5C55B7AE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prompt=ChatCompletionModel.from_prompt_model(prompt_data),</w:t>
            </w:r>
          </w:p>
          <w:p w:rsidRPr="00676C70" w:rsidR="00DE519D" w:rsidP="00676C70" w:rsidRDefault="00DE519D" w14:paraId="5F74819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prompt_type=PromptTypes.CHAT_COMPLETION.value</w:t>
            </w:r>
          </w:p>
          <w:p w:rsidRPr="00676C70" w:rsidR="00DE519D" w:rsidP="00676C70" w:rsidRDefault="00DE519D" w14:paraId="139CC04C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)</w:t>
            </w:r>
          </w:p>
          <w:p w:rsidRPr="00676C70" w:rsidR="00DE519D" w:rsidP="00676C70" w:rsidRDefault="00DE519D" w14:paraId="7F89E4C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await send_task(config, queue_name, transaction_model)</w:t>
            </w:r>
          </w:p>
          <w:p w:rsidRPr="00676C70" w:rsidR="00DE519D" w:rsidP="00676C70" w:rsidRDefault="00DE519D" w14:paraId="681B40FF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logger.info(f"Task {prompt_data.job_id} was sent to LLM.")</w:t>
            </w:r>
          </w:p>
          <w:p w:rsidRPr="00676C70" w:rsidR="00DE519D" w:rsidP="00676C70" w:rsidRDefault="00DE519D" w14:paraId="78995D36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return await get_result(config, prompt_data.job_id, redis_db)</w:t>
            </w:r>
          </w:p>
          <w:p w:rsidRPr="00676C70" w:rsidR="00DE519D" w:rsidP="00676C70" w:rsidRDefault="00DE519D" w14:paraId="2E99D402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DE519D" w:rsidP="00676C70" w:rsidRDefault="00DE519D" w14:paraId="5E672013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@router.post('/chat_completion', response_model=ResponseModel)</w:t>
            </w:r>
          </w:p>
          <w:p w:rsidRPr="00676C70" w:rsidR="00DE519D" w:rsidP="00676C70" w:rsidRDefault="00DE519D" w14:paraId="35466074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async def chat_completion(prompt_data: ChatCompletionModel, queue_name: str = config.queue_name):</w:t>
            </w:r>
          </w:p>
          <w:p w:rsidRPr="00676C70" w:rsidR="00DE519D" w:rsidP="00676C70" w:rsidRDefault="00DE519D" w14:paraId="67EF1D07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transaction_model = ChatCompletionTransactionModel(</w:t>
            </w:r>
          </w:p>
          <w:p w:rsidRPr="00676C70" w:rsidR="00DE519D" w:rsidP="00676C70" w:rsidRDefault="00DE519D" w14:paraId="5B397C0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prompt=prompt_data,</w:t>
            </w:r>
          </w:p>
          <w:p w:rsidRPr="00676C70" w:rsidR="00DE519D" w:rsidP="00676C70" w:rsidRDefault="00DE519D" w14:paraId="47589E6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prompt_type=PromptTypes.CHAT_COMPLETION.value</w:t>
            </w:r>
          </w:p>
          <w:p w:rsidRPr="00676C70" w:rsidR="00DE519D" w:rsidP="00676C70" w:rsidRDefault="00DE519D" w14:paraId="2DC24258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)</w:t>
            </w:r>
          </w:p>
          <w:p w:rsidRPr="00676C70" w:rsidR="00DE519D" w:rsidP="00676C70" w:rsidRDefault="00DE519D" w14:paraId="1077EAC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await send_task(config, queue_name, transaction_model)</w:t>
            </w:r>
          </w:p>
          <w:p w:rsidRPr="00676C70" w:rsidR="00DE519D" w:rsidP="00676C70" w:rsidRDefault="00DE519D" w14:paraId="6376D910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logger.info(f"Task {prompt_data.job_id} was sent to LLM.")</w:t>
            </w:r>
          </w:p>
          <w:p w:rsidRPr="00676C70" w:rsidR="00DE519D" w:rsidP="00676C70" w:rsidRDefault="00DE519D" w14:paraId="617235E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return await get_result(config, prompt_data.job_id, redis_db)</w:t>
            </w:r>
          </w:p>
          <w:p w:rsidRPr="00676C70" w:rsidR="00DE519D" w:rsidP="00676C70" w:rsidRDefault="00DE519D" w14:paraId="758B62E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DE519D" w:rsidP="00676C70" w:rsidRDefault="00DE519D" w14:paraId="4F1AEA30" w14:textId="7F5EB672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return router</w:t>
            </w:r>
          </w:p>
        </w:tc>
      </w:tr>
    </w:tbl>
    <w:p w:rsidRPr="00DE519D" w:rsidR="00DE519D" w:rsidP="00DE519D" w:rsidRDefault="00DE519D" w14:paraId="7DB6FEF5" w14:textId="699F5E4D">
      <w:pPr>
        <w:rPr>
          <w:lang w:val="en-US"/>
        </w:rPr>
      </w:pPr>
    </w:p>
    <w:p w:rsidR="00DE519D" w:rsidP="00DE519D" w:rsidRDefault="00DE519D" w14:paraId="50A8AAF6" w14:textId="0844E78F">
      <w:r>
        <w:t xml:space="preserve">Заспуск </w:t>
      </w:r>
      <w:r>
        <w:rPr>
          <w:lang w:val="en-US"/>
        </w:rPr>
        <w:t>API</w:t>
      </w:r>
      <w:r w:rsidRPr="00DE519D">
        <w:t xml:space="preserve"> </w:t>
      </w:r>
      <w:r>
        <w:t>может быть осуществлен с помощью кода</w:t>
      </w:r>
      <w:r w:rsidRPr="00DE519D">
        <w:t xml:space="preserve">, </w:t>
      </w:r>
      <w:r>
        <w:t xml:space="preserve">представленного в листинге </w:t>
      </w:r>
      <w:r w:rsidRPr="00DE519D">
        <w:t>6.10.2.</w:t>
      </w:r>
    </w:p>
    <w:p w:rsidRPr="00DE519D" w:rsidR="00DE519D" w:rsidP="00DE519D" w:rsidRDefault="00DE519D" w14:paraId="5D9F69B0" w14:textId="463F629A">
      <w:pPr>
        <w:pStyle w:val="paragraph"/>
        <w:spacing w:beforeAutospacing="0" w:after="200" w:afterAutospacing="0"/>
        <w:textAlignment w:val="baseline"/>
        <w:rPr>
          <w:highlight w:val="yellow"/>
        </w:rPr>
      </w:pPr>
      <w:r w:rsidRPr="3E1DDBDC">
        <w:rPr>
          <w:color w:val="000000" w:themeColor="text1"/>
          <w:lang w:eastAsia="en-US"/>
        </w:rPr>
        <w:t>Листинг 6.10.2 – Интерфейс взаимодействия с эндпоинтами фреймворка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Pr="00002E93" w:rsidR="00DE519D" w:rsidTr="00A22EFE" w14:paraId="2B4AC346" w14:textId="77777777">
        <w:tc>
          <w:tcPr>
            <w:tcW w:w="9345" w:type="dxa"/>
            <w:shd w:val="clear" w:color="auto" w:fill="D0CECE" w:themeFill="background2" w:themeFillShade="E6"/>
          </w:tcPr>
          <w:p w:rsidRPr="00676C70" w:rsidR="00DE519D" w:rsidP="00676C70" w:rsidRDefault="00DE519D" w14:paraId="0EA537D4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from fastapi import FastAPI</w:t>
            </w:r>
          </w:p>
          <w:p w:rsidRPr="00676C70" w:rsidR="00DE519D" w:rsidP="00676C70" w:rsidRDefault="00DE519D" w14:paraId="735B761C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from protollm_api.config import Config</w:t>
            </w:r>
          </w:p>
          <w:p w:rsidRPr="00676C70" w:rsidR="00DE519D" w:rsidP="00676C70" w:rsidRDefault="00DE519D" w14:paraId="16CF15EC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from protollm_api.backend.endpoints import get_router</w:t>
            </w:r>
          </w:p>
          <w:p w:rsidRPr="00676C70" w:rsidR="00DE519D" w:rsidP="00676C70" w:rsidRDefault="00DE519D" w14:paraId="2188BB0E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DE519D" w:rsidP="00676C70" w:rsidRDefault="00DE519D" w14:paraId="157CC408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app = FastAPI()</w:t>
            </w:r>
          </w:p>
          <w:p w:rsidRPr="00676C70" w:rsidR="00DE519D" w:rsidP="00676C70" w:rsidRDefault="00DE519D" w14:paraId="6E79265E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DE519D" w:rsidP="00676C70" w:rsidRDefault="00DE519D" w14:paraId="38C1DE9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config = Config.read_from_env()</w:t>
            </w:r>
          </w:p>
          <w:p w:rsidRPr="00676C70" w:rsidR="00DE519D" w:rsidP="00676C70" w:rsidRDefault="00DE519D" w14:paraId="0084CC7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Pr="00676C70" w:rsidR="00DE519D" w:rsidP="00676C70" w:rsidRDefault="00DE519D" w14:paraId="30A0FE5B" w14:textId="01A52FB4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cs="Courier New"/>
                <w:sz w:val="18"/>
                <w:szCs w:val="18"/>
                <w:lang w:val="en-US"/>
              </w:rPr>
              <w:t>app.include_router(get_router(config))</w:t>
            </w:r>
          </w:p>
        </w:tc>
      </w:tr>
    </w:tbl>
    <w:p w:rsidR="00DE519D" w:rsidP="00DE519D" w:rsidRDefault="00DE519D" w14:paraId="7D00F31F" w14:textId="0524BED9">
      <w:pPr>
        <w:rPr>
          <w:lang w:val="en-US"/>
        </w:rPr>
      </w:pPr>
    </w:p>
    <w:p w:rsidRPr="001010D5" w:rsidR="001010D5" w:rsidP="00DE519D" w:rsidRDefault="001010D5" w14:paraId="686DD5AD" w14:textId="0DF035CD">
      <w:pPr>
        <w:rPr>
          <w:highlight w:val="yellow"/>
        </w:rPr>
      </w:pPr>
      <w:r>
        <w:t>При успешном запуске в терминале появится соответствующее сообщение</w:t>
      </w:r>
      <w:r w:rsidRPr="001010D5">
        <w:t>.</w:t>
      </w:r>
    </w:p>
    <w:p w:rsidR="1C606B9A" w:rsidP="55211A90" w:rsidRDefault="1C606B9A" w14:paraId="2949C822" w14:textId="2047E9B8">
      <w:pPr>
        <w:pStyle w:val="Heading2"/>
        <w:rPr>
          <w:highlight w:val="yellow"/>
        </w:rPr>
      </w:pPr>
      <w:r>
        <w:t>Проверка наличия поддержки механизмов для обеспечения воспроизводимости экспериментов с различными конфигурациями БЯМ и плагинов</w:t>
      </w:r>
    </w:p>
    <w:p w:rsidR="1C606B9A" w:rsidP="55211A90" w:rsidRDefault="1C606B9A" w14:paraId="297C3796" w14:textId="5FD1D8CB">
      <w:pPr>
        <w:rPr>
          <w:highlight w:val="yellow"/>
        </w:rPr>
      </w:pPr>
      <w:r w:rsidRPr="55211A90">
        <w:rPr>
          <w:highlight w:val="yellow"/>
        </w:rPr>
        <w:t>Юра</w:t>
      </w:r>
    </w:p>
    <w:p w:rsidR="578CF2C1" w:rsidRDefault="00224ED3" w14:paraId="5483EA7E" w14:textId="58E5743C">
      <w:r>
        <w:t>Д</w:t>
      </w:r>
      <w:r w:rsidR="578CF2C1">
        <w:t xml:space="preserve">3.2.11 Фреймворк должен поддерживать механизмы для обеспечения воспроизводимости экспериментов с различными конфигурациями БЯМ и плагинов. </w:t>
      </w:r>
    </w:p>
    <w:p w:rsidRPr="00764129" w:rsidR="00080012" w:rsidP="00080012" w:rsidRDefault="00080012" w14:paraId="6DEA4F6A" w14:textId="3A880179">
      <w:pPr>
        <w:rPr>
          <w:rFonts w:eastAsia="Arial"/>
          <w:color w:val="000000" w:themeColor="text1"/>
        </w:rPr>
      </w:pPr>
      <w:r w:rsidRPr="00764129">
        <w:rPr>
          <w:rFonts w:eastAsia="Arial"/>
          <w:color w:val="000000" w:themeColor="text1"/>
        </w:rPr>
        <w:t xml:space="preserve">С помощью фреймворка </w:t>
      </w:r>
      <w:r w:rsidRPr="00764129">
        <w:rPr>
          <w:rFonts w:eastAsia="Arial"/>
          <w:color w:val="000000" w:themeColor="text1"/>
          <w:lang w:val="en-US"/>
        </w:rPr>
        <w:t>ProtoLLM</w:t>
      </w:r>
      <w:r w:rsidRPr="00764129">
        <w:rPr>
          <w:rFonts w:eastAsia="Arial"/>
          <w:color w:val="000000" w:themeColor="text1"/>
        </w:rPr>
        <w:t xml:space="preserve"> создается сценарий взаимодействия БЯМ с плагинами системы.</w:t>
      </w:r>
    </w:p>
    <w:p w:rsidRPr="00764129" w:rsidR="00080012" w:rsidP="00080012" w:rsidRDefault="00DE519D" w14:paraId="50F598B5" w14:textId="3618608B">
      <w:pPr>
        <w:pStyle w:val="paragraph"/>
        <w:spacing w:beforeAutospacing="0" w:after="200" w:afterAutospacing="0"/>
        <w:textAlignment w:val="baseline"/>
        <w:rPr>
          <w:highlight w:val="yellow"/>
        </w:rPr>
      </w:pPr>
      <w:r w:rsidRPr="3E1DDBDC">
        <w:rPr>
          <w:color w:val="000000" w:themeColor="text1"/>
          <w:lang w:eastAsia="en-US"/>
        </w:rPr>
        <w:t>Листинг 6.11</w:t>
      </w:r>
      <w:r w:rsidRPr="3E1DDBDC" w:rsidR="00080012">
        <w:rPr>
          <w:color w:val="000000" w:themeColor="text1"/>
          <w:lang w:eastAsia="en-US"/>
        </w:rPr>
        <w:t xml:space="preserve">.1 – Пример создания сценария агента с помощью </w:t>
      </w:r>
      <w:r w:rsidRPr="3E1DDBDC" w:rsidR="00080012">
        <w:rPr>
          <w:color w:val="000000" w:themeColor="text1"/>
          <w:lang w:val="en-US" w:eastAsia="en-US"/>
        </w:rPr>
        <w:t>ProtoLLM</w:t>
      </w:r>
      <w:bookmarkStart w:name="_Ref155950759" w:id="88"/>
      <w:bookmarkEnd w:id="88"/>
    </w:p>
    <w:tbl>
      <w:tblPr>
        <w:tblStyle w:val="GridTable5Dark-Accent61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Pr="00002E93" w:rsidR="00080012" w:rsidTr="00080012" w14:paraId="3DB9DB1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D9D9D9" w:themeFill="background1" w:themeFillShade="D9"/>
          </w:tcPr>
          <w:p w:rsidRPr="00676C70" w:rsidR="00080012" w:rsidP="00676C70" w:rsidRDefault="00080012" w14:paraId="78F033B0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>from langchain.agents import (</w:t>
            </w:r>
          </w:p>
          <w:p w:rsidRPr="00676C70" w:rsidR="00080012" w:rsidP="00676C70" w:rsidRDefault="00080012" w14:paraId="31FBE24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create_structured_chat_agent,</w:t>
            </w:r>
          </w:p>
          <w:p w:rsidRPr="00676C70" w:rsidR="00080012" w:rsidP="00676C70" w:rsidRDefault="00080012" w14:paraId="27244A4F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AgentExecutor,</w:t>
            </w:r>
          </w:p>
          <w:p w:rsidRPr="00676C70" w:rsidR="00080012" w:rsidP="00676C70" w:rsidRDefault="00080012" w14:paraId="364378FD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>)</w:t>
            </w:r>
          </w:p>
          <w:p w:rsidRPr="00676C70" w:rsidR="00080012" w:rsidP="00676C70" w:rsidRDefault="00080012" w14:paraId="558555E7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>from langchain.prompts import ChatPromptTemplate, MessagesPlaceholder</w:t>
            </w:r>
          </w:p>
          <w:p w:rsidRPr="00676C70" w:rsidR="00080012" w:rsidP="00676C70" w:rsidRDefault="00080012" w14:paraId="773D7082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>from langchain_core.prompts import (</w:t>
            </w:r>
          </w:p>
          <w:p w:rsidRPr="00676C70" w:rsidR="00080012" w:rsidP="00676C70" w:rsidRDefault="00080012" w14:paraId="0B121328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SystemMessagePromptTemplate,</w:t>
            </w:r>
          </w:p>
          <w:p w:rsidRPr="00676C70" w:rsidR="00080012" w:rsidP="00676C70" w:rsidRDefault="00080012" w14:paraId="4F75969C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HumanMessagePromptTemplate,</w:t>
            </w:r>
          </w:p>
          <w:p w:rsidRPr="00676C70" w:rsidR="00080012" w:rsidP="00676C70" w:rsidRDefault="00080012" w14:paraId="6D1FB78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>)</w:t>
            </w:r>
          </w:p>
          <w:p w:rsidRPr="00676C70" w:rsidR="00080012" w:rsidP="00676C70" w:rsidRDefault="00080012" w14:paraId="74D0ECF1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>from stairs_sdk.jobs.job import Job</w:t>
            </w:r>
          </w:p>
          <w:p w:rsidRPr="00676C70" w:rsidR="00080012" w:rsidP="00676C70" w:rsidRDefault="00080012" w14:paraId="0E1EC23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>from stairs_sdk.jobs.job_context import JobContext</w:t>
            </w:r>
          </w:p>
          <w:p w:rsidRPr="00676C70" w:rsidR="00080012" w:rsidP="00676C70" w:rsidRDefault="00080012" w14:paraId="4D0DFB78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</w:p>
          <w:p w:rsidRPr="00676C70" w:rsidR="00080012" w:rsidP="00676C70" w:rsidRDefault="00080012" w14:paraId="2C75009D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>from stairs_llm_agent.models import StairsLLMAgentResult</w:t>
            </w:r>
          </w:p>
          <w:p w:rsidRPr="00676C70" w:rsidR="00080012" w:rsidP="00676C70" w:rsidRDefault="00080012" w14:paraId="1FA54E98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>from stairs_llm_agent.config import CUSTOM_USER_MESSAGE, CUSTOM_SYSTEM_MESSAGE</w:t>
            </w:r>
          </w:p>
          <w:p w:rsidRPr="00676C70" w:rsidR="00080012" w:rsidP="00676C70" w:rsidRDefault="00080012" w14:paraId="23C4E29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>from stairs_llm_agent.parse_result import parse_intermediate_steps</w:t>
            </w:r>
          </w:p>
          <w:p w:rsidRPr="00676C70" w:rsidR="00080012" w:rsidP="00676C70" w:rsidRDefault="00080012" w14:paraId="53360F6D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>from stairs_llm_agent.tools import (</w:t>
            </w:r>
          </w:p>
          <w:p w:rsidRPr="00676C70" w:rsidR="00080012" w:rsidP="00676C70" w:rsidRDefault="00080012" w14:paraId="5BFAAE80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query_database_rag,</w:t>
            </w:r>
          </w:p>
          <w:p w:rsidRPr="00676C70" w:rsidR="00080012" w:rsidP="00676C70" w:rsidRDefault="00080012" w14:paraId="3B053F8A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get_time,</w:t>
            </w:r>
          </w:p>
          <w:p w:rsidRPr="00676C70" w:rsidR="00080012" w:rsidP="00676C70" w:rsidRDefault="00080012" w14:paraId="53635F3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get_resource,</w:t>
            </w:r>
          </w:p>
          <w:p w:rsidRPr="00676C70" w:rsidR="00080012" w:rsidP="00676C70" w:rsidRDefault="00080012" w14:paraId="2648586F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restore_works_edges,</w:t>
            </w:r>
          </w:p>
          <w:p w:rsidRPr="00676C70" w:rsidR="00080012" w:rsidP="00676C70" w:rsidRDefault="00080012" w14:paraId="40756E8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start_schedule,</w:t>
            </w:r>
          </w:p>
          <w:p w:rsidRPr="00676C70" w:rsidR="00080012" w:rsidP="00676C70" w:rsidRDefault="00080012" w14:paraId="741EAAA0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extract_scheduling_params</w:t>
            </w:r>
          </w:p>
          <w:p w:rsidRPr="00676C70" w:rsidR="00080012" w:rsidP="00676C70" w:rsidRDefault="00080012" w14:paraId="5784BE0D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>)</w:t>
            </w:r>
          </w:p>
          <w:p w:rsidRPr="00676C70" w:rsidR="00080012" w:rsidP="00676C70" w:rsidRDefault="00080012" w14:paraId="1A7BD15E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>from protollm.agents.llama31_agents.llama31_agent import Llama31ChatModel</w:t>
            </w:r>
          </w:p>
          <w:p w:rsidRPr="00676C70" w:rsidR="00080012" w:rsidP="00676C70" w:rsidRDefault="00080012" w14:paraId="1B1BB20E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</w:p>
          <w:p w:rsidRPr="00676C70" w:rsidR="00080012" w:rsidP="00676C70" w:rsidRDefault="00080012" w14:paraId="108A91B0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</w:p>
          <w:p w:rsidRPr="00676C70" w:rsidR="00080012" w:rsidP="00676C70" w:rsidRDefault="00080012" w14:paraId="2F03D52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</w:p>
          <w:p w:rsidRPr="00676C70" w:rsidR="00080012" w:rsidP="00676C70" w:rsidRDefault="00080012" w14:paraId="4115B05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>class StairsLLMAgentJob(Job):</w:t>
            </w:r>
          </w:p>
          <w:p w:rsidRPr="00676C70" w:rsidR="00080012" w:rsidP="00676C70" w:rsidRDefault="00080012" w14:paraId="781B75D0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"""</w:t>
            </w:r>
          </w:p>
          <w:p w:rsidRPr="00676C70" w:rsidR="00080012" w:rsidP="00676C70" w:rsidRDefault="00080012" w14:paraId="508395D6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Job class representing the main execution of the Stairs LLM Agent.</w:t>
            </w:r>
          </w:p>
          <w:p w:rsidRPr="00676C70" w:rsidR="00080012" w:rsidP="00676C70" w:rsidRDefault="00080012" w14:paraId="63181486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</w:p>
          <w:p w:rsidRPr="00676C70" w:rsidR="00080012" w:rsidP="00676C70" w:rsidRDefault="00080012" w14:paraId="2DD83418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Attributes:</w:t>
            </w:r>
          </w:p>
          <w:p w:rsidRPr="00676C70" w:rsidR="00080012" w:rsidP="00676C70" w:rsidRDefault="00080012" w14:paraId="5A53474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tools (list): List of tools available to the agent.</w:t>
            </w:r>
          </w:p>
          <w:p w:rsidRPr="00676C70" w:rsidR="00080012" w:rsidP="00676C70" w:rsidRDefault="00080012" w14:paraId="47E21801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prompt (ChatPromptTemplate): Chat prompt template used to structure the conversation.</w:t>
            </w:r>
          </w:p>
          <w:p w:rsidRPr="00676C70" w:rsidR="00080012" w:rsidP="00676C70" w:rsidRDefault="00080012" w14:paraId="47BFB47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llm (Llama31ChatModel): Language model instance used by the agent for generating responses.</w:t>
            </w:r>
          </w:p>
          <w:p w:rsidRPr="00676C70" w:rsidR="00080012" w:rsidP="00676C70" w:rsidRDefault="00080012" w14:paraId="207ABB08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"""</w:t>
            </w:r>
          </w:p>
          <w:p w:rsidRPr="00676C70" w:rsidR="00080012" w:rsidP="00676C70" w:rsidRDefault="00080012" w14:paraId="1F65E32C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</w:p>
          <w:p w:rsidRPr="00676C70" w:rsidR="00080012" w:rsidP="00676C70" w:rsidRDefault="00080012" w14:paraId="22C8CA7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def __init__(self):</w:t>
            </w:r>
          </w:p>
          <w:p w:rsidRPr="00676C70" w:rsidR="00080012" w:rsidP="00676C70" w:rsidRDefault="00080012" w14:paraId="0C0C8CB4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"""Initializes the StairsLLMAgentJob with tools, prompt, and language model."""</w:t>
            </w:r>
          </w:p>
          <w:p w:rsidRPr="00676C70" w:rsidR="00080012" w:rsidP="00676C70" w:rsidRDefault="00080012" w14:paraId="587E9BD2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super().__init__()</w:t>
            </w:r>
          </w:p>
          <w:p w:rsidRPr="00676C70" w:rsidR="00080012" w:rsidP="00676C70" w:rsidRDefault="00080012" w14:paraId="0C2CBD9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self.tools = [</w:t>
            </w:r>
          </w:p>
          <w:p w:rsidRPr="00676C70" w:rsidR="00080012" w:rsidP="00676C70" w:rsidRDefault="00080012" w14:paraId="2B728F8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query_database_rag,</w:t>
            </w:r>
          </w:p>
          <w:p w:rsidRPr="00676C70" w:rsidR="00080012" w:rsidP="00676C70" w:rsidRDefault="00080012" w14:paraId="64F89B3C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get_time, get_resource,</w:t>
            </w:r>
          </w:p>
          <w:p w:rsidRPr="00676C70" w:rsidR="00080012" w:rsidP="00676C70" w:rsidRDefault="00080012" w14:paraId="3068364C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restore_works_edges,</w:t>
            </w:r>
          </w:p>
          <w:p w:rsidRPr="00676C70" w:rsidR="00080012" w:rsidP="00676C70" w:rsidRDefault="00080012" w14:paraId="28F7D1DC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start_schedule,</w:t>
            </w:r>
          </w:p>
          <w:p w:rsidRPr="00676C70" w:rsidR="00080012" w:rsidP="00676C70" w:rsidRDefault="00080012" w14:paraId="463AAD01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extract_scheduling_params</w:t>
            </w:r>
          </w:p>
          <w:p w:rsidRPr="00676C70" w:rsidR="00080012" w:rsidP="00676C70" w:rsidRDefault="00080012" w14:paraId="540BCF2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]</w:t>
            </w:r>
          </w:p>
          <w:p w:rsidRPr="00676C70" w:rsidR="00080012" w:rsidP="00676C70" w:rsidRDefault="00080012" w14:paraId="641742E4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self.prompt = ChatPromptTemplate.from_messages(</w:t>
            </w:r>
          </w:p>
          <w:p w:rsidRPr="00676C70" w:rsidR="00080012" w:rsidP="00676C70" w:rsidRDefault="00080012" w14:paraId="6B6E0D5A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[</w:t>
            </w:r>
          </w:p>
          <w:p w:rsidRPr="00676C70" w:rsidR="00080012" w:rsidP="00676C70" w:rsidRDefault="00080012" w14:paraId="78031E71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    SystemMessagePromptTemplate.from_template(</w:t>
            </w:r>
          </w:p>
          <w:p w:rsidRPr="00676C70" w:rsidR="00080012" w:rsidP="00676C70" w:rsidRDefault="00080012" w14:paraId="2AB3D2D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        CUSTOM_SYSTEM_MESSAGE,</w:t>
            </w:r>
          </w:p>
          <w:p w:rsidRPr="00676C70" w:rsidR="00080012" w:rsidP="00676C70" w:rsidRDefault="00080012" w14:paraId="4FACF47F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        input_variables=["tools", "tool_names"],</w:t>
            </w:r>
          </w:p>
          <w:p w:rsidRPr="00676C70" w:rsidR="00080012" w:rsidP="00676C70" w:rsidRDefault="00080012" w14:paraId="392C9D47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    ),</w:t>
            </w:r>
          </w:p>
          <w:p w:rsidRPr="00676C70" w:rsidR="00080012" w:rsidP="00676C70" w:rsidRDefault="00080012" w14:paraId="7F9A914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    MessagesPlaceholder(variable_name="chat_history", optional=True),</w:t>
            </w:r>
          </w:p>
          <w:p w:rsidRPr="00676C70" w:rsidR="00080012" w:rsidP="00676C70" w:rsidRDefault="00080012" w14:paraId="67C3F428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    HumanMessagePromptTemplate.from_template(</w:t>
            </w:r>
          </w:p>
          <w:p w:rsidRPr="00676C70" w:rsidR="00080012" w:rsidP="00676C70" w:rsidRDefault="00080012" w14:paraId="637A988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        CUSTOM_USER_MESSAGE,</w:t>
            </w:r>
          </w:p>
          <w:p w:rsidRPr="00676C70" w:rsidR="00080012" w:rsidP="00676C70" w:rsidRDefault="00080012" w14:paraId="713AE98E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        input_variables=["input", "agent_scratchpad"],</w:t>
            </w:r>
          </w:p>
          <w:p w:rsidRPr="00676C70" w:rsidR="00080012" w:rsidP="00676C70" w:rsidRDefault="00080012" w14:paraId="7C1EDD5A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    ),</w:t>
            </w:r>
          </w:p>
          <w:p w:rsidRPr="00676C70" w:rsidR="00080012" w:rsidP="00676C70" w:rsidRDefault="00080012" w14:paraId="471EADC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]</w:t>
            </w:r>
          </w:p>
          <w:p w:rsidRPr="00676C70" w:rsidR="00080012" w:rsidP="00676C70" w:rsidRDefault="00080012" w14:paraId="7EFD43F1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)</w:t>
            </w:r>
          </w:p>
          <w:p w:rsidRPr="00676C70" w:rsidR="00080012" w:rsidP="00676C70" w:rsidRDefault="00080012" w14:paraId="55246B8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</w:p>
          <w:p w:rsidRPr="00676C70" w:rsidR="00080012" w:rsidP="00676C70" w:rsidRDefault="00080012" w14:paraId="713E51B1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self.llm = Llama31ChatModel()</w:t>
            </w:r>
          </w:p>
          <w:p w:rsidRPr="00676C70" w:rsidR="00080012" w:rsidP="00676C70" w:rsidRDefault="00080012" w14:paraId="7ED0D4D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</w:p>
          <w:p w:rsidRPr="00676C70" w:rsidR="00080012" w:rsidP="00676C70" w:rsidRDefault="00080012" w14:paraId="2C82C29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def run(self, job_id: str, ctx: JobContext, **kwargs):</w:t>
            </w:r>
          </w:p>
          <w:p w:rsidRPr="00676C70" w:rsidR="00080012" w:rsidP="00676C70" w:rsidRDefault="00080012" w14:paraId="2F6F8CB2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"""Executes the agent job, generating and saving the result.</w:t>
            </w:r>
          </w:p>
          <w:p w:rsidRPr="00676C70" w:rsidR="00080012" w:rsidP="00676C70" w:rsidRDefault="00080012" w14:paraId="657555D7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</w:p>
          <w:p w:rsidRPr="00676C70" w:rsidR="00080012" w:rsidP="00676C70" w:rsidRDefault="00080012" w14:paraId="616AF664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Args:</w:t>
            </w:r>
          </w:p>
          <w:p w:rsidRPr="00676C70" w:rsidR="00080012" w:rsidP="00676C70" w:rsidRDefault="00080012" w14:paraId="5F7B39A3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job_id (str): Unique identifier for the job execution.</w:t>
            </w:r>
          </w:p>
          <w:p w:rsidRPr="00676C70" w:rsidR="00080012" w:rsidP="00676C70" w:rsidRDefault="00080012" w14:paraId="155EFDD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ctx (JobContext): Context object for managing the job's lifecycle and data storage.</w:t>
            </w:r>
          </w:p>
          <w:p w:rsidRPr="00676C70" w:rsidR="00080012" w:rsidP="00676C70" w:rsidRDefault="00080012" w14:paraId="783D73A7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**kwargs: Additional parameters which includes:</w:t>
            </w:r>
          </w:p>
          <w:p w:rsidRPr="00676C70" w:rsidR="00080012" w:rsidP="00676C70" w:rsidRDefault="00080012" w14:paraId="688AB73D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    request (str): The user query string.</w:t>
            </w:r>
          </w:p>
          <w:p w:rsidRPr="00676C70" w:rsidR="00080012" w:rsidP="00676C70" w:rsidRDefault="00080012" w14:paraId="2CA49CD1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    is_project (bool): Flag indicating if the request is a project.</w:t>
            </w:r>
          </w:p>
          <w:p w:rsidRPr="00676C70" w:rsidR="00080012" w:rsidP="00676C70" w:rsidRDefault="00080012" w14:paraId="4220C8D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    is_scheduling (bool): Flag indicating if the request is for scheduling.</w:t>
            </w:r>
          </w:p>
          <w:p w:rsidRPr="00676C70" w:rsidR="00080012" w:rsidP="00676C70" w:rsidRDefault="00080012" w14:paraId="7EC6459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</w:p>
          <w:p w:rsidRPr="00676C70" w:rsidR="00080012" w:rsidP="00676C70" w:rsidRDefault="00080012" w14:paraId="17695986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Returns:</w:t>
            </w:r>
          </w:p>
          <w:p w:rsidRPr="00676C70" w:rsidR="00080012" w:rsidP="00676C70" w:rsidRDefault="00080012" w14:paraId="3F9C3A3A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None. Saves the job result directly into the provided job context.</w:t>
            </w:r>
          </w:p>
          <w:p w:rsidRPr="00676C70" w:rsidR="00080012" w:rsidP="00676C70" w:rsidRDefault="00080012" w14:paraId="6772A706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"""</w:t>
            </w:r>
          </w:p>
          <w:p w:rsidRPr="00676C70" w:rsidR="00080012" w:rsidP="00676C70" w:rsidRDefault="00080012" w14:paraId="347E76DC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request: str = kwargs.get("request", "")</w:t>
            </w:r>
          </w:p>
          <w:p w:rsidRPr="00676C70" w:rsidR="00080012" w:rsidP="00676C70" w:rsidRDefault="00080012" w14:paraId="72A29C0D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is_project: bool or None = kwargs.get("is_project", None)</w:t>
            </w:r>
          </w:p>
          <w:p w:rsidRPr="00676C70" w:rsidR="00080012" w:rsidP="00676C70" w:rsidRDefault="00080012" w14:paraId="63499F86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request += "" if is_project is None else f" is_project={is_project}"</w:t>
            </w:r>
          </w:p>
          <w:p w:rsidRPr="00676C70" w:rsidR="00080012" w:rsidP="00676C70" w:rsidRDefault="00080012" w14:paraId="1A79BAD0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is_scheduling: bool or None = kwargs.get("is_scheduling", None)</w:t>
            </w:r>
          </w:p>
          <w:p w:rsidRPr="00676C70" w:rsidR="00080012" w:rsidP="00676C70" w:rsidRDefault="00080012" w14:paraId="4B007CF4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request += "" if is_scheduling is None else f" is_scheduling={is_scheduling}"</w:t>
            </w:r>
          </w:p>
          <w:p w:rsidRPr="00676C70" w:rsidR="00080012" w:rsidP="00676C70" w:rsidRDefault="00080012" w14:paraId="6CC669BD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</w:p>
          <w:p w:rsidRPr="00676C70" w:rsidR="00080012" w:rsidP="00676C70" w:rsidRDefault="00080012" w14:paraId="12D37458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agent_request = {"input": request}  # , "context": {"is_project": is_project, "is_scheduling": is_scheduling}}</w:t>
            </w:r>
          </w:p>
          <w:p w:rsidRPr="00676C70" w:rsidR="00080012" w:rsidP="00676C70" w:rsidRDefault="00080012" w14:paraId="5523110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</w:p>
          <w:p w:rsidRPr="00676C70" w:rsidR="00080012" w:rsidP="00676C70" w:rsidRDefault="00080012" w14:paraId="3D516188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agent = create_structured_chat_agent(</w:t>
            </w:r>
          </w:p>
          <w:p w:rsidRPr="00676C70" w:rsidR="00080012" w:rsidP="00676C70" w:rsidRDefault="00080012" w14:paraId="76178162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llm=self.llm,</w:t>
            </w:r>
          </w:p>
          <w:p w:rsidRPr="00676C70" w:rsidR="00080012" w:rsidP="00676C70" w:rsidRDefault="00080012" w14:paraId="7ECB8AC7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tools=self.tools,</w:t>
            </w:r>
          </w:p>
          <w:p w:rsidRPr="00676C70" w:rsidR="00080012" w:rsidP="00676C70" w:rsidRDefault="00080012" w14:paraId="6197EFFF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prompt=self.prompt,</w:t>
            </w:r>
          </w:p>
          <w:p w:rsidRPr="00676C70" w:rsidR="00080012" w:rsidP="00676C70" w:rsidRDefault="00080012" w14:paraId="1CDF05A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stop_sequence=True,</w:t>
            </w:r>
          </w:p>
          <w:p w:rsidRPr="00676C70" w:rsidR="00080012" w:rsidP="00676C70" w:rsidRDefault="00080012" w14:paraId="32E8560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)</w:t>
            </w:r>
          </w:p>
          <w:p w:rsidRPr="00676C70" w:rsidR="00080012" w:rsidP="00676C70" w:rsidRDefault="00080012" w14:paraId="1638D7CF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agent_executor = AgentExecutor.from_agent_and_tools(</w:t>
            </w:r>
          </w:p>
          <w:p w:rsidRPr="00676C70" w:rsidR="00080012" w:rsidP="00676C70" w:rsidRDefault="00080012" w14:paraId="1DBBD972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agent=agent,</w:t>
            </w:r>
          </w:p>
          <w:p w:rsidRPr="00676C70" w:rsidR="00080012" w:rsidP="00676C70" w:rsidRDefault="00080012" w14:paraId="4A91BB90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tools=self.tools,</w:t>
            </w:r>
          </w:p>
          <w:p w:rsidRPr="00676C70" w:rsidR="00080012" w:rsidP="00676C70" w:rsidRDefault="00080012" w14:paraId="53D5524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verbose=True,</w:t>
            </w:r>
          </w:p>
          <w:p w:rsidRPr="00676C70" w:rsidR="00080012" w:rsidP="00676C70" w:rsidRDefault="00080012" w14:paraId="39C2A598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return_intermediate_steps=True,</w:t>
            </w:r>
          </w:p>
          <w:p w:rsidRPr="00676C70" w:rsidR="00080012" w:rsidP="00676C70" w:rsidRDefault="00080012" w14:paraId="7B578158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    output_keys=["output"],</w:t>
            </w:r>
          </w:p>
          <w:p w:rsidRPr="00676C70" w:rsidR="00080012" w:rsidP="00676C70" w:rsidRDefault="00080012" w14:paraId="670A17F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)</w:t>
            </w:r>
          </w:p>
          <w:p w:rsidRPr="00676C70" w:rsidR="00080012" w:rsidP="00676C70" w:rsidRDefault="00080012" w14:paraId="0946101D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result = agent_executor.invoke(agent_request)</w:t>
            </w:r>
          </w:p>
          <w:p w:rsidRPr="00676C70" w:rsidR="00080012" w:rsidP="00676C70" w:rsidRDefault="00080012" w14:paraId="5FE4D08C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</w:p>
          <w:p w:rsidRPr="00676C70" w:rsidR="00080012" w:rsidP="00676C70" w:rsidRDefault="00080012" w14:paraId="6821648C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parsed_result = parse_intermediate_steps(result)</w:t>
            </w:r>
          </w:p>
          <w:p w:rsidRPr="00676C70" w:rsidR="00080012" w:rsidP="00676C70" w:rsidRDefault="00080012" w14:paraId="641B38F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dumped_result = parsed_result.model_dump()</w:t>
            </w:r>
          </w:p>
          <w:p w:rsidRPr="00676C70" w:rsidR="00080012" w:rsidP="00676C70" w:rsidRDefault="00080012" w14:paraId="0364F0A4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ctx.result_storage.save_dict(job_id, dumped_result)</w:t>
            </w:r>
          </w:p>
          <w:p w:rsidRPr="00676C70" w:rsidR="00080012" w:rsidP="00676C70" w:rsidRDefault="00080012" w14:paraId="52706AB1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676C7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print("written to redis: ", parsed_result)</w:t>
            </w:r>
          </w:p>
        </w:tc>
      </w:tr>
    </w:tbl>
    <w:p w:rsidR="00080012" w:rsidP="00080012" w:rsidRDefault="00080012" w14:paraId="1E171CE9" w14:textId="39E3D1EA">
      <w:pPr>
        <w:rPr>
          <w:rFonts w:eastAsia="Arial"/>
          <w:color w:val="000000" w:themeColor="text1"/>
          <w:lang w:val="en-US"/>
        </w:rPr>
      </w:pPr>
    </w:p>
    <w:p w:rsidR="00DE519D" w:rsidP="00DE519D" w:rsidRDefault="00DE519D" w14:paraId="34BF9B64" w14:textId="438E5738">
      <w:pPr>
        <w:ind w:firstLine="0"/>
        <w:rPr>
          <w:rFonts w:eastAsia="Arial"/>
          <w:color w:val="000000" w:themeColor="text1"/>
          <w:lang w:val="en-US"/>
        </w:rPr>
      </w:pPr>
    </w:p>
    <w:p w:rsidRPr="00764129" w:rsidR="00DE519D" w:rsidP="00080012" w:rsidRDefault="00DE519D" w14:paraId="42253961" w14:textId="16351339">
      <w:pPr>
        <w:rPr>
          <w:rFonts w:eastAsia="Arial"/>
          <w:color w:val="000000" w:themeColor="text1"/>
          <w:lang w:val="en-US"/>
        </w:rPr>
      </w:pPr>
    </w:p>
    <w:p w:rsidRPr="00764129" w:rsidR="00080012" w:rsidP="00080012" w:rsidRDefault="00080012" w14:paraId="77BCCD6A" w14:textId="2FEFCB86">
      <w:pPr>
        <w:rPr>
          <w:rFonts w:eastAsia="Arial"/>
          <w:color w:val="000000" w:themeColor="text1"/>
        </w:rPr>
      </w:pPr>
      <w:r w:rsidRPr="00764129">
        <w:rPr>
          <w:rFonts w:eastAsia="Arial"/>
          <w:color w:val="000000" w:themeColor="text1"/>
        </w:rPr>
        <w:t>При запуске эксперимента, результаты работы БЯМ с инструментами записываются в базу данных.</w:t>
      </w:r>
    </w:p>
    <w:p w:rsidRPr="00764129" w:rsidR="00080012" w:rsidP="00080012" w:rsidRDefault="00080012" w14:paraId="2121533F" w14:textId="3EFBBAA3">
      <w:pPr>
        <w:rPr>
          <w:rFonts w:eastAsia="Arial"/>
          <w:color w:val="000000" w:themeColor="text1"/>
        </w:rPr>
      </w:pPr>
    </w:p>
    <w:p w:rsidRPr="00764129" w:rsidR="00080012" w:rsidP="00080012" w:rsidRDefault="00DE519D" w14:paraId="1683558E" w14:textId="49789649">
      <w:pPr>
        <w:pStyle w:val="paragraph"/>
        <w:spacing w:beforeAutospacing="0" w:after="200" w:afterAutospacing="0"/>
        <w:textAlignment w:val="baseline"/>
        <w:rPr>
          <w:highlight w:val="yellow"/>
        </w:rPr>
      </w:pPr>
      <w:r w:rsidRPr="3E1DDBDC">
        <w:rPr>
          <w:color w:val="000000" w:themeColor="text1"/>
          <w:lang w:eastAsia="en-US"/>
        </w:rPr>
        <w:t>Листинг 6.11</w:t>
      </w:r>
      <w:r w:rsidRPr="3E1DDBDC" w:rsidR="00080012">
        <w:rPr>
          <w:color w:val="000000" w:themeColor="text1"/>
          <w:lang w:eastAsia="en-US"/>
        </w:rPr>
        <w:t>.2 – Пример записи результата работы БЯМ в базу данных</w:t>
      </w:r>
    </w:p>
    <w:tbl>
      <w:tblPr>
        <w:tblStyle w:val="GridTable5Dark-Accent61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Pr="00A82F22" w:rsidR="00080012" w:rsidTr="00080012" w14:paraId="67BFABA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D9D9D9" w:themeFill="background1" w:themeFillShade="D9"/>
          </w:tcPr>
          <w:p w:rsidRPr="007838E0" w:rsidR="00080012" w:rsidP="007838E0" w:rsidRDefault="00080012" w14:paraId="4775EEDE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7838E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>import uuid</w:t>
            </w:r>
          </w:p>
          <w:p w:rsidRPr="007838E0" w:rsidR="00080012" w:rsidP="007838E0" w:rsidRDefault="00080012" w14:paraId="1259A307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</w:p>
          <w:p w:rsidRPr="007838E0" w:rsidR="00080012" w:rsidP="007838E0" w:rsidRDefault="00080012" w14:paraId="13CFF7FF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7838E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>from stairs_sdk.jobs.utility import construct_job_context</w:t>
            </w:r>
          </w:p>
          <w:p w:rsidRPr="007838E0" w:rsidR="00080012" w:rsidP="007838E0" w:rsidRDefault="00080012" w14:paraId="2C69AACF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7838E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>from stairs_sdk.utils.reddis import get_reddis_wrapper, load_result</w:t>
            </w:r>
          </w:p>
          <w:p w:rsidRPr="007838E0" w:rsidR="00080012" w:rsidP="007838E0" w:rsidRDefault="00080012" w14:paraId="6CCA9160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</w:p>
          <w:p w:rsidRPr="007838E0" w:rsidR="00080012" w:rsidP="007838E0" w:rsidRDefault="00080012" w14:paraId="32380956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7838E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>from stairs_llm_agent.jobs import StairsLLMAgentJob</w:t>
            </w:r>
          </w:p>
          <w:p w:rsidRPr="007838E0" w:rsidR="00080012" w:rsidP="007838E0" w:rsidRDefault="00080012" w14:paraId="2ACAECA7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</w:p>
          <w:p w:rsidRPr="007838E0" w:rsidR="00080012" w:rsidP="007838E0" w:rsidRDefault="00080012" w14:paraId="45E5964A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</w:p>
          <w:p w:rsidRPr="007838E0" w:rsidR="00080012" w:rsidP="007838E0" w:rsidRDefault="00080012" w14:paraId="13C363A3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7838E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>def prepare_test_data(request: str, is_project: str or None, is_scheduling: str or None, tools: list[str]) -&gt; dict:</w:t>
            </w:r>
          </w:p>
          <w:p w:rsidRPr="007838E0" w:rsidR="00080012" w:rsidP="007838E0" w:rsidRDefault="00080012" w14:paraId="49D2140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7838E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return {</w:t>
            </w:r>
          </w:p>
          <w:p w:rsidRPr="007838E0" w:rsidR="00080012" w:rsidP="007838E0" w:rsidRDefault="00080012" w14:paraId="1B56D950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7838E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"request": request,</w:t>
            </w:r>
          </w:p>
          <w:p w:rsidRPr="007838E0" w:rsidR="00080012" w:rsidP="007838E0" w:rsidRDefault="00080012" w14:paraId="6DDB8F34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7838E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"is_project": is_project,</w:t>
            </w:r>
          </w:p>
          <w:p w:rsidRPr="007838E0" w:rsidR="00080012" w:rsidP="007838E0" w:rsidRDefault="00080012" w14:paraId="1B11A020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7838E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"is_scheduling": is_scheduling,</w:t>
            </w:r>
          </w:p>
          <w:p w:rsidRPr="007838E0" w:rsidR="00080012" w:rsidP="007838E0" w:rsidRDefault="00080012" w14:paraId="0E38A433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7838E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    "tools": tools</w:t>
            </w:r>
          </w:p>
          <w:p w:rsidRPr="007838E0" w:rsidR="00080012" w:rsidP="007838E0" w:rsidRDefault="00080012" w14:paraId="2DFFF153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7838E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}</w:t>
            </w:r>
          </w:p>
          <w:p w:rsidRPr="007838E0" w:rsidR="00080012" w:rsidP="007838E0" w:rsidRDefault="00080012" w14:paraId="4ED9CADA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</w:p>
          <w:p w:rsidRPr="007838E0" w:rsidR="00080012" w:rsidP="007838E0" w:rsidRDefault="00080012" w14:paraId="1447F4E6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</w:p>
          <w:p w:rsidRPr="007838E0" w:rsidR="00080012" w:rsidP="007838E0" w:rsidRDefault="00080012" w14:paraId="278ADE0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7838E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>SCHEDULE_QUERY = "Запусти планирования для проекта"</w:t>
            </w:r>
          </w:p>
          <w:p w:rsidRPr="007838E0" w:rsidR="00080012" w:rsidP="007838E0" w:rsidRDefault="00080012" w14:paraId="15741DB7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</w:p>
          <w:p w:rsidRPr="007838E0" w:rsidR="00080012" w:rsidP="007838E0" w:rsidRDefault="00080012" w14:paraId="22A4BC4A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7838E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>SCHEDULE_TEST = prepare_test_data(SCHEDULE_QUERY, True, False, ["start_schedule"])</w:t>
            </w:r>
          </w:p>
          <w:p w:rsidRPr="007838E0" w:rsidR="00080012" w:rsidP="007838E0" w:rsidRDefault="00080012" w14:paraId="24D82F50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</w:p>
          <w:p w:rsidRPr="007838E0" w:rsidR="00080012" w:rsidP="007838E0" w:rsidRDefault="00080012" w14:paraId="149BCE08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</w:p>
          <w:p w:rsidRPr="007838E0" w:rsidR="00080012" w:rsidP="007838E0" w:rsidRDefault="00080012" w14:paraId="383BC4B3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7838E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>def main():</w:t>
            </w:r>
          </w:p>
          <w:p w:rsidRPr="007838E0" w:rsidR="00080012" w:rsidP="007838E0" w:rsidRDefault="00080012" w14:paraId="67F5DEEB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7838E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job_id = str(uuid.uuid4())</w:t>
            </w:r>
          </w:p>
          <w:p w:rsidRPr="007838E0" w:rsidR="00080012" w:rsidP="007838E0" w:rsidRDefault="00080012" w14:paraId="5E75B9AE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7838E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ctx = construct_job_context("agent")</w:t>
            </w:r>
          </w:p>
          <w:p w:rsidRPr="007838E0" w:rsidR="00080012" w:rsidP="007838E0" w:rsidRDefault="00080012" w14:paraId="65614005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7838E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job = StairsLLMAgentJob()</w:t>
            </w:r>
          </w:p>
          <w:p w:rsidRPr="007838E0" w:rsidR="00080012" w:rsidP="007838E0" w:rsidRDefault="00080012" w14:paraId="5EE1EAAA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7838E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request, is_project, is_scheduling, _ = SCHEDULE_TEST</w:t>
            </w:r>
          </w:p>
          <w:p w:rsidRPr="007838E0" w:rsidR="00080012" w:rsidP="007838E0" w:rsidRDefault="00080012" w14:paraId="1BF4565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7838E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job.run(job_id=job_id, ctx=ctx, request=request, is_project=True, is_scheduling=False)</w:t>
            </w:r>
          </w:p>
          <w:p w:rsidRPr="007838E0" w:rsidR="00080012" w:rsidP="007838E0" w:rsidRDefault="00080012" w14:paraId="07A15EF7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7838E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rd = get_reddis_wrapper()</w:t>
            </w:r>
          </w:p>
          <w:p w:rsidRPr="007838E0" w:rsidR="00080012" w:rsidP="007838E0" w:rsidRDefault="00080012" w14:paraId="54C4D9E9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7838E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result = str(load_result(rd, job_id, "agent"))</w:t>
            </w:r>
          </w:p>
          <w:p w:rsidRPr="007838E0" w:rsidR="00080012" w:rsidP="007838E0" w:rsidRDefault="00080012" w14:paraId="1EE8919E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</w:p>
          <w:p w:rsidRPr="007838E0" w:rsidR="00080012" w:rsidP="007838E0" w:rsidRDefault="00080012" w14:paraId="5B27294C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</w:p>
          <w:p w:rsidRPr="007838E0" w:rsidR="00080012" w:rsidP="007838E0" w:rsidRDefault="00080012" w14:paraId="08682CB8" w14:textId="77777777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7838E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>if __name__ == "__main__":</w:t>
            </w:r>
          </w:p>
          <w:p w:rsidRPr="007838E0" w:rsidR="00080012" w:rsidP="007838E0" w:rsidRDefault="00080012" w14:paraId="47822B30" w14:textId="7C18C7C3">
            <w:pPr>
              <w:pStyle w:val="ListParagraph"/>
              <w:shd w:val="clear" w:color="auto" w:fill="D0CECE" w:themeFill="background2" w:themeFillShade="E6"/>
              <w:ind w:left="1069"/>
              <w:jc w:val="left"/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</w:pPr>
            <w:r w:rsidRPr="007838E0">
              <w:rPr>
                <w:rFonts w:ascii="Courier New" w:hAnsi="Courier New" w:eastAsia="Calibri" w:cs="Courier New"/>
                <w:b w:val="0"/>
                <w:color w:val="auto"/>
                <w:sz w:val="18"/>
                <w:szCs w:val="18"/>
                <w:lang w:val="en-US"/>
              </w:rPr>
              <w:t xml:space="preserve">    main()</w:t>
            </w:r>
          </w:p>
        </w:tc>
      </w:tr>
    </w:tbl>
    <w:p w:rsidR="2F6D7038" w:rsidRDefault="2F6D7038" w14:paraId="439EFDC7" w14:textId="18A6CDB2"/>
    <w:p w:rsidR="001010D5" w:rsidRDefault="001010D5" w14:paraId="03F20C3C" w14:textId="750CDFD6">
      <w:r>
        <w:t>При успешном запуске в терминале будет пошагово отображаться история действий агента</w:t>
      </w:r>
      <w:r w:rsidRPr="001010D5">
        <w:t>.</w:t>
      </w:r>
    </w:p>
    <w:p w:rsidR="0F480245" w:rsidP="4240D22B" w:rsidRDefault="0F480245" w14:paraId="0871D4C1" w14:textId="71DD12CF">
      <w:pPr>
        <w:pStyle w:val="Heading2"/>
      </w:pPr>
      <w:r>
        <w:t xml:space="preserve">Комплексная проверка быстродействия и точности </w:t>
      </w:r>
      <w:r w:rsidR="4DAF2573">
        <w:t xml:space="preserve">конфигураций </w:t>
      </w:r>
      <w:r>
        <w:t>сист</w:t>
      </w:r>
      <w:r w:rsidR="69ED26CE">
        <w:t xml:space="preserve">емы </w:t>
      </w:r>
      <w:r w:rsidR="33C33636">
        <w:t>на основе БЯМ</w:t>
      </w:r>
    </w:p>
    <w:p w:rsidR="0F480245" w:rsidRDefault="0F480245" w14:paraId="5B5603AD" w14:textId="62EC7875">
      <w:r w:rsidRPr="3758B1D8">
        <w:rPr>
          <w:highlight w:val="yellow"/>
        </w:rPr>
        <w:t>Аня</w:t>
      </w:r>
      <w:r>
        <w:t xml:space="preserve">+Коля+Лиза </w:t>
      </w:r>
      <w:r w:rsidR="000B1469">
        <w:t>Луценко</w:t>
      </w:r>
      <w:r>
        <w:t xml:space="preserve"> (я добавлю описание из статьи, Коля или Лиза добавят подходящие кусочки кода из репо к статье):</w:t>
      </w:r>
    </w:p>
    <w:p w:rsidR="0F480245" w:rsidRDefault="00FC6616" w14:paraId="3BFFD415" w14:textId="48F5DA23">
      <w:r>
        <w:t>Д</w:t>
      </w:r>
      <w:r w:rsidR="0F480245">
        <w:t>5.3 Среднее время отклика прототипа приложения на основе БЯМ: &lt;10 с для запросов к системе на основе БЯМ, &lt; 20 с  для запросов к системе на основе БЯМ с RAG и агентной реализацией. </w:t>
      </w:r>
    </w:p>
    <w:p w:rsidR="0F480245" w:rsidRDefault="00FC6616" w14:paraId="1505C7B6" w14:textId="1ABE532C">
      <w:r>
        <w:t>Д</w:t>
      </w:r>
      <w:r w:rsidR="0F480245">
        <w:t>5.4 Увеличение средней точности ответов прототипов RAG систем на 10% по сравнению с решением, основывающемся только на БЯМ (без использования RAG).</w:t>
      </w:r>
    </w:p>
    <w:p w:rsidR="0F480245" w:rsidRDefault="00FC6616" w14:paraId="11F260D8" w14:textId="12898C63">
      <w:r>
        <w:t>Д</w:t>
      </w:r>
      <w:r w:rsidR="0F480245">
        <w:t>5.6. Улучшение точности ответов не менее чем на 30% при одновременном использовании агентов на основе БЯМ с плагинами и RAG  по сравнению с одиночной моделью.</w:t>
      </w:r>
    </w:p>
    <w:p w:rsidR="0F480245" w:rsidRDefault="00FC6616" w14:paraId="73B2FC59" w14:textId="41DB7DCB">
      <w:r>
        <w:t>Д</w:t>
      </w:r>
      <w:r w:rsidR="0F480245">
        <w:t>5.7. Улучшение точности ответов не менее чем на 15% при использовании агентов на основе БЯМ с плагинами по сравнению с одиночной моделью.</w:t>
      </w:r>
    </w:p>
    <w:p w:rsidR="4240D22B" w:rsidRDefault="000D10A2" w14:paraId="592FB159" w14:textId="3EDEC78A">
      <w:r>
        <w:t xml:space="preserve">Цель проверки: </w:t>
      </w:r>
      <w:r w:rsidR="00D31322">
        <w:t xml:space="preserve">оценка </w:t>
      </w:r>
      <w:r w:rsidR="00112412">
        <w:t>быстродействия и точности системы</w:t>
      </w:r>
      <w:r w:rsidRPr="00A1563D" w:rsidR="00A1563D">
        <w:t xml:space="preserve"> </w:t>
      </w:r>
      <w:r w:rsidR="00A1563D">
        <w:t>на основе БЯМ</w:t>
      </w:r>
      <w:r w:rsidR="000F2626">
        <w:t>, проти</w:t>
      </w:r>
      <w:r w:rsidR="00B9709C">
        <w:t xml:space="preserve">пированной с помощью </w:t>
      </w:r>
      <w:r w:rsidR="00B9709C">
        <w:rPr>
          <w:lang w:val="en-US"/>
        </w:rPr>
        <w:t>Proto</w:t>
      </w:r>
      <w:r w:rsidRPr="00002E93" w:rsidR="00B9709C">
        <w:t>.</w:t>
      </w:r>
      <w:r w:rsidR="00B9709C">
        <w:rPr>
          <w:lang w:val="en-US"/>
        </w:rPr>
        <w:t>LLM</w:t>
      </w:r>
      <w:r w:rsidR="006205BF">
        <w:t>.</w:t>
      </w:r>
    </w:p>
    <w:p w:rsidR="006205BF" w:rsidRDefault="006205BF" w14:paraId="39D7328D" w14:textId="3B2A1024">
      <w:r>
        <w:t>Способ проверки:</w:t>
      </w:r>
      <w:r w:rsidR="00E12E7B">
        <w:t xml:space="preserve"> </w:t>
      </w:r>
    </w:p>
    <w:p w:rsidR="00DE098D" w:rsidRDefault="003E40F8" w14:paraId="055187B5" w14:textId="519233B2">
      <w:r>
        <w:t xml:space="preserve">1. Открыть репозиторий </w:t>
      </w:r>
      <w:hyperlink w:history="1" r:id="rId32">
        <w:r w:rsidRPr="0027634A" w:rsidR="008B0BD8">
          <w:rPr>
            <w:rStyle w:val="Hyperlink"/>
          </w:rPr>
          <w:t>https://github.com/ITMO-NSS-team/llm-agents-for-smartcities-paper</w:t>
        </w:r>
      </w:hyperlink>
      <w:r w:rsidR="008B0BD8">
        <w:t xml:space="preserve">. </w:t>
      </w:r>
    </w:p>
    <w:p w:rsidRPr="006205BF" w:rsidR="008B0BD8" w:rsidRDefault="008B0BD8" w14:paraId="5209B651" w14:textId="69B9B9D7">
      <w:r>
        <w:t xml:space="preserve">2. Запустить </w:t>
      </w:r>
      <w:r w:rsidR="00656C9C">
        <w:t xml:space="preserve">код из ноутбука </w:t>
      </w:r>
      <w:hyperlink w:history="1" r:id="rId33">
        <w:r w:rsidRPr="0027634A" w:rsidR="00A56965">
          <w:rPr>
            <w:rStyle w:val="Hyperlink"/>
          </w:rPr>
          <w:t>https://github.com/ITMO-NSS-team/llm-agents-for-smartcities-paper/blob/main/pipelines/tests/tests_for_experiments.py</w:t>
        </w:r>
      </w:hyperlink>
      <w:r w:rsidR="00A56965">
        <w:t xml:space="preserve">. </w:t>
      </w:r>
    </w:p>
    <w:p w:rsidRPr="00833237" w:rsidR="169D7BFD" w:rsidP="169D7BFD" w:rsidRDefault="00A56965" w14:paraId="2F24CC6B" w14:textId="1A003C45">
      <w:pPr>
        <w:rPr>
          <w:rFonts w:eastAsia="Arial"/>
          <w:color w:val="000000" w:themeColor="text1"/>
          <w:szCs w:val="24"/>
        </w:rPr>
      </w:pPr>
      <w:bookmarkStart w:name="_Hlk92797898" w:id="89"/>
      <w:r w:rsidRPr="00833237">
        <w:rPr>
          <w:rFonts w:eastAsia="Arial"/>
          <w:color w:val="000000" w:themeColor="text1"/>
          <w:szCs w:val="24"/>
        </w:rPr>
        <w:t xml:space="preserve">3. </w:t>
      </w:r>
      <w:r w:rsidRPr="00833237" w:rsidR="007F3B38">
        <w:rPr>
          <w:rFonts w:eastAsia="Arial"/>
          <w:color w:val="000000" w:themeColor="text1"/>
          <w:szCs w:val="24"/>
        </w:rPr>
        <w:t xml:space="preserve">Открыть файлы с расчетными метриками в каталоге </w:t>
      </w:r>
      <w:r w:rsidRPr="00833237" w:rsidR="00062DDD">
        <w:rPr>
          <w:rFonts w:eastAsia="Arial"/>
          <w:color w:val="000000" w:themeColor="text1"/>
          <w:szCs w:val="24"/>
        </w:rPr>
        <w:t>…/</w:t>
      </w:r>
      <w:r w:rsidRPr="00833237" w:rsidR="0044687D">
        <w:rPr>
          <w:rFonts w:eastAsia="Arial"/>
          <w:color w:val="000000" w:themeColor="text1"/>
          <w:szCs w:val="24"/>
        </w:rPr>
        <w:t>pipelines/tests/</w:t>
      </w:r>
      <w:r w:rsidRPr="00833237" w:rsidR="001173D2">
        <w:rPr>
          <w:rFonts w:eastAsia="Arial"/>
          <w:color w:val="000000" w:themeColor="text1"/>
          <w:szCs w:val="24"/>
          <w:lang w:val="en-US"/>
        </w:rPr>
        <w:t>test</w:t>
      </w:r>
      <w:r w:rsidRPr="00833237" w:rsidR="001173D2">
        <w:rPr>
          <w:rFonts w:eastAsia="Arial"/>
          <w:color w:val="000000" w:themeColor="text1"/>
          <w:szCs w:val="24"/>
        </w:rPr>
        <w:t>_</w:t>
      </w:r>
      <w:r w:rsidRPr="00833237" w:rsidR="001173D2">
        <w:rPr>
          <w:rFonts w:eastAsia="Arial"/>
          <w:color w:val="000000" w:themeColor="text1"/>
          <w:szCs w:val="24"/>
          <w:lang w:val="en-US"/>
        </w:rPr>
        <w:t>results</w:t>
      </w:r>
      <w:r w:rsidRPr="00833237" w:rsidR="00C63D21">
        <w:rPr>
          <w:rFonts w:eastAsia="Arial"/>
          <w:color w:val="000000" w:themeColor="text1"/>
          <w:szCs w:val="24"/>
        </w:rPr>
        <w:t>.</w:t>
      </w:r>
    </w:p>
    <w:p w:rsidRPr="00C63D21" w:rsidR="00C63D21" w:rsidP="169D7BFD" w:rsidRDefault="00C63D21" w14:paraId="5B644697" w14:textId="5FDFB4E8">
      <w:pPr>
        <w:rPr>
          <w:rFonts w:ascii="Arial" w:hAnsi="Arial" w:eastAsia="Arial" w:cs="Arial"/>
          <w:color w:val="000000" w:themeColor="text1"/>
          <w:sz w:val="22"/>
        </w:rPr>
      </w:pPr>
      <w:r>
        <w:rPr>
          <w:rFonts w:ascii="Arial" w:hAnsi="Arial" w:eastAsia="Arial" w:cs="Arial"/>
          <w:color w:val="000000" w:themeColor="text1"/>
          <w:sz w:val="22"/>
        </w:rPr>
        <w:t xml:space="preserve">4. </w:t>
      </w:r>
    </w:p>
    <w:p w:rsidR="169D7BFD" w:rsidP="169D7BFD" w:rsidRDefault="169D7BFD" w14:paraId="3B3F0DCB" w14:textId="52885D0D">
      <w:pPr>
        <w:rPr>
          <w:rFonts w:ascii="Arial" w:hAnsi="Arial" w:eastAsia="Arial" w:cs="Arial"/>
          <w:color w:val="000000" w:themeColor="text1"/>
          <w:sz w:val="22"/>
        </w:rPr>
      </w:pPr>
    </w:p>
    <w:p w:rsidR="169D7BFD" w:rsidP="7702E9A1" w:rsidRDefault="169D7BFD" w14:paraId="02103257" w14:textId="5A7449F1">
      <w:pPr>
        <w:rPr>
          <w:rFonts w:ascii="Arial" w:hAnsi="Arial" w:eastAsia="Arial" w:cs="Arial"/>
          <w:color w:val="000000" w:themeColor="text1"/>
          <w:sz w:val="22"/>
        </w:rPr>
      </w:pPr>
    </w:p>
    <w:p w:rsidR="169D7BFD" w:rsidP="169D7BFD" w:rsidRDefault="169D7BFD" w14:paraId="3E42AFD6" w14:textId="108D973D">
      <w:pPr>
        <w:rPr>
          <w:rFonts w:ascii="Arial" w:hAnsi="Arial" w:eastAsia="Arial" w:cs="Arial"/>
          <w:color w:val="000000" w:themeColor="text1"/>
          <w:sz w:val="22"/>
        </w:rPr>
      </w:pPr>
    </w:p>
    <w:p w:rsidR="169D7BFD" w:rsidP="46D4AC3A" w:rsidRDefault="00D00866" w14:paraId="74CD97B4" w14:textId="15D0F7CE">
      <w:pPr>
        <w:pStyle w:val="Heading2"/>
        <w:rPr>
          <w:rFonts w:eastAsia="Arial"/>
        </w:rPr>
      </w:pPr>
      <w:r>
        <w:t xml:space="preserve">Проверка наличия </w:t>
      </w:r>
      <w:r w:rsidR="0052592B">
        <w:t>тестов</w:t>
      </w:r>
    </w:p>
    <w:p w:rsidR="006057D7" w:rsidP="0052592B" w:rsidRDefault="006057D7" w14:paraId="33C3FA9C" w14:textId="060CC88A">
      <w:r w:rsidRPr="006057D7">
        <w:rPr>
          <w:highlight w:val="green"/>
        </w:rPr>
        <w:t>Коля</w:t>
      </w:r>
    </w:p>
    <w:p w:rsidRPr="0052592B" w:rsidR="0052592B" w:rsidP="0052592B" w:rsidRDefault="008E66AA" w14:paraId="24786B8B" w14:textId="66A06EB5">
      <w:r w:rsidRPr="008E66AA">
        <w:t>3.3.1 Все программные изделия должны быть снабжены модульными и интеграционными тестами, позволяющими проверить их работоспособность.</w:t>
      </w:r>
    </w:p>
    <w:p w:rsidR="169D7BFD" w:rsidP="169D7BFD" w:rsidRDefault="169D7BFD" w14:paraId="77CF637E" w14:textId="2B71BFA0">
      <w:pPr>
        <w:rPr>
          <w:rFonts w:ascii="Arial" w:hAnsi="Arial" w:eastAsia="Arial" w:cs="Arial"/>
          <w:color w:val="000000" w:themeColor="text1"/>
          <w:sz w:val="22"/>
        </w:rPr>
      </w:pPr>
    </w:p>
    <w:p w:rsidRPr="009F36A7" w:rsidR="0059758D" w:rsidP="0059758D" w:rsidRDefault="0059758D" w14:paraId="440B59FF" w14:textId="77777777">
      <w:pPr>
        <w:spacing w:before="240" w:after="240"/>
        <w:jc w:val="left"/>
        <w:rPr>
          <w:rFonts w:eastAsia="Times New Roman"/>
          <w:color w:val="000000" w:themeColor="text1"/>
          <w:szCs w:val="24"/>
        </w:rPr>
      </w:pPr>
      <w:r w:rsidRPr="169D7BFD">
        <w:rPr>
          <w:rFonts w:eastAsia="Times New Roman"/>
          <w:color w:val="000000" w:themeColor="text1"/>
          <w:szCs w:val="24"/>
        </w:rPr>
        <w:t xml:space="preserve">В данном пункте осуществляется проверка наличия </w:t>
      </w:r>
      <w:r w:rsidRPr="009F36A7">
        <w:rPr>
          <w:rFonts w:eastAsia="Times New Roman"/>
          <w:color w:val="000000" w:themeColor="text1"/>
          <w:szCs w:val="24"/>
        </w:rPr>
        <w:t>модульных и интеграционных тестов, позволяющими проверить их работоспособность</w:t>
      </w:r>
      <w:r w:rsidRPr="169D7BFD">
        <w:rPr>
          <w:rFonts w:eastAsia="Times New Roman"/>
          <w:color w:val="000000" w:themeColor="text1"/>
          <w:szCs w:val="24"/>
        </w:rPr>
        <w:t xml:space="preserve"> в репозитории фреймворка ProtoLLM.</w:t>
      </w:r>
    </w:p>
    <w:p w:rsidRPr="006057D7" w:rsidR="0059758D" w:rsidP="0059758D" w:rsidRDefault="006057D7" w14:paraId="02885DFD" w14:textId="40F63DBB">
      <w:pPr>
        <w:spacing w:before="240" w:after="240"/>
        <w:rPr>
          <w:b/>
          <w:bCs/>
        </w:rPr>
      </w:pPr>
      <w:r w:rsidRPr="006057D7">
        <w:rPr>
          <w:rFonts w:eastAsia="Times New Roman"/>
          <w:b/>
          <w:bCs/>
          <w:color w:val="000000" w:themeColor="text1"/>
          <w:szCs w:val="24"/>
        </w:rPr>
        <w:t>Способ</w:t>
      </w:r>
      <w:r w:rsidRPr="006057D7" w:rsidR="0059758D">
        <w:rPr>
          <w:rFonts w:eastAsia="Times New Roman"/>
          <w:b/>
          <w:bCs/>
          <w:color w:val="000000" w:themeColor="text1"/>
          <w:szCs w:val="24"/>
        </w:rPr>
        <w:t xml:space="preserve"> проверки:</w:t>
      </w:r>
    </w:p>
    <w:p w:rsidR="0059758D" w:rsidP="0059758D" w:rsidRDefault="0059758D" w14:paraId="448A57ED" w14:textId="3684DC46">
      <w:pPr>
        <w:spacing w:before="240" w:after="240"/>
        <w:jc w:val="left"/>
      </w:pPr>
      <w:r w:rsidRPr="42609D21">
        <w:rPr>
          <w:rFonts w:eastAsia="Times New Roman"/>
          <w:color w:val="000000" w:themeColor="text1"/>
        </w:rPr>
        <w:t xml:space="preserve">1. Перейти в репозиторий </w:t>
      </w:r>
      <w:hyperlink w:history="1" r:id="rId34">
        <w:r w:rsidRPr="0027634A" w:rsidR="009925AC">
          <w:rPr>
            <w:rStyle w:val="Hyperlink"/>
            <w:rFonts w:eastAsia="Times New Roman"/>
          </w:rPr>
          <w:t>https://github.com/aimclub/ProtoLLM</w:t>
        </w:r>
      </w:hyperlink>
      <w:r w:rsidRPr="42609D21">
        <w:rPr>
          <w:rFonts w:eastAsia="Times New Roman"/>
        </w:rPr>
        <w:t>.</w:t>
      </w:r>
      <w:r w:rsidR="009925AC">
        <w:rPr>
          <w:rFonts w:eastAsia="Times New Roman"/>
        </w:rPr>
        <w:t xml:space="preserve"> </w:t>
      </w:r>
    </w:p>
    <w:p w:rsidRPr="0059758D" w:rsidR="0059758D" w:rsidP="0059758D" w:rsidRDefault="0059758D" w14:paraId="0A5BEE9A" w14:textId="3F220EDC">
      <w:pPr>
        <w:spacing w:before="240" w:after="240"/>
        <w:jc w:val="left"/>
        <w:rPr>
          <w:rFonts w:eastAsia="Times New Roman"/>
          <w:color w:val="000000" w:themeColor="text1"/>
        </w:rPr>
      </w:pPr>
      <w:r w:rsidRPr="42609D21">
        <w:rPr>
          <w:rFonts w:eastAsia="Times New Roman"/>
          <w:color w:val="000000" w:themeColor="text1"/>
        </w:rPr>
        <w:t xml:space="preserve">2. </w:t>
      </w:r>
      <w:r>
        <w:rPr>
          <w:rFonts w:eastAsia="Times New Roman"/>
          <w:color w:val="000000" w:themeColor="text1"/>
        </w:rPr>
        <w:t>Последовательно перейти в</w:t>
      </w:r>
      <w:r w:rsidRPr="42609D21">
        <w:rPr>
          <w:rFonts w:eastAsia="Times New Roman"/>
          <w:color w:val="000000" w:themeColor="text1"/>
        </w:rPr>
        <w:t xml:space="preserve"> каталог</w:t>
      </w:r>
      <w:r>
        <w:rPr>
          <w:rFonts w:eastAsia="Times New Roman"/>
          <w:color w:val="000000" w:themeColor="text1"/>
        </w:rPr>
        <w:t>и</w:t>
      </w:r>
      <w:r w:rsidRPr="42609D21">
        <w:rPr>
          <w:rFonts w:eastAsia="Times New Roman"/>
          <w:color w:val="000000" w:themeColor="text1"/>
        </w:rPr>
        <w:t xml:space="preserve"> tests</w:t>
      </w:r>
      <w:r>
        <w:rPr>
          <w:rFonts w:eastAsia="Times New Roman"/>
          <w:color w:val="000000" w:themeColor="text1"/>
        </w:rPr>
        <w:t xml:space="preserve">, </w:t>
      </w:r>
      <w:r w:rsidRPr="0059758D">
        <w:rPr>
          <w:rFonts w:eastAsia="Times New Roman"/>
          <w:color w:val="000000" w:themeColor="text1"/>
        </w:rPr>
        <w:t>protollm_tools/llm-api/tests</w:t>
      </w:r>
      <w:r>
        <w:rPr>
          <w:rFonts w:eastAsia="Times New Roman"/>
          <w:color w:val="000000" w:themeColor="text1"/>
        </w:rPr>
        <w:t xml:space="preserve">, </w:t>
      </w:r>
      <w:r w:rsidRPr="0059758D">
        <w:rPr>
          <w:rFonts w:eastAsia="Times New Roman"/>
          <w:color w:val="000000" w:themeColor="text1"/>
        </w:rPr>
        <w:t>protollm_tools/sdk/tests</w:t>
      </w:r>
      <w:r w:rsidRPr="42609D21">
        <w:rPr>
          <w:rFonts w:eastAsia="Times New Roman"/>
          <w:color w:val="000000" w:themeColor="text1"/>
        </w:rPr>
        <w:t>.</w:t>
      </w:r>
    </w:p>
    <w:p w:rsidRPr="009E4CB1" w:rsidR="0059758D" w:rsidP="00A404EE" w:rsidRDefault="00BC45DD" w14:paraId="03DD49B7" w14:textId="2853291D">
      <w:pPr>
        <w:spacing w:before="240" w:after="240"/>
        <w:jc w:val="left"/>
        <w:rPr>
          <w:rFonts w:eastAsia="Times New Roman"/>
          <w:color w:val="000000" w:themeColor="text1"/>
        </w:rPr>
      </w:pPr>
      <w:r w:rsidRPr="00BC45DD">
        <w:rPr>
          <w:rFonts w:eastAsia="Times New Roman"/>
          <w:color w:val="000000" w:themeColor="text1"/>
        </w:rPr>
        <w:t xml:space="preserve">3. </w:t>
      </w:r>
      <w:r>
        <w:rPr>
          <w:rFonts w:eastAsia="Times New Roman"/>
          <w:color w:val="000000" w:themeColor="text1"/>
        </w:rPr>
        <w:t xml:space="preserve">Перейти на страницу </w:t>
      </w:r>
      <w:hyperlink w:history="1" r:id="rId35">
        <w:r w:rsidRPr="00A559F4">
          <w:rPr>
            <w:rStyle w:val="Hyperlink"/>
            <w:rFonts w:eastAsia="Times New Roman"/>
          </w:rPr>
          <w:t>https://github.com/aimclub/ProtoLLM/actions/workflows/unit-build.yml</w:t>
        </w:r>
      </w:hyperlink>
      <w:r>
        <w:rPr>
          <w:rFonts w:eastAsia="Times New Roman"/>
          <w:color w:val="000000" w:themeColor="text1"/>
        </w:rPr>
        <w:t xml:space="preserve">, </w:t>
      </w:r>
      <w:r w:rsidR="00995951">
        <w:rPr>
          <w:rFonts w:eastAsia="Times New Roman"/>
          <w:color w:val="000000" w:themeColor="text1"/>
        </w:rPr>
        <w:t>убедиться</w:t>
      </w:r>
      <w:r w:rsidRPr="00BC45DD"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>в корректном статусе выполнения</w:t>
      </w:r>
      <w:r w:rsidR="00A404EE">
        <w:rPr>
          <w:rFonts w:eastAsia="Times New Roman"/>
          <w:color w:val="000000" w:themeColor="text1"/>
        </w:rPr>
        <w:t xml:space="preserve"> модульных</w:t>
      </w:r>
      <w:r>
        <w:rPr>
          <w:rFonts w:eastAsia="Times New Roman"/>
          <w:color w:val="000000" w:themeColor="text1"/>
        </w:rPr>
        <w:t xml:space="preserve"> тестов (зеленая отметка).</w:t>
      </w:r>
    </w:p>
    <w:p w:rsidR="006057D7" w:rsidP="00516E09" w:rsidRDefault="006057D7" w14:paraId="5AF7D487" w14:textId="77777777">
      <w:pPr>
        <w:spacing w:before="240" w:after="240"/>
        <w:jc w:val="left"/>
        <w:rPr>
          <w:rFonts w:eastAsia="Times New Roman"/>
          <w:color w:val="000000" w:themeColor="text1"/>
        </w:rPr>
      </w:pPr>
    </w:p>
    <w:p w:rsidRPr="006057D7" w:rsidR="006057D7" w:rsidP="00516E09" w:rsidRDefault="006057D7" w14:paraId="5EDF6F57" w14:textId="77777777">
      <w:pPr>
        <w:spacing w:before="240" w:after="240"/>
        <w:jc w:val="left"/>
        <w:rPr>
          <w:rFonts w:eastAsia="Times New Roman"/>
          <w:b/>
          <w:bCs/>
          <w:color w:val="000000" w:themeColor="text1"/>
        </w:rPr>
      </w:pPr>
      <w:r w:rsidRPr="006057D7">
        <w:rPr>
          <w:rFonts w:eastAsia="Times New Roman"/>
          <w:b/>
          <w:bCs/>
          <w:color w:val="000000" w:themeColor="text1"/>
        </w:rPr>
        <w:t>Критерий успеха:</w:t>
      </w:r>
    </w:p>
    <w:p w:rsidR="002D7A23" w:rsidP="00516E09" w:rsidRDefault="0059758D" w14:paraId="3C098D0B" w14:textId="7FB1B0FA">
      <w:pPr>
        <w:spacing w:before="240" w:after="240"/>
        <w:jc w:val="left"/>
        <w:rPr>
          <w:rFonts w:eastAsia="Times New Roman"/>
          <w:color w:val="000000" w:themeColor="text1"/>
        </w:rPr>
      </w:pPr>
      <w:r w:rsidRPr="42609D21">
        <w:rPr>
          <w:rFonts w:eastAsia="Times New Roman"/>
          <w:color w:val="000000" w:themeColor="text1"/>
        </w:rPr>
        <w:t xml:space="preserve">Проверка считается успешной, если </w:t>
      </w:r>
      <w:r w:rsidR="00BC45DD">
        <w:rPr>
          <w:rFonts w:eastAsia="Times New Roman"/>
          <w:color w:val="000000" w:themeColor="text1"/>
        </w:rPr>
        <w:t xml:space="preserve">в каталогах </w:t>
      </w:r>
      <w:r w:rsidRPr="42609D21">
        <w:rPr>
          <w:rFonts w:eastAsia="Times New Roman"/>
          <w:color w:val="000000" w:themeColor="text1"/>
        </w:rPr>
        <w:t>представлены модульные и интеграционные тесты и отчет о</w:t>
      </w:r>
      <w:r w:rsidR="005A0E98">
        <w:rPr>
          <w:rFonts w:eastAsia="Times New Roman"/>
          <w:color w:val="000000" w:themeColor="text1"/>
        </w:rPr>
        <w:t>б</w:t>
      </w:r>
      <w:r w:rsidRPr="42609D21">
        <w:rPr>
          <w:rFonts w:eastAsia="Times New Roman"/>
          <w:color w:val="000000" w:themeColor="text1"/>
        </w:rPr>
        <w:t xml:space="preserve"> их прохождении.</w:t>
      </w:r>
      <w:r w:rsidR="002D7A23">
        <w:rPr>
          <w:rFonts w:eastAsia="Times New Roman"/>
          <w:color w:val="000000" w:themeColor="text1"/>
        </w:rPr>
        <w:t xml:space="preserve"> </w:t>
      </w:r>
    </w:p>
    <w:p w:rsidR="00B96BC7" w:rsidP="00AF4740" w:rsidRDefault="00B96BC7" w14:paraId="6D230EC3" w14:textId="37515BF4"/>
    <w:bookmarkEnd w:id="89"/>
    <w:p w:rsidR="006057D7" w:rsidRDefault="006057D7" w14:paraId="70AFF2B4" w14:textId="3CBF34A6">
      <w:pPr>
        <w:spacing w:line="240" w:lineRule="auto"/>
        <w:ind w:firstLine="0"/>
        <w:contextualSpacing w:val="0"/>
        <w:jc w:val="left"/>
      </w:pPr>
      <w:r>
        <w:br w:type="page"/>
      </w:r>
    </w:p>
    <w:p w:rsidRPr="00296E50" w:rsidR="00D03788" w:rsidP="00854B7D" w:rsidRDefault="00D03788" w14:paraId="732EE38A" w14:textId="3547DDD7">
      <w:pPr>
        <w:pStyle w:val="1"/>
        <w:rPr>
          <w:b w:val="0"/>
          <w:sz w:val="24"/>
          <w:szCs w:val="24"/>
        </w:rPr>
      </w:pPr>
      <w:r w:rsidRPr="00296E50">
        <w:rPr>
          <w:b w:val="0"/>
          <w:sz w:val="24"/>
          <w:szCs w:val="24"/>
        </w:rPr>
        <w:t>ЛИСТ РЕГИСТРАЦИИ ИЗМЕНЕНИЙ</w:t>
      </w:r>
    </w:p>
    <w:tbl>
      <w:tblPr>
        <w:tblW w:w="100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93"/>
        <w:gridCol w:w="992"/>
        <w:gridCol w:w="850"/>
        <w:gridCol w:w="1134"/>
        <w:gridCol w:w="1418"/>
        <w:gridCol w:w="992"/>
        <w:gridCol w:w="1418"/>
        <w:gridCol w:w="850"/>
        <w:gridCol w:w="709"/>
      </w:tblGrid>
      <w:tr w:rsidRPr="00296E50" w:rsidR="00D03788" w14:paraId="5C751552" w14:textId="77777777">
        <w:trPr>
          <w:cantSplit/>
          <w:trHeight w:val="125"/>
          <w:jc w:val="center"/>
        </w:trPr>
        <w:tc>
          <w:tcPr>
            <w:tcW w:w="1003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8DC09E9" w14:textId="77777777">
            <w:pPr>
              <w:pStyle w:val="ab"/>
              <w:spacing w:line="240" w:lineRule="auto"/>
              <w:rPr>
                <w:b w:val="0"/>
                <w:sz w:val="24"/>
                <w:szCs w:val="24"/>
              </w:rPr>
            </w:pPr>
            <w:r w:rsidRPr="00296E50">
              <w:rPr>
                <w:b w:val="0"/>
                <w:sz w:val="24"/>
                <w:szCs w:val="24"/>
              </w:rPr>
              <w:t>Лист регистрации изменений</w:t>
            </w:r>
          </w:p>
        </w:tc>
      </w:tr>
      <w:tr w:rsidRPr="00296E50" w:rsidR="00D03788" w14:paraId="2D182F9E" w14:textId="77777777">
        <w:trPr>
          <w:cantSplit/>
          <w:trHeight w:val="125"/>
          <w:jc w:val="center"/>
        </w:trPr>
        <w:tc>
          <w:tcPr>
            <w:tcW w:w="6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2BFD74A" w14:textId="77777777">
            <w:pPr>
              <w:spacing w:line="240" w:lineRule="auto"/>
              <w:ind w:firstLine="0"/>
              <w:jc w:val="center"/>
              <w:rPr>
                <w:bCs/>
                <w:szCs w:val="24"/>
              </w:rPr>
            </w:pPr>
            <w:r w:rsidRPr="00296E50">
              <w:rPr>
                <w:bCs/>
                <w:szCs w:val="24"/>
              </w:rPr>
              <w:t>Изм.</w:t>
            </w:r>
          </w:p>
        </w:tc>
        <w:tc>
          <w:tcPr>
            <w:tcW w:w="396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4B2E5F5" w14:textId="77777777">
            <w:pPr>
              <w:pStyle w:val="ab"/>
              <w:spacing w:line="240" w:lineRule="auto"/>
              <w:rPr>
                <w:b w:val="0"/>
                <w:sz w:val="24"/>
                <w:szCs w:val="24"/>
              </w:rPr>
            </w:pPr>
            <w:r w:rsidRPr="00296E50">
              <w:rPr>
                <w:b w:val="0"/>
                <w:sz w:val="24"/>
                <w:szCs w:val="24"/>
              </w:rPr>
              <w:t>Номера листов (страниц)</w:t>
            </w:r>
          </w:p>
        </w:tc>
        <w:tc>
          <w:tcPr>
            <w:tcW w:w="14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E2CCB0F" w14:textId="77777777">
            <w:pPr>
              <w:pStyle w:val="ab"/>
              <w:spacing w:line="240" w:lineRule="auto"/>
              <w:rPr>
                <w:b w:val="0"/>
                <w:sz w:val="24"/>
                <w:szCs w:val="24"/>
              </w:rPr>
            </w:pPr>
            <w:r w:rsidRPr="00296E50">
              <w:rPr>
                <w:b w:val="0"/>
                <w:sz w:val="24"/>
                <w:szCs w:val="24"/>
              </w:rPr>
              <w:t>Всего листов (страниц) в докум.</w:t>
            </w: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776DD3B" w14:textId="77777777">
            <w:pPr>
              <w:pStyle w:val="ab"/>
              <w:spacing w:line="240" w:lineRule="auto"/>
              <w:rPr>
                <w:b w:val="0"/>
                <w:sz w:val="24"/>
                <w:szCs w:val="24"/>
              </w:rPr>
            </w:pPr>
            <w:r w:rsidRPr="00296E50">
              <w:rPr>
                <w:b w:val="0"/>
                <w:sz w:val="24"/>
                <w:szCs w:val="24"/>
              </w:rPr>
              <w:t>№ документа</w:t>
            </w:r>
          </w:p>
        </w:tc>
        <w:tc>
          <w:tcPr>
            <w:tcW w:w="14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6121806" w14:textId="77777777">
            <w:pPr>
              <w:pStyle w:val="ab"/>
              <w:spacing w:line="240" w:lineRule="auto"/>
              <w:rPr>
                <w:b w:val="0"/>
                <w:sz w:val="24"/>
                <w:szCs w:val="24"/>
              </w:rPr>
            </w:pPr>
            <w:r w:rsidRPr="00296E50">
              <w:rPr>
                <w:b w:val="0"/>
                <w:sz w:val="24"/>
                <w:szCs w:val="24"/>
              </w:rPr>
              <w:t>Входящий № сопроводи-тельного докум. и дата</w:t>
            </w:r>
          </w:p>
        </w:tc>
        <w:tc>
          <w:tcPr>
            <w:tcW w:w="8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F304DC1" w14:textId="77777777">
            <w:pPr>
              <w:pStyle w:val="ab"/>
              <w:spacing w:line="240" w:lineRule="auto"/>
              <w:rPr>
                <w:b w:val="0"/>
                <w:sz w:val="24"/>
                <w:szCs w:val="24"/>
              </w:rPr>
            </w:pPr>
            <w:r w:rsidRPr="00296E50">
              <w:rPr>
                <w:b w:val="0"/>
                <w:sz w:val="24"/>
                <w:szCs w:val="24"/>
              </w:rPr>
              <w:t>Подп.</w:t>
            </w: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B23F26D" w14:textId="77777777">
            <w:pPr>
              <w:pStyle w:val="ab"/>
              <w:spacing w:line="240" w:lineRule="auto"/>
              <w:rPr>
                <w:b w:val="0"/>
                <w:sz w:val="24"/>
                <w:szCs w:val="24"/>
              </w:rPr>
            </w:pPr>
            <w:r w:rsidRPr="00296E50">
              <w:rPr>
                <w:b w:val="0"/>
                <w:sz w:val="24"/>
                <w:szCs w:val="24"/>
              </w:rPr>
              <w:t>Дата</w:t>
            </w:r>
          </w:p>
        </w:tc>
      </w:tr>
      <w:tr w:rsidRPr="00296E50" w:rsidR="00D03788" w14:paraId="56EA9608" w14:textId="77777777">
        <w:trPr>
          <w:cantSplit/>
          <w:trHeight w:val="125"/>
          <w:jc w:val="center"/>
        </w:trPr>
        <w:tc>
          <w:tcPr>
            <w:tcW w:w="675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3E78928" w14:textId="77777777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4858552" w14:textId="77777777">
            <w:pPr>
              <w:pStyle w:val="ab"/>
              <w:spacing w:line="240" w:lineRule="auto"/>
              <w:rPr>
                <w:b w:val="0"/>
                <w:sz w:val="24"/>
                <w:szCs w:val="24"/>
              </w:rPr>
            </w:pPr>
            <w:r w:rsidRPr="00296E50">
              <w:rPr>
                <w:b w:val="0"/>
                <w:sz w:val="24"/>
                <w:szCs w:val="24"/>
              </w:rPr>
              <w:t>изме-ненных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15860B4" w14:textId="77777777">
            <w:pPr>
              <w:pStyle w:val="ab"/>
              <w:spacing w:line="240" w:lineRule="auto"/>
              <w:rPr>
                <w:b w:val="0"/>
                <w:sz w:val="24"/>
                <w:szCs w:val="24"/>
              </w:rPr>
            </w:pPr>
            <w:r w:rsidRPr="00296E50">
              <w:rPr>
                <w:b w:val="0"/>
                <w:sz w:val="24"/>
                <w:szCs w:val="24"/>
              </w:rPr>
              <w:t>заме-ненных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201EC9" w:rsidRDefault="00201EC9" w14:paraId="36827890" w14:textId="1001CA0C">
            <w:pPr>
              <w:pStyle w:val="ab"/>
              <w:spacing w:line="240" w:lineRule="auto"/>
              <w:ind w:left="-8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но</w:t>
            </w:r>
            <w:r w:rsidRPr="00296E50" w:rsidR="00D03788">
              <w:rPr>
                <w:b w:val="0"/>
                <w:sz w:val="24"/>
                <w:szCs w:val="24"/>
              </w:rPr>
              <w:t>вых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657F55E" w14:textId="77777777">
            <w:pPr>
              <w:pStyle w:val="ab"/>
              <w:spacing w:line="240" w:lineRule="auto"/>
              <w:rPr>
                <w:b w:val="0"/>
                <w:sz w:val="24"/>
                <w:szCs w:val="24"/>
              </w:rPr>
            </w:pPr>
            <w:r w:rsidRPr="00296E50">
              <w:rPr>
                <w:b w:val="0"/>
                <w:sz w:val="24"/>
                <w:szCs w:val="24"/>
              </w:rPr>
              <w:t>Аннули-рован-ных</w:t>
            </w:r>
          </w:p>
        </w:tc>
        <w:tc>
          <w:tcPr>
            <w:tcW w:w="1418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76D0046" w14:textId="77777777">
            <w:pPr>
              <w:spacing w:line="240" w:lineRule="auto"/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BB05132" w14:textId="77777777">
            <w:pPr>
              <w:spacing w:line="240" w:lineRule="auto"/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627EE36" w14:textId="77777777">
            <w:pPr>
              <w:spacing w:line="240" w:lineRule="auto"/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4EA81FC" w14:textId="77777777">
            <w:pPr>
              <w:spacing w:line="240" w:lineRule="auto"/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3895765" w14:textId="77777777">
            <w:pPr>
              <w:spacing w:line="240" w:lineRule="auto"/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0409FFA3" w14:textId="77777777">
        <w:trPr>
          <w:cantSplit/>
          <w:trHeight w:val="35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08A90AB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EDCA8D7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2462D34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940F4D0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BFCAFFE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7F89AB6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7540047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C9B5432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DF9E90B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76E0D88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54F0AB7E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EA0D2E8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AC7B4B8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A6CD7A6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C99EF37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87B111B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44C2A06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8F513A1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CFECD19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60F081C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9B6CD59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48176631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FEFEAA6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209AF09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88C9FBE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5D9340E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8AEFCD7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C269267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ECB7280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DF486B8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8E12219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FE61098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7FD08CCE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4B850E0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E036A81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419BB7F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A3AA884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75F9E53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A49D635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DAB7310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56A1569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1C44CDD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2C58D74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2C4195A1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EB6A9BA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09A3E2E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8503D0E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94333D4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2281BAA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7BA25D2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B49B3B1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57F754D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5C3E94F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7DA497A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38ABCBBE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B15FFD4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60446A6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D173808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ECD49B2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49113BF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CAF5762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DB83201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E631D51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B6874CF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155EE82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6F4C7BCF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1B3FBAF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0CB433C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0DF4CC1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19080E6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FADC9E6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9276E4C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8BF291B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898E64D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CC7C441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6C0D8DD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166C2ED4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436B91F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268BD18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72B0B9A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968CA2B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420A872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3EAC233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02925DA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59DD179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279C80D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4FC844B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6D2BF662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F4D3EFA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175CCFE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F4613BF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E7080AC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D050ABE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57A0712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56E14AD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B1C3A92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4FFA11F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DD4F0EF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13E098DF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A980DA7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650A9D7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F9085B5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6663A1D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AD01758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C1C5646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62683F6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EA1479D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C45244E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38EAF1D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03EC4BC6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A55525E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645B232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AD1FE08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50B58E4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F5DF074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1DE72E0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DE9C1F5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BC2B1E3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72F4229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B09D990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10768775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B2391F8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EA3A2EC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6AE0AAF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DDC91F8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1D8D25B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60A98E4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F9846A3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FDA8C98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E507197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F22ADE9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0CD3C77B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E3755BE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BE12361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7171369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B506E73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7A9FA50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EF47BF1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443C530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6F08700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477C631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1FB32AC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6267D223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39868BD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8F6F732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5761F84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FA3E997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E450925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97C8843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984588B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5459D0C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AA692F3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36059F5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7601F7DD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3F56327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7E9B239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B67137E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C6399FF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417A194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99E91B8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349097F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3FE3C2F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B5791E4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984C838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4172C180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48ECC4D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54078EB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56BAC23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EB76940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D4D6802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D9BF191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28EFD2D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2937559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E09B48B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56010D6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77E933BE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A762A95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24C8339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C530D87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93ADC7D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229AF8E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440B612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195C86C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A36C90E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2CBCE44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FB4D8AD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1A94F048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8730A7E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0665107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03F376E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43E7883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BA22411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64E57ED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68FD7F9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75D19C3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9B2316C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41EBF12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07AA1EEC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ED2AC5B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32B13B9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6A072EE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465DC51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2C1F0B0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53B3A93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C42DA71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BC2EE00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03164BF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1F2B8D8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3DC0C1A1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470FF4E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DFF1653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E083076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B38158D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19FB7A3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754B3F7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788FD12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D617C6D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FEF0FC0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13C34C2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33789FE0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6D11E73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F89D6E7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6062D71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60A1381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B9B1254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71B11E1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489DE20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81B2EFF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5E6970D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A3D79DB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40CCA7F3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59A1BA2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422E5B9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9D3DC2B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FB26876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A5E670A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2A39AE3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979CF68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1169390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A27B96E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1017AB1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291AA2C7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653F258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D84BE02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87A3ABA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42BCFE8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FD3C50E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A3B98C2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B6008E4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E41F86E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3E4797E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F158EF8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6DCCB4CB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DE3684F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8258B7F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3655715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1CAB991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93DA9BF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DA5D576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DFAD7E0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B387535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FF53B01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DE5A3E0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71B1D1A7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140C9A7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D84F9E4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1735AB9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16C3C35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04E7E4B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E4FD033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6F30868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4967811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B88E86F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7E49D65E" w14:textId="77777777">
            <w:pPr>
              <w:ind w:firstLine="0"/>
              <w:rPr>
                <w:bCs/>
                <w:szCs w:val="24"/>
              </w:rPr>
            </w:pPr>
          </w:p>
        </w:tc>
      </w:tr>
      <w:tr w:rsidRPr="00296E50" w:rsidR="00D03788" w14:paraId="4226486B" w14:textId="77777777">
        <w:trPr>
          <w:cantSplit/>
          <w:trHeight w:val="34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DC4D719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137CB56C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3248B3D2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2A2752FC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1A76344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4D97F9C0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5A55109E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C6B5D63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0DEA463B" w14:textId="77777777">
            <w:pPr>
              <w:ind w:firstLine="0"/>
              <w:rPr>
                <w:bCs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96E50" w:rsidR="00D03788" w:rsidP="00FB2F20" w:rsidRDefault="00D03788" w14:paraId="6F94FFCD" w14:textId="77777777">
            <w:pPr>
              <w:ind w:firstLine="0"/>
              <w:rPr>
                <w:bCs/>
                <w:szCs w:val="24"/>
              </w:rPr>
            </w:pPr>
          </w:p>
        </w:tc>
      </w:tr>
    </w:tbl>
    <w:p w:rsidRPr="00296E50" w:rsidR="00B82981" w:rsidP="00201EC9" w:rsidRDefault="00B82981" w14:paraId="41DE6958" w14:textId="77777777">
      <w:pPr>
        <w:ind w:firstLine="0"/>
        <w:rPr>
          <w:szCs w:val="24"/>
          <w:lang w:val="en-US"/>
        </w:rPr>
      </w:pPr>
    </w:p>
    <w:sectPr w:rsidRPr="00296E50" w:rsidR="00B82981" w:rsidSect="00C02EF5">
      <w:headerReference w:type="default" r:id="rId36"/>
      <w:pgSz w:w="11906" w:h="16838" w:orient="portrait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C1C4A" w:rsidP="00F00676" w:rsidRDefault="00DC1C4A" w14:paraId="672280DB" w14:textId="77777777">
      <w:pPr>
        <w:spacing w:line="240" w:lineRule="auto"/>
      </w:pPr>
      <w:r>
        <w:separator/>
      </w:r>
    </w:p>
    <w:p w:rsidR="00DC1C4A" w:rsidRDefault="00DC1C4A" w14:paraId="31B635D0" w14:textId="77777777"/>
  </w:endnote>
  <w:endnote w:type="continuationSeparator" w:id="0">
    <w:p w:rsidR="00DC1C4A" w:rsidP="00F00676" w:rsidRDefault="00DC1C4A" w14:paraId="1B3C6CC4" w14:textId="77777777">
      <w:pPr>
        <w:spacing w:line="240" w:lineRule="auto"/>
      </w:pPr>
      <w:r>
        <w:continuationSeparator/>
      </w:r>
    </w:p>
    <w:p w:rsidR="00DC1C4A" w:rsidRDefault="00DC1C4A" w14:paraId="782550C6" w14:textId="77777777"/>
  </w:endnote>
  <w:endnote w:type="continuationNotice" w:id="1">
    <w:p w:rsidR="00DC1C4A" w:rsidRDefault="00DC1C4A" w14:paraId="5FBB5E94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C1C4A" w:rsidP="00F00676" w:rsidRDefault="00DC1C4A" w14:paraId="66D21725" w14:textId="77777777">
      <w:pPr>
        <w:spacing w:line="240" w:lineRule="auto"/>
      </w:pPr>
      <w:r>
        <w:separator/>
      </w:r>
    </w:p>
    <w:p w:rsidR="00DC1C4A" w:rsidRDefault="00DC1C4A" w14:paraId="24CED14B" w14:textId="77777777"/>
  </w:footnote>
  <w:footnote w:type="continuationSeparator" w:id="0">
    <w:p w:rsidR="00DC1C4A" w:rsidP="00F00676" w:rsidRDefault="00DC1C4A" w14:paraId="06469297" w14:textId="77777777">
      <w:pPr>
        <w:spacing w:line="240" w:lineRule="auto"/>
      </w:pPr>
      <w:r>
        <w:continuationSeparator/>
      </w:r>
    </w:p>
    <w:p w:rsidR="00DC1C4A" w:rsidRDefault="00DC1C4A" w14:paraId="5C725B08" w14:textId="77777777"/>
  </w:footnote>
  <w:footnote w:type="continuationNotice" w:id="1">
    <w:p w:rsidR="00DC1C4A" w:rsidRDefault="00DC1C4A" w14:paraId="71962B6C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3134816"/>
      <w:docPartObj>
        <w:docPartGallery w:val="Page Numbers (Top of Page)"/>
        <w:docPartUnique/>
      </w:docPartObj>
    </w:sdtPr>
    <w:sdtContent>
      <w:p w:rsidR="00C02EF5" w:rsidP="00C02EF5" w:rsidRDefault="00C02EF5" w14:paraId="6F314E19" w14:textId="4D3AB6A0">
        <w:pPr>
          <w:pStyle w:val="Header"/>
          <w:spacing w:line="24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687D">
          <w:rPr>
            <w:noProof/>
          </w:rPr>
          <w:t>2</w:t>
        </w:r>
        <w:r>
          <w:fldChar w:fldCharType="end"/>
        </w:r>
      </w:p>
      <w:p w:rsidR="00C02EF5" w:rsidP="00C02EF5" w:rsidRDefault="00C02EF5" w14:paraId="0788AD8D" w14:textId="5217501D">
        <w:pPr>
          <w:pStyle w:val="Header"/>
          <w:spacing w:line="240" w:lineRule="auto"/>
          <w:jc w:val="center"/>
        </w:pPr>
        <w:r w:rsidRPr="00C02EF5">
          <w:t>RU.СНАБ.00855-01 51 01</w:t>
        </w:r>
      </w:p>
    </w:sdtContent>
  </w:sdt>
  <w:p w:rsidR="00C02EF5" w:rsidP="00C02EF5" w:rsidRDefault="00C02EF5" w14:paraId="7E20BA2D" w14:textId="77777777">
    <w:pPr>
      <w:pStyle w:val="Header"/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0E9247EC"/>
    <w:lvl w:ilvl="0">
      <w:start w:val="1"/>
      <w:numFmt w:val="bullet"/>
      <w:pStyle w:val="ListBullet5"/>
      <w:lvlText w:val=""/>
      <w:lvlJc w:val="left"/>
      <w:pPr>
        <w:tabs>
          <w:tab w:val="num" w:pos="4611"/>
        </w:tabs>
        <w:ind w:left="4611" w:hanging="360"/>
      </w:pPr>
      <w:rPr>
        <w:rFonts w:hint="default" w:ascii="Symbol" w:hAnsi="Symbol"/>
      </w:rPr>
    </w:lvl>
  </w:abstractNum>
  <w:abstractNum w:abstractNumId="1" w15:restartNumberingAfterBreak="0">
    <w:nsid w:val="FFFFFF82"/>
    <w:multiLevelType w:val="hybridMultilevel"/>
    <w:tmpl w:val="75001D94"/>
    <w:lvl w:ilvl="0" w:tplc="EA0A3D92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  <w:lvl w:ilvl="1" w:tplc="8A50920A">
      <w:numFmt w:val="decimal"/>
      <w:lvlText w:val=""/>
      <w:lvlJc w:val="left"/>
    </w:lvl>
    <w:lvl w:ilvl="2" w:tplc="F120E892">
      <w:numFmt w:val="decimal"/>
      <w:lvlText w:val=""/>
      <w:lvlJc w:val="left"/>
    </w:lvl>
    <w:lvl w:ilvl="3" w:tplc="D9D43272">
      <w:numFmt w:val="decimal"/>
      <w:lvlText w:val=""/>
      <w:lvlJc w:val="left"/>
    </w:lvl>
    <w:lvl w:ilvl="4" w:tplc="B850436E">
      <w:numFmt w:val="decimal"/>
      <w:lvlText w:val=""/>
      <w:lvlJc w:val="left"/>
    </w:lvl>
    <w:lvl w:ilvl="5" w:tplc="361A0E6C">
      <w:numFmt w:val="decimal"/>
      <w:lvlText w:val=""/>
      <w:lvlJc w:val="left"/>
    </w:lvl>
    <w:lvl w:ilvl="6" w:tplc="A8A2E548">
      <w:numFmt w:val="decimal"/>
      <w:lvlText w:val=""/>
      <w:lvlJc w:val="left"/>
    </w:lvl>
    <w:lvl w:ilvl="7" w:tplc="879010CC">
      <w:numFmt w:val="decimal"/>
      <w:lvlText w:val=""/>
      <w:lvlJc w:val="left"/>
    </w:lvl>
    <w:lvl w:ilvl="8" w:tplc="E1A033E0">
      <w:numFmt w:val="decimal"/>
      <w:lvlText w:val=""/>
      <w:lvlJc w:val="left"/>
    </w:lvl>
  </w:abstractNum>
  <w:abstractNum w:abstractNumId="2" w15:restartNumberingAfterBreak="0">
    <w:nsid w:val="FFFFFF89"/>
    <w:multiLevelType w:val="singleLevel"/>
    <w:tmpl w:val="2708A9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2DADAA9"/>
    <w:multiLevelType w:val="hybridMultilevel"/>
    <w:tmpl w:val="FFFFFFFF"/>
    <w:lvl w:ilvl="0" w:tplc="1DE681BE">
      <w:start w:val="1"/>
      <w:numFmt w:val="decimal"/>
      <w:lvlText w:val="%1)"/>
      <w:lvlJc w:val="left"/>
      <w:pPr>
        <w:ind w:left="720" w:hanging="360"/>
      </w:pPr>
    </w:lvl>
    <w:lvl w:ilvl="1" w:tplc="BDA0491A">
      <w:start w:val="1"/>
      <w:numFmt w:val="lowerLetter"/>
      <w:lvlText w:val="%2."/>
      <w:lvlJc w:val="left"/>
      <w:pPr>
        <w:ind w:left="1440" w:hanging="360"/>
      </w:pPr>
    </w:lvl>
    <w:lvl w:ilvl="2" w:tplc="B8B20C98">
      <w:start w:val="1"/>
      <w:numFmt w:val="lowerRoman"/>
      <w:lvlText w:val="%3."/>
      <w:lvlJc w:val="right"/>
      <w:pPr>
        <w:ind w:left="2160" w:hanging="180"/>
      </w:pPr>
    </w:lvl>
    <w:lvl w:ilvl="3" w:tplc="8700B4F6">
      <w:start w:val="1"/>
      <w:numFmt w:val="decimal"/>
      <w:lvlText w:val="%4."/>
      <w:lvlJc w:val="left"/>
      <w:pPr>
        <w:ind w:left="2880" w:hanging="360"/>
      </w:pPr>
    </w:lvl>
    <w:lvl w:ilvl="4" w:tplc="AFFE52A4">
      <w:start w:val="1"/>
      <w:numFmt w:val="lowerLetter"/>
      <w:lvlText w:val="%5."/>
      <w:lvlJc w:val="left"/>
      <w:pPr>
        <w:ind w:left="3600" w:hanging="360"/>
      </w:pPr>
    </w:lvl>
    <w:lvl w:ilvl="5" w:tplc="C82245BE">
      <w:start w:val="1"/>
      <w:numFmt w:val="lowerRoman"/>
      <w:lvlText w:val="%6."/>
      <w:lvlJc w:val="right"/>
      <w:pPr>
        <w:ind w:left="4320" w:hanging="180"/>
      </w:pPr>
    </w:lvl>
    <w:lvl w:ilvl="6" w:tplc="EFCE6792">
      <w:start w:val="1"/>
      <w:numFmt w:val="decimal"/>
      <w:lvlText w:val="%7."/>
      <w:lvlJc w:val="left"/>
      <w:pPr>
        <w:ind w:left="5040" w:hanging="360"/>
      </w:pPr>
    </w:lvl>
    <w:lvl w:ilvl="7" w:tplc="C4AA5952">
      <w:start w:val="1"/>
      <w:numFmt w:val="lowerLetter"/>
      <w:lvlText w:val="%8."/>
      <w:lvlJc w:val="left"/>
      <w:pPr>
        <w:ind w:left="5760" w:hanging="360"/>
      </w:pPr>
    </w:lvl>
    <w:lvl w:ilvl="8" w:tplc="047C58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24B86"/>
    <w:multiLevelType w:val="multilevel"/>
    <w:tmpl w:val="B54EF544"/>
    <w:lvl w:ilvl="0">
      <w:start w:val="6"/>
      <w:numFmt w:val="decimal"/>
      <w:pStyle w:val="Heading1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6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40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  <w:u w:val="singl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7347F6C"/>
    <w:multiLevelType w:val="hybridMultilevel"/>
    <w:tmpl w:val="FFFFFFFF"/>
    <w:lvl w:ilvl="0" w:tplc="C1A21B44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w:ilvl="1" w:tplc="80269912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EBC0D378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233AAB2C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52BC710E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A0B60794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3B08F672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18BC4162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A682795C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6" w15:restartNumberingAfterBreak="0">
    <w:nsid w:val="0A026DEA"/>
    <w:multiLevelType w:val="hybridMultilevel"/>
    <w:tmpl w:val="FFFFFFFF"/>
    <w:lvl w:ilvl="0" w:tplc="0EB203D0">
      <w:start w:val="1"/>
      <w:numFmt w:val="decimal"/>
      <w:lvlText w:val="%1)"/>
      <w:lvlJc w:val="left"/>
      <w:pPr>
        <w:ind w:left="1069" w:hanging="360"/>
      </w:pPr>
    </w:lvl>
    <w:lvl w:ilvl="1" w:tplc="B24C9AB2">
      <w:start w:val="1"/>
      <w:numFmt w:val="lowerLetter"/>
      <w:lvlText w:val="%2."/>
      <w:lvlJc w:val="left"/>
      <w:pPr>
        <w:ind w:left="1789" w:hanging="360"/>
      </w:pPr>
    </w:lvl>
    <w:lvl w:ilvl="2" w:tplc="46F6D040">
      <w:start w:val="1"/>
      <w:numFmt w:val="lowerRoman"/>
      <w:lvlText w:val="%3."/>
      <w:lvlJc w:val="right"/>
      <w:pPr>
        <w:ind w:left="2509" w:hanging="180"/>
      </w:pPr>
    </w:lvl>
    <w:lvl w:ilvl="3" w:tplc="9DF2E0D4">
      <w:start w:val="1"/>
      <w:numFmt w:val="decimal"/>
      <w:lvlText w:val="%4."/>
      <w:lvlJc w:val="left"/>
      <w:pPr>
        <w:ind w:left="3229" w:hanging="360"/>
      </w:pPr>
    </w:lvl>
    <w:lvl w:ilvl="4" w:tplc="D5B86B64">
      <w:start w:val="1"/>
      <w:numFmt w:val="lowerLetter"/>
      <w:lvlText w:val="%5."/>
      <w:lvlJc w:val="left"/>
      <w:pPr>
        <w:ind w:left="3949" w:hanging="360"/>
      </w:pPr>
    </w:lvl>
    <w:lvl w:ilvl="5" w:tplc="35928908">
      <w:start w:val="1"/>
      <w:numFmt w:val="lowerRoman"/>
      <w:lvlText w:val="%6."/>
      <w:lvlJc w:val="right"/>
      <w:pPr>
        <w:ind w:left="4669" w:hanging="180"/>
      </w:pPr>
    </w:lvl>
    <w:lvl w:ilvl="6" w:tplc="7F38144E">
      <w:start w:val="1"/>
      <w:numFmt w:val="decimal"/>
      <w:lvlText w:val="%7."/>
      <w:lvlJc w:val="left"/>
      <w:pPr>
        <w:ind w:left="5389" w:hanging="360"/>
      </w:pPr>
    </w:lvl>
    <w:lvl w:ilvl="7" w:tplc="5F2EF8BE">
      <w:start w:val="1"/>
      <w:numFmt w:val="lowerLetter"/>
      <w:lvlText w:val="%8."/>
      <w:lvlJc w:val="left"/>
      <w:pPr>
        <w:ind w:left="6109" w:hanging="360"/>
      </w:pPr>
    </w:lvl>
    <w:lvl w:ilvl="8" w:tplc="56CE8482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AEE7FD3"/>
    <w:multiLevelType w:val="multilevel"/>
    <w:tmpl w:val="40BA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0B6E35E2"/>
    <w:multiLevelType w:val="hybridMultilevel"/>
    <w:tmpl w:val="B596DAF4"/>
    <w:lvl w:ilvl="0" w:tplc="A6080D22">
      <w:start w:val="1"/>
      <w:numFmt w:val="decimal"/>
      <w:lvlText w:val="%1)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D812FDC"/>
    <w:multiLevelType w:val="multilevel"/>
    <w:tmpl w:val="7AEC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33383F"/>
    <w:multiLevelType w:val="hybridMultilevel"/>
    <w:tmpl w:val="FFFFFFFF"/>
    <w:lvl w:ilvl="0" w:tplc="5364A6F4">
      <w:start w:val="1"/>
      <w:numFmt w:val="decimal"/>
      <w:lvlText w:val="%1)"/>
      <w:lvlJc w:val="left"/>
      <w:pPr>
        <w:ind w:left="720" w:hanging="360"/>
      </w:pPr>
    </w:lvl>
    <w:lvl w:ilvl="1" w:tplc="5F9EA02E">
      <w:start w:val="1"/>
      <w:numFmt w:val="lowerLetter"/>
      <w:lvlText w:val="%2."/>
      <w:lvlJc w:val="left"/>
      <w:pPr>
        <w:ind w:left="1440" w:hanging="360"/>
      </w:pPr>
    </w:lvl>
    <w:lvl w:ilvl="2" w:tplc="A462BA1A">
      <w:start w:val="1"/>
      <w:numFmt w:val="lowerRoman"/>
      <w:lvlText w:val="%3."/>
      <w:lvlJc w:val="right"/>
      <w:pPr>
        <w:ind w:left="2160" w:hanging="180"/>
      </w:pPr>
    </w:lvl>
    <w:lvl w:ilvl="3" w:tplc="23A4C9B2">
      <w:start w:val="1"/>
      <w:numFmt w:val="decimal"/>
      <w:lvlText w:val="%4."/>
      <w:lvlJc w:val="left"/>
      <w:pPr>
        <w:ind w:left="2880" w:hanging="360"/>
      </w:pPr>
    </w:lvl>
    <w:lvl w:ilvl="4" w:tplc="4D6A7542">
      <w:start w:val="1"/>
      <w:numFmt w:val="lowerLetter"/>
      <w:lvlText w:val="%5."/>
      <w:lvlJc w:val="left"/>
      <w:pPr>
        <w:ind w:left="3600" w:hanging="360"/>
      </w:pPr>
    </w:lvl>
    <w:lvl w:ilvl="5" w:tplc="D07A6BBA">
      <w:start w:val="1"/>
      <w:numFmt w:val="lowerRoman"/>
      <w:lvlText w:val="%6."/>
      <w:lvlJc w:val="right"/>
      <w:pPr>
        <w:ind w:left="4320" w:hanging="180"/>
      </w:pPr>
    </w:lvl>
    <w:lvl w:ilvl="6" w:tplc="5B28600A">
      <w:start w:val="1"/>
      <w:numFmt w:val="decimal"/>
      <w:lvlText w:val="%7."/>
      <w:lvlJc w:val="left"/>
      <w:pPr>
        <w:ind w:left="5040" w:hanging="360"/>
      </w:pPr>
    </w:lvl>
    <w:lvl w:ilvl="7" w:tplc="EB70C4A6">
      <w:start w:val="1"/>
      <w:numFmt w:val="lowerLetter"/>
      <w:lvlText w:val="%8."/>
      <w:lvlJc w:val="left"/>
      <w:pPr>
        <w:ind w:left="5760" w:hanging="360"/>
      </w:pPr>
    </w:lvl>
    <w:lvl w:ilvl="8" w:tplc="C778ED8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C8049D"/>
    <w:multiLevelType w:val="hybridMultilevel"/>
    <w:tmpl w:val="FFFFFFFF"/>
    <w:lvl w:ilvl="0" w:tplc="98D6BB7C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FD4B602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F782D05C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F4BED4EE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406E05FC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D8E455EC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C646F1D8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70A87140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26B45052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2" w15:restartNumberingAfterBreak="0">
    <w:nsid w:val="13566E70"/>
    <w:multiLevelType w:val="hybridMultilevel"/>
    <w:tmpl w:val="16E4B11E"/>
    <w:lvl w:ilvl="0" w:tplc="7A4C23A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3" w15:restartNumberingAfterBreak="0">
    <w:nsid w:val="14D305DD"/>
    <w:multiLevelType w:val="hybridMultilevel"/>
    <w:tmpl w:val="2506E4CA"/>
    <w:lvl w:ilvl="0" w:tplc="04190001">
      <w:start w:val="1"/>
      <w:numFmt w:val="bullet"/>
      <w:pStyle w:val="ListBullet0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 w15:restartNumberingAfterBreak="0">
    <w:nsid w:val="188613DD"/>
    <w:multiLevelType w:val="hybridMultilevel"/>
    <w:tmpl w:val="FFFFFFFF"/>
    <w:lvl w:ilvl="0" w:tplc="133AE194">
      <w:start w:val="1"/>
      <w:numFmt w:val="decimal"/>
      <w:lvlText w:val="%1."/>
      <w:lvlJc w:val="left"/>
      <w:pPr>
        <w:ind w:left="1069" w:hanging="360"/>
      </w:pPr>
    </w:lvl>
    <w:lvl w:ilvl="1" w:tplc="7EC854DE">
      <w:start w:val="1"/>
      <w:numFmt w:val="lowerLetter"/>
      <w:lvlText w:val="%2."/>
      <w:lvlJc w:val="left"/>
      <w:pPr>
        <w:ind w:left="1789" w:hanging="360"/>
      </w:pPr>
    </w:lvl>
    <w:lvl w:ilvl="2" w:tplc="25FC8094">
      <w:start w:val="1"/>
      <w:numFmt w:val="lowerRoman"/>
      <w:lvlText w:val="%3."/>
      <w:lvlJc w:val="right"/>
      <w:pPr>
        <w:ind w:left="2509" w:hanging="180"/>
      </w:pPr>
    </w:lvl>
    <w:lvl w:ilvl="3" w:tplc="0DC218B8">
      <w:start w:val="1"/>
      <w:numFmt w:val="decimal"/>
      <w:lvlText w:val="%4."/>
      <w:lvlJc w:val="left"/>
      <w:pPr>
        <w:ind w:left="3229" w:hanging="360"/>
      </w:pPr>
    </w:lvl>
    <w:lvl w:ilvl="4" w:tplc="A1F6C7DA">
      <w:start w:val="1"/>
      <w:numFmt w:val="lowerLetter"/>
      <w:lvlText w:val="%5."/>
      <w:lvlJc w:val="left"/>
      <w:pPr>
        <w:ind w:left="3949" w:hanging="360"/>
      </w:pPr>
    </w:lvl>
    <w:lvl w:ilvl="5" w:tplc="874270B4">
      <w:start w:val="1"/>
      <w:numFmt w:val="lowerRoman"/>
      <w:lvlText w:val="%6."/>
      <w:lvlJc w:val="right"/>
      <w:pPr>
        <w:ind w:left="4669" w:hanging="180"/>
      </w:pPr>
    </w:lvl>
    <w:lvl w:ilvl="6" w:tplc="1ACEA526">
      <w:start w:val="1"/>
      <w:numFmt w:val="decimal"/>
      <w:lvlText w:val="%7."/>
      <w:lvlJc w:val="left"/>
      <w:pPr>
        <w:ind w:left="5389" w:hanging="360"/>
      </w:pPr>
    </w:lvl>
    <w:lvl w:ilvl="7" w:tplc="4FF27A94">
      <w:start w:val="1"/>
      <w:numFmt w:val="lowerLetter"/>
      <w:lvlText w:val="%8."/>
      <w:lvlJc w:val="left"/>
      <w:pPr>
        <w:ind w:left="6109" w:hanging="360"/>
      </w:pPr>
    </w:lvl>
    <w:lvl w:ilvl="8" w:tplc="02C471F0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BD7257A"/>
    <w:multiLevelType w:val="hybridMultilevel"/>
    <w:tmpl w:val="FFFFFFFF"/>
    <w:lvl w:ilvl="0" w:tplc="4E0A4A24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w:ilvl="1" w:tplc="D95C2434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228CA84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89C860E2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4476BDC6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E21864BE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2FE01382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D7E61898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C01C90AE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6" w15:restartNumberingAfterBreak="0">
    <w:nsid w:val="21711075"/>
    <w:multiLevelType w:val="hybridMultilevel"/>
    <w:tmpl w:val="FFFFFFFF"/>
    <w:lvl w:ilvl="0" w:tplc="26143DA4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w:ilvl="1" w:tplc="26A27A84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AA1EB86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13784EAE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BFACA34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D8B2C386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7E1C6AE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5122F5D6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A1CA7510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7" w15:restartNumberingAfterBreak="0">
    <w:nsid w:val="228B71C9"/>
    <w:multiLevelType w:val="hybridMultilevel"/>
    <w:tmpl w:val="C0FABE24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6570B14"/>
    <w:multiLevelType w:val="multilevel"/>
    <w:tmpl w:val="6306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27076B42"/>
    <w:multiLevelType w:val="multilevel"/>
    <w:tmpl w:val="39CA54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70E4A5"/>
    <w:multiLevelType w:val="hybridMultilevel"/>
    <w:tmpl w:val="FFFFFFFF"/>
    <w:lvl w:ilvl="0" w:tplc="6832B76E">
      <w:start w:val="1"/>
      <w:numFmt w:val="decimal"/>
      <w:lvlText w:val="%1)"/>
      <w:lvlJc w:val="left"/>
      <w:pPr>
        <w:ind w:left="720" w:hanging="360"/>
      </w:pPr>
    </w:lvl>
    <w:lvl w:ilvl="1" w:tplc="A9CEEAA2">
      <w:start w:val="1"/>
      <w:numFmt w:val="lowerLetter"/>
      <w:lvlText w:val="%2."/>
      <w:lvlJc w:val="left"/>
      <w:pPr>
        <w:ind w:left="1440" w:hanging="360"/>
      </w:pPr>
    </w:lvl>
    <w:lvl w:ilvl="2" w:tplc="0DAE18EC">
      <w:start w:val="1"/>
      <w:numFmt w:val="lowerRoman"/>
      <w:lvlText w:val="%3."/>
      <w:lvlJc w:val="right"/>
      <w:pPr>
        <w:ind w:left="2160" w:hanging="180"/>
      </w:pPr>
    </w:lvl>
    <w:lvl w:ilvl="3" w:tplc="6A386166">
      <w:start w:val="1"/>
      <w:numFmt w:val="decimal"/>
      <w:lvlText w:val="%4."/>
      <w:lvlJc w:val="left"/>
      <w:pPr>
        <w:ind w:left="2880" w:hanging="360"/>
      </w:pPr>
    </w:lvl>
    <w:lvl w:ilvl="4" w:tplc="1F30D0EC">
      <w:start w:val="1"/>
      <w:numFmt w:val="lowerLetter"/>
      <w:lvlText w:val="%5."/>
      <w:lvlJc w:val="left"/>
      <w:pPr>
        <w:ind w:left="3600" w:hanging="360"/>
      </w:pPr>
    </w:lvl>
    <w:lvl w:ilvl="5" w:tplc="8FD430BE">
      <w:start w:val="1"/>
      <w:numFmt w:val="lowerRoman"/>
      <w:lvlText w:val="%6."/>
      <w:lvlJc w:val="right"/>
      <w:pPr>
        <w:ind w:left="4320" w:hanging="180"/>
      </w:pPr>
    </w:lvl>
    <w:lvl w:ilvl="6" w:tplc="5CF0F422">
      <w:start w:val="1"/>
      <w:numFmt w:val="decimal"/>
      <w:lvlText w:val="%7."/>
      <w:lvlJc w:val="left"/>
      <w:pPr>
        <w:ind w:left="5040" w:hanging="360"/>
      </w:pPr>
    </w:lvl>
    <w:lvl w:ilvl="7" w:tplc="5B809076">
      <w:start w:val="1"/>
      <w:numFmt w:val="lowerLetter"/>
      <w:lvlText w:val="%8."/>
      <w:lvlJc w:val="left"/>
      <w:pPr>
        <w:ind w:left="5760" w:hanging="360"/>
      </w:pPr>
    </w:lvl>
    <w:lvl w:ilvl="8" w:tplc="76A6327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6B36DD"/>
    <w:multiLevelType w:val="hybridMultilevel"/>
    <w:tmpl w:val="FFFFFFFF"/>
    <w:lvl w:ilvl="0" w:tplc="B7C6BC34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A33A59F2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1A58E7A6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5EA8AFE8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DAEC12D8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31E6CAA0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EE64120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ECE81DAC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9BF47D64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22" w15:restartNumberingAfterBreak="0">
    <w:nsid w:val="3577CDFD"/>
    <w:multiLevelType w:val="hybridMultilevel"/>
    <w:tmpl w:val="FFFFFFFF"/>
    <w:lvl w:ilvl="0" w:tplc="A6080D22">
      <w:start w:val="1"/>
      <w:numFmt w:val="decimal"/>
      <w:lvlText w:val="%1)"/>
      <w:lvlJc w:val="left"/>
      <w:pPr>
        <w:ind w:left="1069" w:hanging="360"/>
      </w:pPr>
    </w:lvl>
    <w:lvl w:ilvl="1" w:tplc="291EEF02">
      <w:start w:val="1"/>
      <w:numFmt w:val="lowerLetter"/>
      <w:lvlText w:val="%2."/>
      <w:lvlJc w:val="left"/>
      <w:pPr>
        <w:ind w:left="1789" w:hanging="360"/>
      </w:pPr>
    </w:lvl>
    <w:lvl w:ilvl="2" w:tplc="AD066626">
      <w:start w:val="1"/>
      <w:numFmt w:val="lowerRoman"/>
      <w:lvlText w:val="%3."/>
      <w:lvlJc w:val="right"/>
      <w:pPr>
        <w:ind w:left="2509" w:hanging="180"/>
      </w:pPr>
    </w:lvl>
    <w:lvl w:ilvl="3" w:tplc="2EB42910">
      <w:start w:val="1"/>
      <w:numFmt w:val="decimal"/>
      <w:lvlText w:val="%4."/>
      <w:lvlJc w:val="left"/>
      <w:pPr>
        <w:ind w:left="3229" w:hanging="360"/>
      </w:pPr>
    </w:lvl>
    <w:lvl w:ilvl="4" w:tplc="B90ECE52">
      <w:start w:val="1"/>
      <w:numFmt w:val="lowerLetter"/>
      <w:lvlText w:val="%5."/>
      <w:lvlJc w:val="left"/>
      <w:pPr>
        <w:ind w:left="3949" w:hanging="360"/>
      </w:pPr>
    </w:lvl>
    <w:lvl w:ilvl="5" w:tplc="BAFCCE52">
      <w:start w:val="1"/>
      <w:numFmt w:val="lowerRoman"/>
      <w:lvlText w:val="%6."/>
      <w:lvlJc w:val="right"/>
      <w:pPr>
        <w:ind w:left="4669" w:hanging="180"/>
      </w:pPr>
    </w:lvl>
    <w:lvl w:ilvl="6" w:tplc="97C25C1E">
      <w:start w:val="1"/>
      <w:numFmt w:val="decimal"/>
      <w:lvlText w:val="%7."/>
      <w:lvlJc w:val="left"/>
      <w:pPr>
        <w:ind w:left="5389" w:hanging="360"/>
      </w:pPr>
    </w:lvl>
    <w:lvl w:ilvl="7" w:tplc="8884C668">
      <w:start w:val="1"/>
      <w:numFmt w:val="lowerLetter"/>
      <w:lvlText w:val="%8."/>
      <w:lvlJc w:val="left"/>
      <w:pPr>
        <w:ind w:left="6109" w:hanging="360"/>
      </w:pPr>
    </w:lvl>
    <w:lvl w:ilvl="8" w:tplc="371CA422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60F15E7"/>
    <w:multiLevelType w:val="multilevel"/>
    <w:tmpl w:val="D0BC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36341C34"/>
    <w:multiLevelType w:val="hybridMultilevel"/>
    <w:tmpl w:val="59D6F5FA"/>
    <w:lvl w:ilvl="0" w:tplc="7A4C23A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5" w15:restartNumberingAfterBreak="0">
    <w:nsid w:val="37A1A482"/>
    <w:multiLevelType w:val="hybridMultilevel"/>
    <w:tmpl w:val="FFFFFFFF"/>
    <w:lvl w:ilvl="0" w:tplc="B0D0B6D4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9A5E8496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11125B96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ED30EA1A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705CD40C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8C087180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B64299E4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2EC0CE7C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E878EBA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26" w15:restartNumberingAfterBreak="0">
    <w:nsid w:val="3B7D5E75"/>
    <w:multiLevelType w:val="hybridMultilevel"/>
    <w:tmpl w:val="273EB9BC"/>
    <w:lvl w:ilvl="0" w:tplc="A6080D22">
      <w:start w:val="1"/>
      <w:numFmt w:val="decimal"/>
      <w:lvlText w:val="%1)"/>
      <w:lvlJc w:val="left"/>
      <w:pPr>
        <w:ind w:left="1778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49420F1"/>
    <w:multiLevelType w:val="multilevel"/>
    <w:tmpl w:val="1840C7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8" w15:restartNumberingAfterBreak="0">
    <w:nsid w:val="49272CC8"/>
    <w:multiLevelType w:val="hybridMultilevel"/>
    <w:tmpl w:val="0CA0B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45F169"/>
    <w:multiLevelType w:val="hybridMultilevel"/>
    <w:tmpl w:val="FFFFFFFF"/>
    <w:lvl w:ilvl="0" w:tplc="7542CC4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D6BC92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F08C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D419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CC57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5ABB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7814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DC61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0AC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69DE9C1"/>
    <w:multiLevelType w:val="hybridMultilevel"/>
    <w:tmpl w:val="FFFFFFFF"/>
    <w:lvl w:ilvl="0" w:tplc="BEBE0C1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204A0634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40626F40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5B401E28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6F50AE62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99E2F408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63A296EE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D0E0DE82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C58CFDD2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31" w15:restartNumberingAfterBreak="0">
    <w:nsid w:val="5EE3E525"/>
    <w:multiLevelType w:val="hybridMultilevel"/>
    <w:tmpl w:val="FFFFFFFF"/>
    <w:lvl w:ilvl="0" w:tplc="25160C5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w:ilvl="1" w:tplc="CC1E4270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566CCDDE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78409098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7DFE065C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46DCC70E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163C623A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C7E66344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BFEA24C0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32" w15:restartNumberingAfterBreak="0">
    <w:nsid w:val="5FC37FCE"/>
    <w:multiLevelType w:val="multilevel"/>
    <w:tmpl w:val="D0BC4A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3BB13A"/>
    <w:multiLevelType w:val="hybridMultilevel"/>
    <w:tmpl w:val="FFFFFFFF"/>
    <w:lvl w:ilvl="0" w:tplc="0A6C286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5F84D4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ECA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5679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162F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B84A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B0CF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F6FA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0A9B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65B6BDC"/>
    <w:multiLevelType w:val="hybridMultilevel"/>
    <w:tmpl w:val="C4B280E2"/>
    <w:lvl w:ilvl="0" w:tplc="A6080D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20591"/>
    <w:multiLevelType w:val="hybridMultilevel"/>
    <w:tmpl w:val="790051E8"/>
    <w:lvl w:ilvl="0" w:tplc="A6080D22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F553F6"/>
    <w:multiLevelType w:val="multilevel"/>
    <w:tmpl w:val="81A058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536D87"/>
    <w:multiLevelType w:val="hybridMultilevel"/>
    <w:tmpl w:val="22965C9E"/>
    <w:lvl w:ilvl="0" w:tplc="A6080D22">
      <w:start w:val="1"/>
      <w:numFmt w:val="decimal"/>
      <w:lvlText w:val="%1)"/>
      <w:lvlJc w:val="left"/>
      <w:pPr>
        <w:ind w:left="1836" w:hanging="360"/>
      </w:p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8" w15:restartNumberingAfterBreak="0">
    <w:nsid w:val="755D4A02"/>
    <w:multiLevelType w:val="hybridMultilevel"/>
    <w:tmpl w:val="F37EC95E"/>
    <w:lvl w:ilvl="0" w:tplc="A6080D22">
      <w:start w:val="1"/>
      <w:numFmt w:val="decimal"/>
      <w:lvlText w:val="%1)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C5A54B4"/>
    <w:multiLevelType w:val="multilevel"/>
    <w:tmpl w:val="A274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D54282F"/>
    <w:multiLevelType w:val="hybridMultilevel"/>
    <w:tmpl w:val="FFFFFFFF"/>
    <w:lvl w:ilvl="0" w:tplc="EB26A19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90875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4EBC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ACA5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3AEF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F6C5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169C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621C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B232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EFD0993"/>
    <w:multiLevelType w:val="multilevel"/>
    <w:tmpl w:val="F452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7F274414"/>
    <w:multiLevelType w:val="multilevel"/>
    <w:tmpl w:val="0DCEE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110784">
    <w:abstractNumId w:val="13"/>
  </w:num>
  <w:num w:numId="2" w16cid:durableId="1823690603">
    <w:abstractNumId w:val="2"/>
  </w:num>
  <w:num w:numId="3" w16cid:durableId="120194143">
    <w:abstractNumId w:val="1"/>
  </w:num>
  <w:num w:numId="4" w16cid:durableId="2112309476">
    <w:abstractNumId w:val="0"/>
  </w:num>
  <w:num w:numId="5" w16cid:durableId="1436287952">
    <w:abstractNumId w:val="28"/>
  </w:num>
  <w:num w:numId="6" w16cid:durableId="536551170">
    <w:abstractNumId w:val="27"/>
  </w:num>
  <w:num w:numId="7" w16cid:durableId="1719283122">
    <w:abstractNumId w:val="4"/>
  </w:num>
  <w:num w:numId="8" w16cid:durableId="1243491797">
    <w:abstractNumId w:val="4"/>
    <w:lvlOverride w:ilvl="0">
      <w:startOverride w:val="6"/>
    </w:lvlOverride>
    <w:lvlOverride w:ilvl="1">
      <w:startOverride w:val="1"/>
    </w:lvlOverride>
    <w:lvlOverride w:ilvl="2">
      <w:startOverride w:val="40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91078246">
    <w:abstractNumId w:val="4"/>
  </w:num>
  <w:num w:numId="10" w16cid:durableId="1774325674">
    <w:abstractNumId w:val="14"/>
  </w:num>
  <w:num w:numId="11" w16cid:durableId="891162573">
    <w:abstractNumId w:val="10"/>
  </w:num>
  <w:num w:numId="12" w16cid:durableId="554127018">
    <w:abstractNumId w:val="22"/>
  </w:num>
  <w:num w:numId="13" w16cid:durableId="1966495937">
    <w:abstractNumId w:val="6"/>
  </w:num>
  <w:num w:numId="14" w16cid:durableId="2067336746">
    <w:abstractNumId w:val="8"/>
  </w:num>
  <w:num w:numId="15" w16cid:durableId="531847470">
    <w:abstractNumId w:val="37"/>
  </w:num>
  <w:num w:numId="16" w16cid:durableId="1048721006">
    <w:abstractNumId w:val="5"/>
  </w:num>
  <w:num w:numId="17" w16cid:durableId="942420419">
    <w:abstractNumId w:val="16"/>
  </w:num>
  <w:num w:numId="18" w16cid:durableId="1848131090">
    <w:abstractNumId w:val="11"/>
  </w:num>
  <w:num w:numId="19" w16cid:durableId="335351836">
    <w:abstractNumId w:val="30"/>
  </w:num>
  <w:num w:numId="20" w16cid:durableId="1703894273">
    <w:abstractNumId w:val="25"/>
  </w:num>
  <w:num w:numId="21" w16cid:durableId="1192038128">
    <w:abstractNumId w:val="15"/>
  </w:num>
  <w:num w:numId="22" w16cid:durableId="1064525957">
    <w:abstractNumId w:val="33"/>
  </w:num>
  <w:num w:numId="23" w16cid:durableId="2071489565">
    <w:abstractNumId w:val="31"/>
  </w:num>
  <w:num w:numId="24" w16cid:durableId="1063328749">
    <w:abstractNumId w:val="29"/>
  </w:num>
  <w:num w:numId="25" w16cid:durableId="2005889264">
    <w:abstractNumId w:val="21"/>
  </w:num>
  <w:num w:numId="26" w16cid:durableId="1023820056">
    <w:abstractNumId w:val="9"/>
  </w:num>
  <w:num w:numId="27" w16cid:durableId="637077975">
    <w:abstractNumId w:val="39"/>
  </w:num>
  <w:num w:numId="28" w16cid:durableId="1613123877">
    <w:abstractNumId w:val="19"/>
    <w:lvlOverride w:ilvl="0">
      <w:lvl w:ilvl="0">
        <w:numFmt w:val="decimal"/>
        <w:lvlText w:val="%1."/>
        <w:lvlJc w:val="left"/>
      </w:lvl>
    </w:lvlOverride>
  </w:num>
  <w:num w:numId="29" w16cid:durableId="954605762">
    <w:abstractNumId w:val="41"/>
  </w:num>
  <w:num w:numId="30" w16cid:durableId="578952913">
    <w:abstractNumId w:val="36"/>
    <w:lvlOverride w:ilvl="0">
      <w:lvl w:ilvl="0">
        <w:numFmt w:val="decimal"/>
        <w:lvlText w:val="%1."/>
        <w:lvlJc w:val="left"/>
      </w:lvl>
    </w:lvlOverride>
  </w:num>
  <w:num w:numId="31" w16cid:durableId="1254893870">
    <w:abstractNumId w:val="23"/>
  </w:num>
  <w:num w:numId="32" w16cid:durableId="354619554">
    <w:abstractNumId w:val="42"/>
    <w:lvlOverride w:ilvl="0">
      <w:lvl w:ilvl="0">
        <w:numFmt w:val="decimal"/>
        <w:lvlText w:val="%1."/>
        <w:lvlJc w:val="left"/>
      </w:lvl>
    </w:lvlOverride>
  </w:num>
  <w:num w:numId="33" w16cid:durableId="1392073482">
    <w:abstractNumId w:val="18"/>
  </w:num>
  <w:num w:numId="34" w16cid:durableId="762145252">
    <w:abstractNumId w:val="32"/>
    <w:lvlOverride w:ilvl="0">
      <w:lvl w:ilvl="0">
        <w:numFmt w:val="decimal"/>
        <w:lvlText w:val="%1."/>
        <w:lvlJc w:val="left"/>
      </w:lvl>
    </w:lvlOverride>
  </w:num>
  <w:num w:numId="35" w16cid:durableId="429393530">
    <w:abstractNumId w:val="7"/>
  </w:num>
  <w:num w:numId="36" w16cid:durableId="794522430">
    <w:abstractNumId w:val="35"/>
  </w:num>
  <w:num w:numId="37" w16cid:durableId="1366637928">
    <w:abstractNumId w:val="38"/>
  </w:num>
  <w:num w:numId="38" w16cid:durableId="100809060">
    <w:abstractNumId w:val="17"/>
  </w:num>
  <w:num w:numId="39" w16cid:durableId="1899323064">
    <w:abstractNumId w:val="26"/>
  </w:num>
  <w:num w:numId="40" w16cid:durableId="505167558">
    <w:abstractNumId w:val="34"/>
  </w:num>
  <w:num w:numId="41" w16cid:durableId="1170944456">
    <w:abstractNumId w:val="20"/>
  </w:num>
  <w:num w:numId="42" w16cid:durableId="1205871299">
    <w:abstractNumId w:val="3"/>
  </w:num>
  <w:num w:numId="43" w16cid:durableId="1182623945">
    <w:abstractNumId w:val="40"/>
  </w:num>
  <w:num w:numId="44" w16cid:durableId="1924604490">
    <w:abstractNumId w:val="12"/>
  </w:num>
  <w:num w:numId="45" w16cid:durableId="947542345">
    <w:abstractNumId w:val="24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09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DB6"/>
    <w:rsid w:val="00000103"/>
    <w:rsid w:val="00000635"/>
    <w:rsid w:val="000008B9"/>
    <w:rsid w:val="000019E5"/>
    <w:rsid w:val="00001C09"/>
    <w:rsid w:val="0000204F"/>
    <w:rsid w:val="00002E93"/>
    <w:rsid w:val="00003E39"/>
    <w:rsid w:val="00003FB3"/>
    <w:rsid w:val="00004403"/>
    <w:rsid w:val="00004429"/>
    <w:rsid w:val="000044B1"/>
    <w:rsid w:val="00004E82"/>
    <w:rsid w:val="00005038"/>
    <w:rsid w:val="00005AA7"/>
    <w:rsid w:val="00005C35"/>
    <w:rsid w:val="00005D36"/>
    <w:rsid w:val="000064B4"/>
    <w:rsid w:val="00006D02"/>
    <w:rsid w:val="0000746C"/>
    <w:rsid w:val="00007842"/>
    <w:rsid w:val="00007CED"/>
    <w:rsid w:val="000101BA"/>
    <w:rsid w:val="00010679"/>
    <w:rsid w:val="0001098A"/>
    <w:rsid w:val="00010AAB"/>
    <w:rsid w:val="0001116E"/>
    <w:rsid w:val="000112EA"/>
    <w:rsid w:val="00011743"/>
    <w:rsid w:val="00011890"/>
    <w:rsid w:val="00011945"/>
    <w:rsid w:val="00011BF4"/>
    <w:rsid w:val="00011BFA"/>
    <w:rsid w:val="00011C54"/>
    <w:rsid w:val="00011E7C"/>
    <w:rsid w:val="0001258F"/>
    <w:rsid w:val="000133BC"/>
    <w:rsid w:val="00014254"/>
    <w:rsid w:val="000142B8"/>
    <w:rsid w:val="0001447B"/>
    <w:rsid w:val="0001447E"/>
    <w:rsid w:val="00014692"/>
    <w:rsid w:val="0001473B"/>
    <w:rsid w:val="00014861"/>
    <w:rsid w:val="000156A2"/>
    <w:rsid w:val="0001647D"/>
    <w:rsid w:val="00016A2F"/>
    <w:rsid w:val="00016F38"/>
    <w:rsid w:val="00017E24"/>
    <w:rsid w:val="00017EB4"/>
    <w:rsid w:val="00020041"/>
    <w:rsid w:val="00020C1E"/>
    <w:rsid w:val="00021AFD"/>
    <w:rsid w:val="00021B7F"/>
    <w:rsid w:val="000224D6"/>
    <w:rsid w:val="00022519"/>
    <w:rsid w:val="000236BF"/>
    <w:rsid w:val="00023999"/>
    <w:rsid w:val="000239E6"/>
    <w:rsid w:val="00023BB2"/>
    <w:rsid w:val="000243F8"/>
    <w:rsid w:val="00024C13"/>
    <w:rsid w:val="00025041"/>
    <w:rsid w:val="000252C6"/>
    <w:rsid w:val="0002584C"/>
    <w:rsid w:val="000262C3"/>
    <w:rsid w:val="000266D1"/>
    <w:rsid w:val="00026760"/>
    <w:rsid w:val="000267E6"/>
    <w:rsid w:val="0002687E"/>
    <w:rsid w:val="00027000"/>
    <w:rsid w:val="00027247"/>
    <w:rsid w:val="00027EDC"/>
    <w:rsid w:val="00030EE6"/>
    <w:rsid w:val="00030F1E"/>
    <w:rsid w:val="00031132"/>
    <w:rsid w:val="00031A63"/>
    <w:rsid w:val="000321D2"/>
    <w:rsid w:val="00032820"/>
    <w:rsid w:val="00032D45"/>
    <w:rsid w:val="00032E81"/>
    <w:rsid w:val="00032F26"/>
    <w:rsid w:val="00033E21"/>
    <w:rsid w:val="00033FC6"/>
    <w:rsid w:val="0003447D"/>
    <w:rsid w:val="000344E1"/>
    <w:rsid w:val="00034528"/>
    <w:rsid w:val="00034606"/>
    <w:rsid w:val="0003515A"/>
    <w:rsid w:val="0003597F"/>
    <w:rsid w:val="00035B9D"/>
    <w:rsid w:val="00035EF9"/>
    <w:rsid w:val="00036A51"/>
    <w:rsid w:val="00036F2A"/>
    <w:rsid w:val="00037C09"/>
    <w:rsid w:val="00040C89"/>
    <w:rsid w:val="00041056"/>
    <w:rsid w:val="00043063"/>
    <w:rsid w:val="000431D9"/>
    <w:rsid w:val="00043252"/>
    <w:rsid w:val="000434B7"/>
    <w:rsid w:val="000435B7"/>
    <w:rsid w:val="0004386A"/>
    <w:rsid w:val="00043889"/>
    <w:rsid w:val="00044047"/>
    <w:rsid w:val="00044075"/>
    <w:rsid w:val="000440C9"/>
    <w:rsid w:val="000454ED"/>
    <w:rsid w:val="00045ED4"/>
    <w:rsid w:val="00045FB8"/>
    <w:rsid w:val="00046105"/>
    <w:rsid w:val="000464C3"/>
    <w:rsid w:val="0004668C"/>
    <w:rsid w:val="00046927"/>
    <w:rsid w:val="00047F9A"/>
    <w:rsid w:val="0004C07C"/>
    <w:rsid w:val="00050695"/>
    <w:rsid w:val="00050802"/>
    <w:rsid w:val="000509F2"/>
    <w:rsid w:val="00050C7F"/>
    <w:rsid w:val="00050F1F"/>
    <w:rsid w:val="0005100F"/>
    <w:rsid w:val="0005146E"/>
    <w:rsid w:val="0005164E"/>
    <w:rsid w:val="00051F2E"/>
    <w:rsid w:val="00052C94"/>
    <w:rsid w:val="00052CA2"/>
    <w:rsid w:val="00052CBD"/>
    <w:rsid w:val="00053388"/>
    <w:rsid w:val="000534D8"/>
    <w:rsid w:val="0005368B"/>
    <w:rsid w:val="000538B8"/>
    <w:rsid w:val="00053989"/>
    <w:rsid w:val="00053A11"/>
    <w:rsid w:val="00053B7D"/>
    <w:rsid w:val="00053C1A"/>
    <w:rsid w:val="0005440E"/>
    <w:rsid w:val="000548F9"/>
    <w:rsid w:val="00054A11"/>
    <w:rsid w:val="00054C92"/>
    <w:rsid w:val="00055058"/>
    <w:rsid w:val="00055A4B"/>
    <w:rsid w:val="000560BC"/>
    <w:rsid w:val="00056300"/>
    <w:rsid w:val="00056A70"/>
    <w:rsid w:val="00056D66"/>
    <w:rsid w:val="000571D6"/>
    <w:rsid w:val="000576C5"/>
    <w:rsid w:val="00057D81"/>
    <w:rsid w:val="00057F9A"/>
    <w:rsid w:val="00060085"/>
    <w:rsid w:val="00060393"/>
    <w:rsid w:val="000604C5"/>
    <w:rsid w:val="00060878"/>
    <w:rsid w:val="000610E9"/>
    <w:rsid w:val="0006117D"/>
    <w:rsid w:val="00061AC2"/>
    <w:rsid w:val="00061B90"/>
    <w:rsid w:val="0006252E"/>
    <w:rsid w:val="00062996"/>
    <w:rsid w:val="00062DDD"/>
    <w:rsid w:val="00062F6D"/>
    <w:rsid w:val="0006345A"/>
    <w:rsid w:val="00063798"/>
    <w:rsid w:val="000644B5"/>
    <w:rsid w:val="000645DC"/>
    <w:rsid w:val="0006524B"/>
    <w:rsid w:val="00066238"/>
    <w:rsid w:val="0006636D"/>
    <w:rsid w:val="00066619"/>
    <w:rsid w:val="0006663D"/>
    <w:rsid w:val="00067760"/>
    <w:rsid w:val="00067B55"/>
    <w:rsid w:val="0007031C"/>
    <w:rsid w:val="00070B1A"/>
    <w:rsid w:val="00071009"/>
    <w:rsid w:val="00071348"/>
    <w:rsid w:val="00072A89"/>
    <w:rsid w:val="00072C29"/>
    <w:rsid w:val="00072E71"/>
    <w:rsid w:val="0007347C"/>
    <w:rsid w:val="000739F1"/>
    <w:rsid w:val="00073FDE"/>
    <w:rsid w:val="000742ED"/>
    <w:rsid w:val="00074558"/>
    <w:rsid w:val="000746E6"/>
    <w:rsid w:val="000748BD"/>
    <w:rsid w:val="0007517F"/>
    <w:rsid w:val="00075F33"/>
    <w:rsid w:val="000763DE"/>
    <w:rsid w:val="000773A7"/>
    <w:rsid w:val="00077C3B"/>
    <w:rsid w:val="00080012"/>
    <w:rsid w:val="0008053E"/>
    <w:rsid w:val="00080737"/>
    <w:rsid w:val="00080828"/>
    <w:rsid w:val="00081205"/>
    <w:rsid w:val="00081426"/>
    <w:rsid w:val="00081A67"/>
    <w:rsid w:val="00081BF8"/>
    <w:rsid w:val="00082352"/>
    <w:rsid w:val="0008314B"/>
    <w:rsid w:val="000840A1"/>
    <w:rsid w:val="00084208"/>
    <w:rsid w:val="000843F1"/>
    <w:rsid w:val="00084764"/>
    <w:rsid w:val="000848E8"/>
    <w:rsid w:val="00084A96"/>
    <w:rsid w:val="00084DEB"/>
    <w:rsid w:val="00084E2E"/>
    <w:rsid w:val="00084FAD"/>
    <w:rsid w:val="000850C7"/>
    <w:rsid w:val="00085378"/>
    <w:rsid w:val="000857B7"/>
    <w:rsid w:val="000858E8"/>
    <w:rsid w:val="00085E59"/>
    <w:rsid w:val="00086405"/>
    <w:rsid w:val="0008663D"/>
    <w:rsid w:val="000868DA"/>
    <w:rsid w:val="00086FD4"/>
    <w:rsid w:val="00087BA1"/>
    <w:rsid w:val="00087FA3"/>
    <w:rsid w:val="0009014A"/>
    <w:rsid w:val="00090400"/>
    <w:rsid w:val="00090491"/>
    <w:rsid w:val="0009054D"/>
    <w:rsid w:val="00090BEB"/>
    <w:rsid w:val="00090FF5"/>
    <w:rsid w:val="000928ED"/>
    <w:rsid w:val="00092AE8"/>
    <w:rsid w:val="00092B54"/>
    <w:rsid w:val="000930DF"/>
    <w:rsid w:val="000934F5"/>
    <w:rsid w:val="0009370F"/>
    <w:rsid w:val="00093753"/>
    <w:rsid w:val="00093AF2"/>
    <w:rsid w:val="00093B18"/>
    <w:rsid w:val="00094480"/>
    <w:rsid w:val="0009491B"/>
    <w:rsid w:val="00094E50"/>
    <w:rsid w:val="00094EFC"/>
    <w:rsid w:val="00095047"/>
    <w:rsid w:val="0009508E"/>
    <w:rsid w:val="000958F4"/>
    <w:rsid w:val="00095F7E"/>
    <w:rsid w:val="00096550"/>
    <w:rsid w:val="00096665"/>
    <w:rsid w:val="00096C0A"/>
    <w:rsid w:val="00096CC3"/>
    <w:rsid w:val="000976C8"/>
    <w:rsid w:val="00097792"/>
    <w:rsid w:val="000A0470"/>
    <w:rsid w:val="000A0D93"/>
    <w:rsid w:val="000A12DB"/>
    <w:rsid w:val="000A154D"/>
    <w:rsid w:val="000A1BC5"/>
    <w:rsid w:val="000A1C50"/>
    <w:rsid w:val="000A2B98"/>
    <w:rsid w:val="000A2DCC"/>
    <w:rsid w:val="000A32DC"/>
    <w:rsid w:val="000A47FA"/>
    <w:rsid w:val="000A4CA3"/>
    <w:rsid w:val="000A4E36"/>
    <w:rsid w:val="000A636E"/>
    <w:rsid w:val="000A77FA"/>
    <w:rsid w:val="000B002D"/>
    <w:rsid w:val="000B0054"/>
    <w:rsid w:val="000B0E78"/>
    <w:rsid w:val="000B1469"/>
    <w:rsid w:val="000B19DD"/>
    <w:rsid w:val="000B28CF"/>
    <w:rsid w:val="000B2C15"/>
    <w:rsid w:val="000B2EF5"/>
    <w:rsid w:val="000B3B0F"/>
    <w:rsid w:val="000B3DD7"/>
    <w:rsid w:val="000B3EAE"/>
    <w:rsid w:val="000B4143"/>
    <w:rsid w:val="000B4148"/>
    <w:rsid w:val="000B42C6"/>
    <w:rsid w:val="000B4606"/>
    <w:rsid w:val="000B476B"/>
    <w:rsid w:val="000B58EB"/>
    <w:rsid w:val="000B6118"/>
    <w:rsid w:val="000B66BE"/>
    <w:rsid w:val="000B6706"/>
    <w:rsid w:val="000B75A6"/>
    <w:rsid w:val="000B799B"/>
    <w:rsid w:val="000C04AF"/>
    <w:rsid w:val="000C056E"/>
    <w:rsid w:val="000C0A24"/>
    <w:rsid w:val="000C0DA2"/>
    <w:rsid w:val="000C10CA"/>
    <w:rsid w:val="000C133F"/>
    <w:rsid w:val="000C1576"/>
    <w:rsid w:val="000C16AC"/>
    <w:rsid w:val="000C16ED"/>
    <w:rsid w:val="000C1869"/>
    <w:rsid w:val="000C32E5"/>
    <w:rsid w:val="000C38E2"/>
    <w:rsid w:val="000C3C59"/>
    <w:rsid w:val="000C4293"/>
    <w:rsid w:val="000C4761"/>
    <w:rsid w:val="000C4D70"/>
    <w:rsid w:val="000C4E41"/>
    <w:rsid w:val="000C51E8"/>
    <w:rsid w:val="000C5434"/>
    <w:rsid w:val="000C5DEC"/>
    <w:rsid w:val="000C5FAC"/>
    <w:rsid w:val="000C6119"/>
    <w:rsid w:val="000C638A"/>
    <w:rsid w:val="000C6761"/>
    <w:rsid w:val="000C6A6C"/>
    <w:rsid w:val="000C6C00"/>
    <w:rsid w:val="000C74F2"/>
    <w:rsid w:val="000C7E0F"/>
    <w:rsid w:val="000D01BD"/>
    <w:rsid w:val="000D0366"/>
    <w:rsid w:val="000D10A2"/>
    <w:rsid w:val="000D1744"/>
    <w:rsid w:val="000D1778"/>
    <w:rsid w:val="000D1A20"/>
    <w:rsid w:val="000D1D59"/>
    <w:rsid w:val="000D21E7"/>
    <w:rsid w:val="000D243C"/>
    <w:rsid w:val="000D2736"/>
    <w:rsid w:val="000D29DB"/>
    <w:rsid w:val="000D3231"/>
    <w:rsid w:val="000D3523"/>
    <w:rsid w:val="000D3F9D"/>
    <w:rsid w:val="000D44F1"/>
    <w:rsid w:val="000D4FA2"/>
    <w:rsid w:val="000D55CE"/>
    <w:rsid w:val="000D580C"/>
    <w:rsid w:val="000D5962"/>
    <w:rsid w:val="000D5C29"/>
    <w:rsid w:val="000D5EFE"/>
    <w:rsid w:val="000D6358"/>
    <w:rsid w:val="000D6467"/>
    <w:rsid w:val="000D6658"/>
    <w:rsid w:val="000D6660"/>
    <w:rsid w:val="000D6EE4"/>
    <w:rsid w:val="000D7308"/>
    <w:rsid w:val="000D7F87"/>
    <w:rsid w:val="000E08F5"/>
    <w:rsid w:val="000E1209"/>
    <w:rsid w:val="000E18B5"/>
    <w:rsid w:val="000E26EF"/>
    <w:rsid w:val="000E3177"/>
    <w:rsid w:val="000E31E7"/>
    <w:rsid w:val="000E322E"/>
    <w:rsid w:val="000E32EA"/>
    <w:rsid w:val="000E3459"/>
    <w:rsid w:val="000E3B9D"/>
    <w:rsid w:val="000E3C25"/>
    <w:rsid w:val="000E41C9"/>
    <w:rsid w:val="000E438B"/>
    <w:rsid w:val="000E4E09"/>
    <w:rsid w:val="000E590D"/>
    <w:rsid w:val="000E5985"/>
    <w:rsid w:val="000E5DB8"/>
    <w:rsid w:val="000E651E"/>
    <w:rsid w:val="000E655F"/>
    <w:rsid w:val="000E6685"/>
    <w:rsid w:val="000E7211"/>
    <w:rsid w:val="000E732C"/>
    <w:rsid w:val="000E7382"/>
    <w:rsid w:val="000E7661"/>
    <w:rsid w:val="000E7802"/>
    <w:rsid w:val="000E7D18"/>
    <w:rsid w:val="000E7D9D"/>
    <w:rsid w:val="000E7F53"/>
    <w:rsid w:val="000F114F"/>
    <w:rsid w:val="000F116F"/>
    <w:rsid w:val="000F1381"/>
    <w:rsid w:val="000F1707"/>
    <w:rsid w:val="000F1C30"/>
    <w:rsid w:val="000F2020"/>
    <w:rsid w:val="000F2626"/>
    <w:rsid w:val="000F2A85"/>
    <w:rsid w:val="000F2B16"/>
    <w:rsid w:val="000F2EEF"/>
    <w:rsid w:val="000F3B51"/>
    <w:rsid w:val="000F3F99"/>
    <w:rsid w:val="000F4666"/>
    <w:rsid w:val="000F46CA"/>
    <w:rsid w:val="000F47A2"/>
    <w:rsid w:val="000F49D7"/>
    <w:rsid w:val="000F4AA1"/>
    <w:rsid w:val="000F51F9"/>
    <w:rsid w:val="000F5507"/>
    <w:rsid w:val="000F5A13"/>
    <w:rsid w:val="000F5ABE"/>
    <w:rsid w:val="000F610D"/>
    <w:rsid w:val="000F6F42"/>
    <w:rsid w:val="000F702D"/>
    <w:rsid w:val="000F7191"/>
    <w:rsid w:val="000F7F99"/>
    <w:rsid w:val="0010027B"/>
    <w:rsid w:val="001004AD"/>
    <w:rsid w:val="00100D3F"/>
    <w:rsid w:val="001010D5"/>
    <w:rsid w:val="0010116B"/>
    <w:rsid w:val="00101AF6"/>
    <w:rsid w:val="0010216E"/>
    <w:rsid w:val="00102638"/>
    <w:rsid w:val="001036B8"/>
    <w:rsid w:val="00103CC2"/>
    <w:rsid w:val="001043C3"/>
    <w:rsid w:val="001044B6"/>
    <w:rsid w:val="001049EA"/>
    <w:rsid w:val="00105190"/>
    <w:rsid w:val="00106589"/>
    <w:rsid w:val="001069D5"/>
    <w:rsid w:val="001070F0"/>
    <w:rsid w:val="0010791A"/>
    <w:rsid w:val="00107B4A"/>
    <w:rsid w:val="0011018B"/>
    <w:rsid w:val="00110BED"/>
    <w:rsid w:val="00110F84"/>
    <w:rsid w:val="001113E3"/>
    <w:rsid w:val="0011185F"/>
    <w:rsid w:val="00111F88"/>
    <w:rsid w:val="001122FB"/>
    <w:rsid w:val="00112412"/>
    <w:rsid w:val="0011295E"/>
    <w:rsid w:val="00112ED8"/>
    <w:rsid w:val="00113904"/>
    <w:rsid w:val="001158DA"/>
    <w:rsid w:val="0011596A"/>
    <w:rsid w:val="00116413"/>
    <w:rsid w:val="00116875"/>
    <w:rsid w:val="001169C2"/>
    <w:rsid w:val="001173D2"/>
    <w:rsid w:val="001173DE"/>
    <w:rsid w:val="001177BC"/>
    <w:rsid w:val="00117919"/>
    <w:rsid w:val="001179D9"/>
    <w:rsid w:val="00117CFB"/>
    <w:rsid w:val="001200C6"/>
    <w:rsid w:val="00120559"/>
    <w:rsid w:val="001215C0"/>
    <w:rsid w:val="00121B52"/>
    <w:rsid w:val="00121CE0"/>
    <w:rsid w:val="00122429"/>
    <w:rsid w:val="00122491"/>
    <w:rsid w:val="001227B3"/>
    <w:rsid w:val="00122B32"/>
    <w:rsid w:val="00122D1E"/>
    <w:rsid w:val="001236E5"/>
    <w:rsid w:val="00125416"/>
    <w:rsid w:val="00127268"/>
    <w:rsid w:val="001273CF"/>
    <w:rsid w:val="0012742A"/>
    <w:rsid w:val="00127ABD"/>
    <w:rsid w:val="00127C58"/>
    <w:rsid w:val="001307CF"/>
    <w:rsid w:val="00130845"/>
    <w:rsid w:val="00130BFC"/>
    <w:rsid w:val="0013177D"/>
    <w:rsid w:val="001319D5"/>
    <w:rsid w:val="0013289B"/>
    <w:rsid w:val="001328AD"/>
    <w:rsid w:val="00132E19"/>
    <w:rsid w:val="0013323D"/>
    <w:rsid w:val="001332B4"/>
    <w:rsid w:val="001344D2"/>
    <w:rsid w:val="001346F4"/>
    <w:rsid w:val="00134997"/>
    <w:rsid w:val="00135B40"/>
    <w:rsid w:val="00135F41"/>
    <w:rsid w:val="00136245"/>
    <w:rsid w:val="001364A8"/>
    <w:rsid w:val="001366B9"/>
    <w:rsid w:val="00136AAB"/>
    <w:rsid w:val="00136B3F"/>
    <w:rsid w:val="0013714D"/>
    <w:rsid w:val="001373F1"/>
    <w:rsid w:val="00140602"/>
    <w:rsid w:val="00140EAD"/>
    <w:rsid w:val="00141D14"/>
    <w:rsid w:val="0014204F"/>
    <w:rsid w:val="00142569"/>
    <w:rsid w:val="00142F69"/>
    <w:rsid w:val="00143B8A"/>
    <w:rsid w:val="00143EF8"/>
    <w:rsid w:val="0014428F"/>
    <w:rsid w:val="001447A2"/>
    <w:rsid w:val="00144AA7"/>
    <w:rsid w:val="001454D6"/>
    <w:rsid w:val="00145A79"/>
    <w:rsid w:val="00146CAB"/>
    <w:rsid w:val="00146FE8"/>
    <w:rsid w:val="001473B2"/>
    <w:rsid w:val="001474E5"/>
    <w:rsid w:val="00147A46"/>
    <w:rsid w:val="00147FB6"/>
    <w:rsid w:val="00150A9D"/>
    <w:rsid w:val="001513C5"/>
    <w:rsid w:val="001518E4"/>
    <w:rsid w:val="00151DE5"/>
    <w:rsid w:val="001521E3"/>
    <w:rsid w:val="00154477"/>
    <w:rsid w:val="0015477A"/>
    <w:rsid w:val="001551E5"/>
    <w:rsid w:val="00155817"/>
    <w:rsid w:val="00155BB7"/>
    <w:rsid w:val="00155F7D"/>
    <w:rsid w:val="00156337"/>
    <w:rsid w:val="0015695A"/>
    <w:rsid w:val="001579F6"/>
    <w:rsid w:val="00157CFA"/>
    <w:rsid w:val="00160550"/>
    <w:rsid w:val="00160C12"/>
    <w:rsid w:val="00160C6A"/>
    <w:rsid w:val="0016143F"/>
    <w:rsid w:val="00161D9E"/>
    <w:rsid w:val="0016262A"/>
    <w:rsid w:val="00162AC6"/>
    <w:rsid w:val="001641B2"/>
    <w:rsid w:val="00164239"/>
    <w:rsid w:val="001643AF"/>
    <w:rsid w:val="00165077"/>
    <w:rsid w:val="001651CD"/>
    <w:rsid w:val="00165D05"/>
    <w:rsid w:val="00165DD1"/>
    <w:rsid w:val="00166630"/>
    <w:rsid w:val="00167061"/>
    <w:rsid w:val="00167818"/>
    <w:rsid w:val="001679E6"/>
    <w:rsid w:val="00167C9E"/>
    <w:rsid w:val="00167ED0"/>
    <w:rsid w:val="0017077A"/>
    <w:rsid w:val="00171A2A"/>
    <w:rsid w:val="00171B4B"/>
    <w:rsid w:val="00171DDA"/>
    <w:rsid w:val="00171E32"/>
    <w:rsid w:val="001723F4"/>
    <w:rsid w:val="00172851"/>
    <w:rsid w:val="00172965"/>
    <w:rsid w:val="00172E9B"/>
    <w:rsid w:val="00173C3F"/>
    <w:rsid w:val="00173D86"/>
    <w:rsid w:val="00174083"/>
    <w:rsid w:val="00175079"/>
    <w:rsid w:val="001751A7"/>
    <w:rsid w:val="001751CC"/>
    <w:rsid w:val="001755B1"/>
    <w:rsid w:val="00175746"/>
    <w:rsid w:val="0017609E"/>
    <w:rsid w:val="00176523"/>
    <w:rsid w:val="00176A7D"/>
    <w:rsid w:val="001772DD"/>
    <w:rsid w:val="001775A7"/>
    <w:rsid w:val="0017784E"/>
    <w:rsid w:val="00177B67"/>
    <w:rsid w:val="00177CFC"/>
    <w:rsid w:val="00177D0C"/>
    <w:rsid w:val="00177DBA"/>
    <w:rsid w:val="00180AD5"/>
    <w:rsid w:val="0018111F"/>
    <w:rsid w:val="00181634"/>
    <w:rsid w:val="0018222F"/>
    <w:rsid w:val="00183081"/>
    <w:rsid w:val="001836C4"/>
    <w:rsid w:val="00184E87"/>
    <w:rsid w:val="001852C6"/>
    <w:rsid w:val="001856AF"/>
    <w:rsid w:val="00185963"/>
    <w:rsid w:val="00187251"/>
    <w:rsid w:val="0018727E"/>
    <w:rsid w:val="00187EF8"/>
    <w:rsid w:val="00190182"/>
    <w:rsid w:val="001903D7"/>
    <w:rsid w:val="001904C3"/>
    <w:rsid w:val="00190C99"/>
    <w:rsid w:val="00190DEF"/>
    <w:rsid w:val="00191614"/>
    <w:rsid w:val="00192256"/>
    <w:rsid w:val="0019246A"/>
    <w:rsid w:val="0019257C"/>
    <w:rsid w:val="001932D1"/>
    <w:rsid w:val="00193587"/>
    <w:rsid w:val="00193A03"/>
    <w:rsid w:val="001947E7"/>
    <w:rsid w:val="00194A8B"/>
    <w:rsid w:val="001951D3"/>
    <w:rsid w:val="0019685C"/>
    <w:rsid w:val="001968E8"/>
    <w:rsid w:val="0019699A"/>
    <w:rsid w:val="00196CE8"/>
    <w:rsid w:val="00197721"/>
    <w:rsid w:val="001A02AC"/>
    <w:rsid w:val="001A0995"/>
    <w:rsid w:val="001A1A69"/>
    <w:rsid w:val="001A1B79"/>
    <w:rsid w:val="001A1C14"/>
    <w:rsid w:val="001A2085"/>
    <w:rsid w:val="001A251E"/>
    <w:rsid w:val="001A2A8E"/>
    <w:rsid w:val="001A32EF"/>
    <w:rsid w:val="001A3656"/>
    <w:rsid w:val="001A4C22"/>
    <w:rsid w:val="001A4CB1"/>
    <w:rsid w:val="001A54A9"/>
    <w:rsid w:val="001A5B6F"/>
    <w:rsid w:val="001A5E17"/>
    <w:rsid w:val="001A68B5"/>
    <w:rsid w:val="001A70C3"/>
    <w:rsid w:val="001A7371"/>
    <w:rsid w:val="001A73B4"/>
    <w:rsid w:val="001A7B48"/>
    <w:rsid w:val="001A7EC2"/>
    <w:rsid w:val="001B10FA"/>
    <w:rsid w:val="001B1388"/>
    <w:rsid w:val="001B1A1D"/>
    <w:rsid w:val="001B1E52"/>
    <w:rsid w:val="001B2404"/>
    <w:rsid w:val="001B244A"/>
    <w:rsid w:val="001B3DE0"/>
    <w:rsid w:val="001B4084"/>
    <w:rsid w:val="001B4703"/>
    <w:rsid w:val="001B4A5A"/>
    <w:rsid w:val="001B4CD4"/>
    <w:rsid w:val="001B4ED6"/>
    <w:rsid w:val="001B5798"/>
    <w:rsid w:val="001B57A0"/>
    <w:rsid w:val="001B5A17"/>
    <w:rsid w:val="001B5EC0"/>
    <w:rsid w:val="001B6974"/>
    <w:rsid w:val="001B7066"/>
    <w:rsid w:val="001B7332"/>
    <w:rsid w:val="001B7414"/>
    <w:rsid w:val="001B7BA0"/>
    <w:rsid w:val="001C032F"/>
    <w:rsid w:val="001C0AD1"/>
    <w:rsid w:val="001C0EC0"/>
    <w:rsid w:val="001C10AE"/>
    <w:rsid w:val="001C157A"/>
    <w:rsid w:val="001C1659"/>
    <w:rsid w:val="001C1807"/>
    <w:rsid w:val="001C25BF"/>
    <w:rsid w:val="001C25D4"/>
    <w:rsid w:val="001C2639"/>
    <w:rsid w:val="001C2CE0"/>
    <w:rsid w:val="001C3604"/>
    <w:rsid w:val="001C385C"/>
    <w:rsid w:val="001C3AEA"/>
    <w:rsid w:val="001C3D23"/>
    <w:rsid w:val="001C424A"/>
    <w:rsid w:val="001C465A"/>
    <w:rsid w:val="001C5A24"/>
    <w:rsid w:val="001C5EF7"/>
    <w:rsid w:val="001C6473"/>
    <w:rsid w:val="001C70B7"/>
    <w:rsid w:val="001C78E3"/>
    <w:rsid w:val="001C7D67"/>
    <w:rsid w:val="001D0A00"/>
    <w:rsid w:val="001D0CEC"/>
    <w:rsid w:val="001D0D28"/>
    <w:rsid w:val="001D174E"/>
    <w:rsid w:val="001D18E4"/>
    <w:rsid w:val="001D2589"/>
    <w:rsid w:val="001D2A81"/>
    <w:rsid w:val="001D3086"/>
    <w:rsid w:val="001D3264"/>
    <w:rsid w:val="001D3371"/>
    <w:rsid w:val="001D3444"/>
    <w:rsid w:val="001D3791"/>
    <w:rsid w:val="001D49ED"/>
    <w:rsid w:val="001D4B06"/>
    <w:rsid w:val="001D4BFB"/>
    <w:rsid w:val="001D4EC6"/>
    <w:rsid w:val="001D5836"/>
    <w:rsid w:val="001D5AD2"/>
    <w:rsid w:val="001D68BE"/>
    <w:rsid w:val="001D6D12"/>
    <w:rsid w:val="001D6FB7"/>
    <w:rsid w:val="001D7435"/>
    <w:rsid w:val="001E014D"/>
    <w:rsid w:val="001E0422"/>
    <w:rsid w:val="001E05C4"/>
    <w:rsid w:val="001E0E57"/>
    <w:rsid w:val="001E0ECE"/>
    <w:rsid w:val="001E1055"/>
    <w:rsid w:val="001E18E4"/>
    <w:rsid w:val="001E190E"/>
    <w:rsid w:val="001E1A28"/>
    <w:rsid w:val="001E214C"/>
    <w:rsid w:val="001E22ED"/>
    <w:rsid w:val="001E24A4"/>
    <w:rsid w:val="001E26B5"/>
    <w:rsid w:val="001E2877"/>
    <w:rsid w:val="001E32EB"/>
    <w:rsid w:val="001E33F6"/>
    <w:rsid w:val="001E408F"/>
    <w:rsid w:val="001E427F"/>
    <w:rsid w:val="001E4382"/>
    <w:rsid w:val="001E4927"/>
    <w:rsid w:val="001E4C18"/>
    <w:rsid w:val="001E5025"/>
    <w:rsid w:val="001E5A8B"/>
    <w:rsid w:val="001E5F0E"/>
    <w:rsid w:val="001E6148"/>
    <w:rsid w:val="001E661B"/>
    <w:rsid w:val="001E755C"/>
    <w:rsid w:val="001E7A7B"/>
    <w:rsid w:val="001E7B5D"/>
    <w:rsid w:val="001E7C7D"/>
    <w:rsid w:val="001E7F93"/>
    <w:rsid w:val="001F0451"/>
    <w:rsid w:val="001F0850"/>
    <w:rsid w:val="001F1438"/>
    <w:rsid w:val="001F1795"/>
    <w:rsid w:val="001F1DA5"/>
    <w:rsid w:val="001F22D4"/>
    <w:rsid w:val="001F23D1"/>
    <w:rsid w:val="001F37A1"/>
    <w:rsid w:val="001F3884"/>
    <w:rsid w:val="001F3EBB"/>
    <w:rsid w:val="001F4DA2"/>
    <w:rsid w:val="001F4E8E"/>
    <w:rsid w:val="001F505D"/>
    <w:rsid w:val="001F5A6F"/>
    <w:rsid w:val="001F5B4C"/>
    <w:rsid w:val="001F693B"/>
    <w:rsid w:val="001F701D"/>
    <w:rsid w:val="001F71AE"/>
    <w:rsid w:val="001F75D1"/>
    <w:rsid w:val="00200B47"/>
    <w:rsid w:val="00200D8D"/>
    <w:rsid w:val="00200FB4"/>
    <w:rsid w:val="00201D9E"/>
    <w:rsid w:val="00201E5C"/>
    <w:rsid w:val="00201EC9"/>
    <w:rsid w:val="002024C4"/>
    <w:rsid w:val="002029EC"/>
    <w:rsid w:val="00202A6C"/>
    <w:rsid w:val="00202C8B"/>
    <w:rsid w:val="0020344C"/>
    <w:rsid w:val="00203549"/>
    <w:rsid w:val="002035E1"/>
    <w:rsid w:val="002045CF"/>
    <w:rsid w:val="002045E3"/>
    <w:rsid w:val="002051A3"/>
    <w:rsid w:val="002055A5"/>
    <w:rsid w:val="00205689"/>
    <w:rsid w:val="00206E43"/>
    <w:rsid w:val="0020740F"/>
    <w:rsid w:val="00207552"/>
    <w:rsid w:val="00207AB7"/>
    <w:rsid w:val="00210716"/>
    <w:rsid w:val="0021108F"/>
    <w:rsid w:val="002112FA"/>
    <w:rsid w:val="0021137D"/>
    <w:rsid w:val="00211AF6"/>
    <w:rsid w:val="00212884"/>
    <w:rsid w:val="00212C01"/>
    <w:rsid w:val="00212EA2"/>
    <w:rsid w:val="00212EF4"/>
    <w:rsid w:val="002132DA"/>
    <w:rsid w:val="0021362B"/>
    <w:rsid w:val="00213E2B"/>
    <w:rsid w:val="00214437"/>
    <w:rsid w:val="002152E6"/>
    <w:rsid w:val="002155B9"/>
    <w:rsid w:val="00215AA1"/>
    <w:rsid w:val="00215C9D"/>
    <w:rsid w:val="00215E35"/>
    <w:rsid w:val="0021663B"/>
    <w:rsid w:val="00216792"/>
    <w:rsid w:val="002168AC"/>
    <w:rsid w:val="0021694D"/>
    <w:rsid w:val="00216C10"/>
    <w:rsid w:val="00216D44"/>
    <w:rsid w:val="0021744D"/>
    <w:rsid w:val="00217A87"/>
    <w:rsid w:val="002212A7"/>
    <w:rsid w:val="00221409"/>
    <w:rsid w:val="00221890"/>
    <w:rsid w:val="002219D8"/>
    <w:rsid w:val="00221C1F"/>
    <w:rsid w:val="00221CFA"/>
    <w:rsid w:val="00221D0A"/>
    <w:rsid w:val="00222B5F"/>
    <w:rsid w:val="002235FA"/>
    <w:rsid w:val="00223704"/>
    <w:rsid w:val="00223852"/>
    <w:rsid w:val="00223CD0"/>
    <w:rsid w:val="00224263"/>
    <w:rsid w:val="002243A2"/>
    <w:rsid w:val="0022447E"/>
    <w:rsid w:val="002246C3"/>
    <w:rsid w:val="0022495D"/>
    <w:rsid w:val="00224B1B"/>
    <w:rsid w:val="00224E0B"/>
    <w:rsid w:val="00224ED3"/>
    <w:rsid w:val="00224ED4"/>
    <w:rsid w:val="00225333"/>
    <w:rsid w:val="002253E5"/>
    <w:rsid w:val="00225C68"/>
    <w:rsid w:val="0022781D"/>
    <w:rsid w:val="00227835"/>
    <w:rsid w:val="00227E7C"/>
    <w:rsid w:val="00230567"/>
    <w:rsid w:val="00230A7B"/>
    <w:rsid w:val="00231EAD"/>
    <w:rsid w:val="002322C4"/>
    <w:rsid w:val="0023245A"/>
    <w:rsid w:val="00232D8E"/>
    <w:rsid w:val="002334D2"/>
    <w:rsid w:val="002337A4"/>
    <w:rsid w:val="00233B56"/>
    <w:rsid w:val="00234205"/>
    <w:rsid w:val="0023422D"/>
    <w:rsid w:val="0023423C"/>
    <w:rsid w:val="002347B5"/>
    <w:rsid w:val="002356E2"/>
    <w:rsid w:val="00235737"/>
    <w:rsid w:val="00235889"/>
    <w:rsid w:val="00235B0B"/>
    <w:rsid w:val="0023617D"/>
    <w:rsid w:val="00236E3F"/>
    <w:rsid w:val="00236E7C"/>
    <w:rsid w:val="00237491"/>
    <w:rsid w:val="00237AA7"/>
    <w:rsid w:val="00237D34"/>
    <w:rsid w:val="0024016E"/>
    <w:rsid w:val="002401C0"/>
    <w:rsid w:val="00240EBC"/>
    <w:rsid w:val="0024140C"/>
    <w:rsid w:val="00241704"/>
    <w:rsid w:val="00241798"/>
    <w:rsid w:val="00243275"/>
    <w:rsid w:val="00243FF0"/>
    <w:rsid w:val="002444A8"/>
    <w:rsid w:val="002445C0"/>
    <w:rsid w:val="0024511E"/>
    <w:rsid w:val="002453CD"/>
    <w:rsid w:val="002456FD"/>
    <w:rsid w:val="00245998"/>
    <w:rsid w:val="002459D7"/>
    <w:rsid w:val="00245B5A"/>
    <w:rsid w:val="00245E27"/>
    <w:rsid w:val="0024632F"/>
    <w:rsid w:val="0024659C"/>
    <w:rsid w:val="00246B08"/>
    <w:rsid w:val="002476A0"/>
    <w:rsid w:val="002509AA"/>
    <w:rsid w:val="00250B8E"/>
    <w:rsid w:val="0025121C"/>
    <w:rsid w:val="00251480"/>
    <w:rsid w:val="002518B8"/>
    <w:rsid w:val="00251D73"/>
    <w:rsid w:val="0025282B"/>
    <w:rsid w:val="00253178"/>
    <w:rsid w:val="00254B1D"/>
    <w:rsid w:val="00254E07"/>
    <w:rsid w:val="00254EE6"/>
    <w:rsid w:val="00254F56"/>
    <w:rsid w:val="0025553F"/>
    <w:rsid w:val="00255681"/>
    <w:rsid w:val="002557D1"/>
    <w:rsid w:val="00255B65"/>
    <w:rsid w:val="00255D38"/>
    <w:rsid w:val="00255E66"/>
    <w:rsid w:val="0025617D"/>
    <w:rsid w:val="002562CF"/>
    <w:rsid w:val="0025642D"/>
    <w:rsid w:val="0025671E"/>
    <w:rsid w:val="00256786"/>
    <w:rsid w:val="00256ADD"/>
    <w:rsid w:val="00256BFE"/>
    <w:rsid w:val="002570DE"/>
    <w:rsid w:val="0025775A"/>
    <w:rsid w:val="002609CD"/>
    <w:rsid w:val="00260A33"/>
    <w:rsid w:val="00260A36"/>
    <w:rsid w:val="00261FD3"/>
    <w:rsid w:val="0026270D"/>
    <w:rsid w:val="002627A6"/>
    <w:rsid w:val="00262FCA"/>
    <w:rsid w:val="002634DC"/>
    <w:rsid w:val="00263645"/>
    <w:rsid w:val="002644A1"/>
    <w:rsid w:val="00264E89"/>
    <w:rsid w:val="00264ED5"/>
    <w:rsid w:val="00264F50"/>
    <w:rsid w:val="00265063"/>
    <w:rsid w:val="002650D9"/>
    <w:rsid w:val="00266300"/>
    <w:rsid w:val="002665A0"/>
    <w:rsid w:val="00267552"/>
    <w:rsid w:val="00267614"/>
    <w:rsid w:val="00267D4F"/>
    <w:rsid w:val="00270732"/>
    <w:rsid w:val="00270BA6"/>
    <w:rsid w:val="0027265F"/>
    <w:rsid w:val="00272882"/>
    <w:rsid w:val="0027290B"/>
    <w:rsid w:val="00272A86"/>
    <w:rsid w:val="00272F05"/>
    <w:rsid w:val="002736DB"/>
    <w:rsid w:val="002738A2"/>
    <w:rsid w:val="00273B9D"/>
    <w:rsid w:val="00275027"/>
    <w:rsid w:val="002758BE"/>
    <w:rsid w:val="00275F53"/>
    <w:rsid w:val="0027613B"/>
    <w:rsid w:val="00276C98"/>
    <w:rsid w:val="00276F11"/>
    <w:rsid w:val="002801BB"/>
    <w:rsid w:val="00281490"/>
    <w:rsid w:val="0028261C"/>
    <w:rsid w:val="00282B91"/>
    <w:rsid w:val="00283165"/>
    <w:rsid w:val="002836D9"/>
    <w:rsid w:val="002838AC"/>
    <w:rsid w:val="00284720"/>
    <w:rsid w:val="00284E98"/>
    <w:rsid w:val="00285B85"/>
    <w:rsid w:val="0028623D"/>
    <w:rsid w:val="0028625F"/>
    <w:rsid w:val="00286CF0"/>
    <w:rsid w:val="00286D0F"/>
    <w:rsid w:val="00286DE8"/>
    <w:rsid w:val="002870F8"/>
    <w:rsid w:val="002877C7"/>
    <w:rsid w:val="00287A41"/>
    <w:rsid w:val="002901F9"/>
    <w:rsid w:val="0029025F"/>
    <w:rsid w:val="0029064A"/>
    <w:rsid w:val="0029083A"/>
    <w:rsid w:val="00290B6B"/>
    <w:rsid w:val="00290C4F"/>
    <w:rsid w:val="00290D0F"/>
    <w:rsid w:val="00291413"/>
    <w:rsid w:val="00291DA0"/>
    <w:rsid w:val="0029232C"/>
    <w:rsid w:val="00292D47"/>
    <w:rsid w:val="00293174"/>
    <w:rsid w:val="00294173"/>
    <w:rsid w:val="0029489B"/>
    <w:rsid w:val="00294939"/>
    <w:rsid w:val="00294F95"/>
    <w:rsid w:val="00296790"/>
    <w:rsid w:val="00296E50"/>
    <w:rsid w:val="002973BF"/>
    <w:rsid w:val="002979E8"/>
    <w:rsid w:val="00297C84"/>
    <w:rsid w:val="00297E8B"/>
    <w:rsid w:val="002A0536"/>
    <w:rsid w:val="002A06FD"/>
    <w:rsid w:val="002A0AF6"/>
    <w:rsid w:val="002A12A9"/>
    <w:rsid w:val="002A183E"/>
    <w:rsid w:val="002A2076"/>
    <w:rsid w:val="002A2FBF"/>
    <w:rsid w:val="002A399C"/>
    <w:rsid w:val="002A3AE5"/>
    <w:rsid w:val="002A4158"/>
    <w:rsid w:val="002A4434"/>
    <w:rsid w:val="002A4580"/>
    <w:rsid w:val="002A4BB2"/>
    <w:rsid w:val="002A53C7"/>
    <w:rsid w:val="002A604A"/>
    <w:rsid w:val="002A6931"/>
    <w:rsid w:val="002A6CAC"/>
    <w:rsid w:val="002A7070"/>
    <w:rsid w:val="002A71D1"/>
    <w:rsid w:val="002B0A1E"/>
    <w:rsid w:val="002B2B97"/>
    <w:rsid w:val="002B3CCB"/>
    <w:rsid w:val="002B3CCC"/>
    <w:rsid w:val="002B3CFA"/>
    <w:rsid w:val="002B3DB4"/>
    <w:rsid w:val="002B62A6"/>
    <w:rsid w:val="002B6775"/>
    <w:rsid w:val="002B67E3"/>
    <w:rsid w:val="002B719C"/>
    <w:rsid w:val="002B73EE"/>
    <w:rsid w:val="002C039B"/>
    <w:rsid w:val="002C129F"/>
    <w:rsid w:val="002C13CC"/>
    <w:rsid w:val="002C1921"/>
    <w:rsid w:val="002C20CA"/>
    <w:rsid w:val="002C2B82"/>
    <w:rsid w:val="002C2DB4"/>
    <w:rsid w:val="002C342B"/>
    <w:rsid w:val="002C418C"/>
    <w:rsid w:val="002C43BA"/>
    <w:rsid w:val="002C5125"/>
    <w:rsid w:val="002C5132"/>
    <w:rsid w:val="002C6057"/>
    <w:rsid w:val="002C62F1"/>
    <w:rsid w:val="002C634C"/>
    <w:rsid w:val="002C64F0"/>
    <w:rsid w:val="002C663B"/>
    <w:rsid w:val="002C7026"/>
    <w:rsid w:val="002C799B"/>
    <w:rsid w:val="002C7AF5"/>
    <w:rsid w:val="002D05ED"/>
    <w:rsid w:val="002D093B"/>
    <w:rsid w:val="002D0B1A"/>
    <w:rsid w:val="002D1423"/>
    <w:rsid w:val="002D22BC"/>
    <w:rsid w:val="002D27FC"/>
    <w:rsid w:val="002D2A43"/>
    <w:rsid w:val="002D2B0E"/>
    <w:rsid w:val="002D2EAE"/>
    <w:rsid w:val="002D34FE"/>
    <w:rsid w:val="002D3600"/>
    <w:rsid w:val="002D3B41"/>
    <w:rsid w:val="002D3CFD"/>
    <w:rsid w:val="002D3D93"/>
    <w:rsid w:val="002D4120"/>
    <w:rsid w:val="002D4195"/>
    <w:rsid w:val="002D430E"/>
    <w:rsid w:val="002D4679"/>
    <w:rsid w:val="002D4806"/>
    <w:rsid w:val="002D4A93"/>
    <w:rsid w:val="002D5735"/>
    <w:rsid w:val="002D582C"/>
    <w:rsid w:val="002D58E8"/>
    <w:rsid w:val="002D67F9"/>
    <w:rsid w:val="002D6810"/>
    <w:rsid w:val="002D68F1"/>
    <w:rsid w:val="002D6A10"/>
    <w:rsid w:val="002D6BDD"/>
    <w:rsid w:val="002D6ECA"/>
    <w:rsid w:val="002D70EF"/>
    <w:rsid w:val="002D7218"/>
    <w:rsid w:val="002D7477"/>
    <w:rsid w:val="002D7669"/>
    <w:rsid w:val="002D7784"/>
    <w:rsid w:val="002D7925"/>
    <w:rsid w:val="002D7A23"/>
    <w:rsid w:val="002D7DF5"/>
    <w:rsid w:val="002D7E44"/>
    <w:rsid w:val="002E0440"/>
    <w:rsid w:val="002E07A3"/>
    <w:rsid w:val="002E09F7"/>
    <w:rsid w:val="002E0C84"/>
    <w:rsid w:val="002E10BF"/>
    <w:rsid w:val="002E128B"/>
    <w:rsid w:val="002E12F1"/>
    <w:rsid w:val="002E1E02"/>
    <w:rsid w:val="002E2957"/>
    <w:rsid w:val="002E3471"/>
    <w:rsid w:val="002E404D"/>
    <w:rsid w:val="002E425D"/>
    <w:rsid w:val="002E455B"/>
    <w:rsid w:val="002E4DF5"/>
    <w:rsid w:val="002E4E14"/>
    <w:rsid w:val="002E520F"/>
    <w:rsid w:val="002E5D54"/>
    <w:rsid w:val="002E61B3"/>
    <w:rsid w:val="002E6238"/>
    <w:rsid w:val="002E623B"/>
    <w:rsid w:val="002E65A4"/>
    <w:rsid w:val="002E665F"/>
    <w:rsid w:val="002E791C"/>
    <w:rsid w:val="002E7B6D"/>
    <w:rsid w:val="002E7C1B"/>
    <w:rsid w:val="002E7F41"/>
    <w:rsid w:val="002F00D4"/>
    <w:rsid w:val="002F16E1"/>
    <w:rsid w:val="002F1B3B"/>
    <w:rsid w:val="002F1C70"/>
    <w:rsid w:val="002F1EDC"/>
    <w:rsid w:val="002F1F50"/>
    <w:rsid w:val="002F25B7"/>
    <w:rsid w:val="002F29CB"/>
    <w:rsid w:val="002F2B94"/>
    <w:rsid w:val="002F2E1A"/>
    <w:rsid w:val="002F3180"/>
    <w:rsid w:val="002F327F"/>
    <w:rsid w:val="002F32EF"/>
    <w:rsid w:val="002F4105"/>
    <w:rsid w:val="002F4532"/>
    <w:rsid w:val="002F45A1"/>
    <w:rsid w:val="002F467B"/>
    <w:rsid w:val="002F4D34"/>
    <w:rsid w:val="002F6498"/>
    <w:rsid w:val="002F6D76"/>
    <w:rsid w:val="002F6E21"/>
    <w:rsid w:val="002F6EDB"/>
    <w:rsid w:val="002F7211"/>
    <w:rsid w:val="002F72C9"/>
    <w:rsid w:val="002F749A"/>
    <w:rsid w:val="002F795A"/>
    <w:rsid w:val="0030027A"/>
    <w:rsid w:val="00300AD0"/>
    <w:rsid w:val="00300B83"/>
    <w:rsid w:val="00300E58"/>
    <w:rsid w:val="003010AD"/>
    <w:rsid w:val="0030123C"/>
    <w:rsid w:val="00301936"/>
    <w:rsid w:val="00301A73"/>
    <w:rsid w:val="00302A36"/>
    <w:rsid w:val="00302DC0"/>
    <w:rsid w:val="00302EA1"/>
    <w:rsid w:val="003037EB"/>
    <w:rsid w:val="00303C99"/>
    <w:rsid w:val="00303CCF"/>
    <w:rsid w:val="0030407A"/>
    <w:rsid w:val="0030466A"/>
    <w:rsid w:val="003048D9"/>
    <w:rsid w:val="00304AB2"/>
    <w:rsid w:val="003054EF"/>
    <w:rsid w:val="0030576A"/>
    <w:rsid w:val="00305DDE"/>
    <w:rsid w:val="00305FF6"/>
    <w:rsid w:val="0030601B"/>
    <w:rsid w:val="0030603E"/>
    <w:rsid w:val="00306190"/>
    <w:rsid w:val="003062EC"/>
    <w:rsid w:val="003064AB"/>
    <w:rsid w:val="0030662A"/>
    <w:rsid w:val="00306BC5"/>
    <w:rsid w:val="003073A9"/>
    <w:rsid w:val="00310455"/>
    <w:rsid w:val="00310490"/>
    <w:rsid w:val="003109F6"/>
    <w:rsid w:val="00310BC0"/>
    <w:rsid w:val="00311BA0"/>
    <w:rsid w:val="00311BED"/>
    <w:rsid w:val="0031395C"/>
    <w:rsid w:val="00313BDF"/>
    <w:rsid w:val="00313F6F"/>
    <w:rsid w:val="00314FFD"/>
    <w:rsid w:val="00315EDA"/>
    <w:rsid w:val="00316836"/>
    <w:rsid w:val="00316A3D"/>
    <w:rsid w:val="00316B77"/>
    <w:rsid w:val="0031715F"/>
    <w:rsid w:val="0031731A"/>
    <w:rsid w:val="00317374"/>
    <w:rsid w:val="00317536"/>
    <w:rsid w:val="0031753F"/>
    <w:rsid w:val="0031776D"/>
    <w:rsid w:val="00317992"/>
    <w:rsid w:val="00320039"/>
    <w:rsid w:val="003206B9"/>
    <w:rsid w:val="003209EC"/>
    <w:rsid w:val="00320E5B"/>
    <w:rsid w:val="00320FEC"/>
    <w:rsid w:val="00321DFD"/>
    <w:rsid w:val="00323086"/>
    <w:rsid w:val="00323681"/>
    <w:rsid w:val="00324413"/>
    <w:rsid w:val="00324953"/>
    <w:rsid w:val="00324E81"/>
    <w:rsid w:val="00324F6C"/>
    <w:rsid w:val="00325F1C"/>
    <w:rsid w:val="00326477"/>
    <w:rsid w:val="003269E4"/>
    <w:rsid w:val="003271F8"/>
    <w:rsid w:val="00327540"/>
    <w:rsid w:val="00330040"/>
    <w:rsid w:val="003300B3"/>
    <w:rsid w:val="003300F5"/>
    <w:rsid w:val="00330957"/>
    <w:rsid w:val="00330DC7"/>
    <w:rsid w:val="00331202"/>
    <w:rsid w:val="003312D0"/>
    <w:rsid w:val="003312FA"/>
    <w:rsid w:val="00331472"/>
    <w:rsid w:val="00331A2F"/>
    <w:rsid w:val="00331F47"/>
    <w:rsid w:val="0033228C"/>
    <w:rsid w:val="003322CB"/>
    <w:rsid w:val="0033299A"/>
    <w:rsid w:val="00333648"/>
    <w:rsid w:val="003336C6"/>
    <w:rsid w:val="00333982"/>
    <w:rsid w:val="003339EF"/>
    <w:rsid w:val="00333EC2"/>
    <w:rsid w:val="00334688"/>
    <w:rsid w:val="00334DC6"/>
    <w:rsid w:val="00335230"/>
    <w:rsid w:val="00336034"/>
    <w:rsid w:val="003362CC"/>
    <w:rsid w:val="00336660"/>
    <w:rsid w:val="0033763F"/>
    <w:rsid w:val="00337C4F"/>
    <w:rsid w:val="00340D86"/>
    <w:rsid w:val="003418CE"/>
    <w:rsid w:val="00342503"/>
    <w:rsid w:val="003425A1"/>
    <w:rsid w:val="00343236"/>
    <w:rsid w:val="00343599"/>
    <w:rsid w:val="00343DC3"/>
    <w:rsid w:val="0034471F"/>
    <w:rsid w:val="00344A44"/>
    <w:rsid w:val="00344A6C"/>
    <w:rsid w:val="00345410"/>
    <w:rsid w:val="00345506"/>
    <w:rsid w:val="00345B7A"/>
    <w:rsid w:val="00346224"/>
    <w:rsid w:val="0034636C"/>
    <w:rsid w:val="003465CE"/>
    <w:rsid w:val="0034665D"/>
    <w:rsid w:val="00346B1C"/>
    <w:rsid w:val="003472A1"/>
    <w:rsid w:val="00347662"/>
    <w:rsid w:val="00347782"/>
    <w:rsid w:val="00347858"/>
    <w:rsid w:val="00347A36"/>
    <w:rsid w:val="0034D3B0"/>
    <w:rsid w:val="00350DB6"/>
    <w:rsid w:val="003510E1"/>
    <w:rsid w:val="00351696"/>
    <w:rsid w:val="003519EB"/>
    <w:rsid w:val="00352B69"/>
    <w:rsid w:val="00352F7F"/>
    <w:rsid w:val="0035346F"/>
    <w:rsid w:val="003537FE"/>
    <w:rsid w:val="003538BB"/>
    <w:rsid w:val="00353CF6"/>
    <w:rsid w:val="00353DBE"/>
    <w:rsid w:val="00353DF9"/>
    <w:rsid w:val="0035401E"/>
    <w:rsid w:val="00354182"/>
    <w:rsid w:val="00354411"/>
    <w:rsid w:val="00354B5E"/>
    <w:rsid w:val="0035512A"/>
    <w:rsid w:val="0035514C"/>
    <w:rsid w:val="00355BC2"/>
    <w:rsid w:val="00356781"/>
    <w:rsid w:val="00356CF8"/>
    <w:rsid w:val="00356F4C"/>
    <w:rsid w:val="003572CA"/>
    <w:rsid w:val="00357362"/>
    <w:rsid w:val="00357F3C"/>
    <w:rsid w:val="0036018E"/>
    <w:rsid w:val="003609F4"/>
    <w:rsid w:val="003619F1"/>
    <w:rsid w:val="00362738"/>
    <w:rsid w:val="00362B74"/>
    <w:rsid w:val="00362C1F"/>
    <w:rsid w:val="003634B7"/>
    <w:rsid w:val="003634D6"/>
    <w:rsid w:val="00363F0E"/>
    <w:rsid w:val="003641F6"/>
    <w:rsid w:val="0036511C"/>
    <w:rsid w:val="00365439"/>
    <w:rsid w:val="00365D4C"/>
    <w:rsid w:val="003660F5"/>
    <w:rsid w:val="00366111"/>
    <w:rsid w:val="0036697C"/>
    <w:rsid w:val="00366DB5"/>
    <w:rsid w:val="003672DE"/>
    <w:rsid w:val="0036738F"/>
    <w:rsid w:val="00367727"/>
    <w:rsid w:val="00367924"/>
    <w:rsid w:val="00367A7A"/>
    <w:rsid w:val="00367DF7"/>
    <w:rsid w:val="00370A52"/>
    <w:rsid w:val="00370D81"/>
    <w:rsid w:val="00371020"/>
    <w:rsid w:val="00371580"/>
    <w:rsid w:val="00371D69"/>
    <w:rsid w:val="00372274"/>
    <w:rsid w:val="00372533"/>
    <w:rsid w:val="00372B6F"/>
    <w:rsid w:val="00372B75"/>
    <w:rsid w:val="003732BC"/>
    <w:rsid w:val="00373590"/>
    <w:rsid w:val="00373890"/>
    <w:rsid w:val="00373CBB"/>
    <w:rsid w:val="00373E95"/>
    <w:rsid w:val="00374DEF"/>
    <w:rsid w:val="0037527F"/>
    <w:rsid w:val="00375375"/>
    <w:rsid w:val="0037565E"/>
    <w:rsid w:val="00375820"/>
    <w:rsid w:val="0037588A"/>
    <w:rsid w:val="003759E8"/>
    <w:rsid w:val="003762AE"/>
    <w:rsid w:val="00376438"/>
    <w:rsid w:val="003769E6"/>
    <w:rsid w:val="00376F7B"/>
    <w:rsid w:val="003776B9"/>
    <w:rsid w:val="00377F64"/>
    <w:rsid w:val="00380236"/>
    <w:rsid w:val="00380DAB"/>
    <w:rsid w:val="00381447"/>
    <w:rsid w:val="0038197E"/>
    <w:rsid w:val="0038247B"/>
    <w:rsid w:val="00382E20"/>
    <w:rsid w:val="00383112"/>
    <w:rsid w:val="0038391A"/>
    <w:rsid w:val="00383937"/>
    <w:rsid w:val="00384093"/>
    <w:rsid w:val="003844B8"/>
    <w:rsid w:val="003844D2"/>
    <w:rsid w:val="00384699"/>
    <w:rsid w:val="00384732"/>
    <w:rsid w:val="00384793"/>
    <w:rsid w:val="00384B35"/>
    <w:rsid w:val="0038525E"/>
    <w:rsid w:val="00385E63"/>
    <w:rsid w:val="00386081"/>
    <w:rsid w:val="00386D7A"/>
    <w:rsid w:val="00386F4A"/>
    <w:rsid w:val="00386F90"/>
    <w:rsid w:val="00386FB2"/>
    <w:rsid w:val="00387165"/>
    <w:rsid w:val="003878ED"/>
    <w:rsid w:val="00390044"/>
    <w:rsid w:val="00391484"/>
    <w:rsid w:val="00391726"/>
    <w:rsid w:val="003920CD"/>
    <w:rsid w:val="00392846"/>
    <w:rsid w:val="00392A93"/>
    <w:rsid w:val="003931F5"/>
    <w:rsid w:val="00393413"/>
    <w:rsid w:val="00393501"/>
    <w:rsid w:val="00393B6D"/>
    <w:rsid w:val="00393D43"/>
    <w:rsid w:val="003941B1"/>
    <w:rsid w:val="00394293"/>
    <w:rsid w:val="003949DF"/>
    <w:rsid w:val="00394A71"/>
    <w:rsid w:val="00395058"/>
    <w:rsid w:val="00395423"/>
    <w:rsid w:val="00395704"/>
    <w:rsid w:val="00395997"/>
    <w:rsid w:val="00395BBE"/>
    <w:rsid w:val="00396DDB"/>
    <w:rsid w:val="003976AB"/>
    <w:rsid w:val="003977A5"/>
    <w:rsid w:val="003A05C7"/>
    <w:rsid w:val="003A1183"/>
    <w:rsid w:val="003A11CC"/>
    <w:rsid w:val="003A1439"/>
    <w:rsid w:val="003A16B7"/>
    <w:rsid w:val="003A293A"/>
    <w:rsid w:val="003A2B56"/>
    <w:rsid w:val="003A3836"/>
    <w:rsid w:val="003A3950"/>
    <w:rsid w:val="003A3B8E"/>
    <w:rsid w:val="003A3EFE"/>
    <w:rsid w:val="003A4040"/>
    <w:rsid w:val="003A482D"/>
    <w:rsid w:val="003A4B5E"/>
    <w:rsid w:val="003A590E"/>
    <w:rsid w:val="003A5B59"/>
    <w:rsid w:val="003A6266"/>
    <w:rsid w:val="003A636E"/>
    <w:rsid w:val="003A745C"/>
    <w:rsid w:val="003A7DA4"/>
    <w:rsid w:val="003B054C"/>
    <w:rsid w:val="003B0A0E"/>
    <w:rsid w:val="003B10B6"/>
    <w:rsid w:val="003B15BD"/>
    <w:rsid w:val="003B16DE"/>
    <w:rsid w:val="003B236A"/>
    <w:rsid w:val="003B2402"/>
    <w:rsid w:val="003B2B9E"/>
    <w:rsid w:val="003B3747"/>
    <w:rsid w:val="003B3A4E"/>
    <w:rsid w:val="003B3B88"/>
    <w:rsid w:val="003B460C"/>
    <w:rsid w:val="003B496D"/>
    <w:rsid w:val="003B4C14"/>
    <w:rsid w:val="003B4C60"/>
    <w:rsid w:val="003B515E"/>
    <w:rsid w:val="003B540B"/>
    <w:rsid w:val="003B541C"/>
    <w:rsid w:val="003B5905"/>
    <w:rsid w:val="003B6680"/>
    <w:rsid w:val="003B720A"/>
    <w:rsid w:val="003B7B28"/>
    <w:rsid w:val="003B7FDC"/>
    <w:rsid w:val="003C0036"/>
    <w:rsid w:val="003C0040"/>
    <w:rsid w:val="003C005C"/>
    <w:rsid w:val="003C0162"/>
    <w:rsid w:val="003C0603"/>
    <w:rsid w:val="003C08DF"/>
    <w:rsid w:val="003C1535"/>
    <w:rsid w:val="003C17BB"/>
    <w:rsid w:val="003C196A"/>
    <w:rsid w:val="003C226E"/>
    <w:rsid w:val="003C2EAD"/>
    <w:rsid w:val="003C3B80"/>
    <w:rsid w:val="003C3E82"/>
    <w:rsid w:val="003C458A"/>
    <w:rsid w:val="003C4606"/>
    <w:rsid w:val="003C46FB"/>
    <w:rsid w:val="003C4ADB"/>
    <w:rsid w:val="003C5011"/>
    <w:rsid w:val="003C51C3"/>
    <w:rsid w:val="003C6741"/>
    <w:rsid w:val="003C74F6"/>
    <w:rsid w:val="003C7527"/>
    <w:rsid w:val="003C775B"/>
    <w:rsid w:val="003C7BF2"/>
    <w:rsid w:val="003C7F40"/>
    <w:rsid w:val="003D07D1"/>
    <w:rsid w:val="003D0B79"/>
    <w:rsid w:val="003D0F8A"/>
    <w:rsid w:val="003D11C6"/>
    <w:rsid w:val="003D145F"/>
    <w:rsid w:val="003D178D"/>
    <w:rsid w:val="003D1960"/>
    <w:rsid w:val="003D1C4C"/>
    <w:rsid w:val="003D2055"/>
    <w:rsid w:val="003D216D"/>
    <w:rsid w:val="003D2429"/>
    <w:rsid w:val="003D27D9"/>
    <w:rsid w:val="003D3F32"/>
    <w:rsid w:val="003D465D"/>
    <w:rsid w:val="003D4B24"/>
    <w:rsid w:val="003D5223"/>
    <w:rsid w:val="003D6538"/>
    <w:rsid w:val="003D6D62"/>
    <w:rsid w:val="003D6E1D"/>
    <w:rsid w:val="003D6FAD"/>
    <w:rsid w:val="003D735B"/>
    <w:rsid w:val="003D79CB"/>
    <w:rsid w:val="003E045D"/>
    <w:rsid w:val="003E13DA"/>
    <w:rsid w:val="003E1CC9"/>
    <w:rsid w:val="003E2D20"/>
    <w:rsid w:val="003E2FDD"/>
    <w:rsid w:val="003E3BC7"/>
    <w:rsid w:val="003E3CC1"/>
    <w:rsid w:val="003E40F8"/>
    <w:rsid w:val="003E414E"/>
    <w:rsid w:val="003E522D"/>
    <w:rsid w:val="003E52E6"/>
    <w:rsid w:val="003E5418"/>
    <w:rsid w:val="003E5B42"/>
    <w:rsid w:val="003E632F"/>
    <w:rsid w:val="003E66EC"/>
    <w:rsid w:val="003E6B42"/>
    <w:rsid w:val="003E7559"/>
    <w:rsid w:val="003E7731"/>
    <w:rsid w:val="003E77E6"/>
    <w:rsid w:val="003E77F5"/>
    <w:rsid w:val="003E7C8E"/>
    <w:rsid w:val="003F02C3"/>
    <w:rsid w:val="003F0373"/>
    <w:rsid w:val="003F1DAE"/>
    <w:rsid w:val="003F215D"/>
    <w:rsid w:val="003F267E"/>
    <w:rsid w:val="003F26ED"/>
    <w:rsid w:val="003F285B"/>
    <w:rsid w:val="003F3037"/>
    <w:rsid w:val="003F33C0"/>
    <w:rsid w:val="003F3B9E"/>
    <w:rsid w:val="003F3C89"/>
    <w:rsid w:val="003F3D8D"/>
    <w:rsid w:val="003F3F3E"/>
    <w:rsid w:val="003F4305"/>
    <w:rsid w:val="003F4980"/>
    <w:rsid w:val="003F514C"/>
    <w:rsid w:val="003F537A"/>
    <w:rsid w:val="003F5E41"/>
    <w:rsid w:val="003F5EBD"/>
    <w:rsid w:val="003F5F36"/>
    <w:rsid w:val="003F63AA"/>
    <w:rsid w:val="003F6585"/>
    <w:rsid w:val="003F6B63"/>
    <w:rsid w:val="003F72F1"/>
    <w:rsid w:val="003F7682"/>
    <w:rsid w:val="00400BE4"/>
    <w:rsid w:val="00400D4D"/>
    <w:rsid w:val="00400E57"/>
    <w:rsid w:val="004013E8"/>
    <w:rsid w:val="004016B5"/>
    <w:rsid w:val="00401876"/>
    <w:rsid w:val="004018F7"/>
    <w:rsid w:val="00402034"/>
    <w:rsid w:val="004021A3"/>
    <w:rsid w:val="00402CA3"/>
    <w:rsid w:val="004031CA"/>
    <w:rsid w:val="00403236"/>
    <w:rsid w:val="004035D3"/>
    <w:rsid w:val="0040368A"/>
    <w:rsid w:val="00403A62"/>
    <w:rsid w:val="00404284"/>
    <w:rsid w:val="00404B33"/>
    <w:rsid w:val="00404E7F"/>
    <w:rsid w:val="0040517C"/>
    <w:rsid w:val="004057F4"/>
    <w:rsid w:val="004061F7"/>
    <w:rsid w:val="004067F9"/>
    <w:rsid w:val="0040706E"/>
    <w:rsid w:val="0040761F"/>
    <w:rsid w:val="00407B37"/>
    <w:rsid w:val="00407FB5"/>
    <w:rsid w:val="004105E7"/>
    <w:rsid w:val="00410615"/>
    <w:rsid w:val="00410FF6"/>
    <w:rsid w:val="00411851"/>
    <w:rsid w:val="00412C97"/>
    <w:rsid w:val="004135A2"/>
    <w:rsid w:val="004147D6"/>
    <w:rsid w:val="00414C02"/>
    <w:rsid w:val="00414F60"/>
    <w:rsid w:val="00415D09"/>
    <w:rsid w:val="00416BB7"/>
    <w:rsid w:val="00416DD5"/>
    <w:rsid w:val="00417959"/>
    <w:rsid w:val="004209A1"/>
    <w:rsid w:val="00420BC1"/>
    <w:rsid w:val="00420F0D"/>
    <w:rsid w:val="00421009"/>
    <w:rsid w:val="00421208"/>
    <w:rsid w:val="00421A4D"/>
    <w:rsid w:val="0042243D"/>
    <w:rsid w:val="00422EE1"/>
    <w:rsid w:val="00422F3B"/>
    <w:rsid w:val="0042306F"/>
    <w:rsid w:val="0042352F"/>
    <w:rsid w:val="004235A3"/>
    <w:rsid w:val="004238B7"/>
    <w:rsid w:val="0042399A"/>
    <w:rsid w:val="00424819"/>
    <w:rsid w:val="00424CC6"/>
    <w:rsid w:val="0042554C"/>
    <w:rsid w:val="00425BE6"/>
    <w:rsid w:val="00425C76"/>
    <w:rsid w:val="0042600E"/>
    <w:rsid w:val="00426215"/>
    <w:rsid w:val="004267B9"/>
    <w:rsid w:val="00426E55"/>
    <w:rsid w:val="00427134"/>
    <w:rsid w:val="0042757B"/>
    <w:rsid w:val="0042762B"/>
    <w:rsid w:val="004277BC"/>
    <w:rsid w:val="004277FC"/>
    <w:rsid w:val="00427A81"/>
    <w:rsid w:val="00427EDA"/>
    <w:rsid w:val="004301F3"/>
    <w:rsid w:val="00430387"/>
    <w:rsid w:val="00430700"/>
    <w:rsid w:val="0043113A"/>
    <w:rsid w:val="004319DD"/>
    <w:rsid w:val="004321D3"/>
    <w:rsid w:val="00432794"/>
    <w:rsid w:val="00432DCE"/>
    <w:rsid w:val="00433912"/>
    <w:rsid w:val="00433A1F"/>
    <w:rsid w:val="00433A32"/>
    <w:rsid w:val="00433A74"/>
    <w:rsid w:val="004342AF"/>
    <w:rsid w:val="004346EA"/>
    <w:rsid w:val="004350AF"/>
    <w:rsid w:val="0043595E"/>
    <w:rsid w:val="00435C3A"/>
    <w:rsid w:val="004365CC"/>
    <w:rsid w:val="00436731"/>
    <w:rsid w:val="00436985"/>
    <w:rsid w:val="00436A3F"/>
    <w:rsid w:val="00437330"/>
    <w:rsid w:val="00437916"/>
    <w:rsid w:val="00437B77"/>
    <w:rsid w:val="0044049D"/>
    <w:rsid w:val="00440A69"/>
    <w:rsid w:val="00441442"/>
    <w:rsid w:val="00441502"/>
    <w:rsid w:val="00441878"/>
    <w:rsid w:val="00441A19"/>
    <w:rsid w:val="00441A33"/>
    <w:rsid w:val="004420C9"/>
    <w:rsid w:val="0044239B"/>
    <w:rsid w:val="00442919"/>
    <w:rsid w:val="0044336D"/>
    <w:rsid w:val="00443D0C"/>
    <w:rsid w:val="00443D6B"/>
    <w:rsid w:val="00444574"/>
    <w:rsid w:val="00444B67"/>
    <w:rsid w:val="00444D91"/>
    <w:rsid w:val="00444ECE"/>
    <w:rsid w:val="00445170"/>
    <w:rsid w:val="00446530"/>
    <w:rsid w:val="0044687D"/>
    <w:rsid w:val="004469C7"/>
    <w:rsid w:val="00446B5A"/>
    <w:rsid w:val="0044701C"/>
    <w:rsid w:val="004471B8"/>
    <w:rsid w:val="004475B7"/>
    <w:rsid w:val="00447FF5"/>
    <w:rsid w:val="004507E5"/>
    <w:rsid w:val="00451211"/>
    <w:rsid w:val="00452126"/>
    <w:rsid w:val="00452680"/>
    <w:rsid w:val="004528B3"/>
    <w:rsid w:val="0045329D"/>
    <w:rsid w:val="004533DA"/>
    <w:rsid w:val="0045391C"/>
    <w:rsid w:val="00453DD4"/>
    <w:rsid w:val="00453F9C"/>
    <w:rsid w:val="00454699"/>
    <w:rsid w:val="00454D46"/>
    <w:rsid w:val="00454DF6"/>
    <w:rsid w:val="00455703"/>
    <w:rsid w:val="00455B3D"/>
    <w:rsid w:val="00455B4F"/>
    <w:rsid w:val="00455E0C"/>
    <w:rsid w:val="00456B4E"/>
    <w:rsid w:val="00457083"/>
    <w:rsid w:val="00457490"/>
    <w:rsid w:val="00457D69"/>
    <w:rsid w:val="00457DD2"/>
    <w:rsid w:val="00460793"/>
    <w:rsid w:val="00460DC5"/>
    <w:rsid w:val="00462753"/>
    <w:rsid w:val="00462B80"/>
    <w:rsid w:val="00463E1C"/>
    <w:rsid w:val="00463F52"/>
    <w:rsid w:val="0046420F"/>
    <w:rsid w:val="004646B4"/>
    <w:rsid w:val="00465D6F"/>
    <w:rsid w:val="004661F7"/>
    <w:rsid w:val="004665F0"/>
    <w:rsid w:val="00466859"/>
    <w:rsid w:val="00466ABD"/>
    <w:rsid w:val="00467156"/>
    <w:rsid w:val="00467493"/>
    <w:rsid w:val="00467CCF"/>
    <w:rsid w:val="00467ED8"/>
    <w:rsid w:val="004704EC"/>
    <w:rsid w:val="0047082D"/>
    <w:rsid w:val="00470AB6"/>
    <w:rsid w:val="00471356"/>
    <w:rsid w:val="00471832"/>
    <w:rsid w:val="00471E53"/>
    <w:rsid w:val="004725E4"/>
    <w:rsid w:val="004734A7"/>
    <w:rsid w:val="004744CD"/>
    <w:rsid w:val="00474631"/>
    <w:rsid w:val="00474FC1"/>
    <w:rsid w:val="00475752"/>
    <w:rsid w:val="00476B68"/>
    <w:rsid w:val="0047770A"/>
    <w:rsid w:val="00477841"/>
    <w:rsid w:val="00477A0E"/>
    <w:rsid w:val="00477DA8"/>
    <w:rsid w:val="004818E9"/>
    <w:rsid w:val="00481AA1"/>
    <w:rsid w:val="00482285"/>
    <w:rsid w:val="00482533"/>
    <w:rsid w:val="00483075"/>
    <w:rsid w:val="00483546"/>
    <w:rsid w:val="0048374F"/>
    <w:rsid w:val="00483957"/>
    <w:rsid w:val="004839D8"/>
    <w:rsid w:val="00483F03"/>
    <w:rsid w:val="00484197"/>
    <w:rsid w:val="00485699"/>
    <w:rsid w:val="004857F4"/>
    <w:rsid w:val="00485F97"/>
    <w:rsid w:val="00486518"/>
    <w:rsid w:val="00486AF7"/>
    <w:rsid w:val="00486C6F"/>
    <w:rsid w:val="00486E9E"/>
    <w:rsid w:val="00486F62"/>
    <w:rsid w:val="004871E6"/>
    <w:rsid w:val="00487420"/>
    <w:rsid w:val="0048778A"/>
    <w:rsid w:val="004901B4"/>
    <w:rsid w:val="00490AD6"/>
    <w:rsid w:val="00490C74"/>
    <w:rsid w:val="00490D27"/>
    <w:rsid w:val="00490EE1"/>
    <w:rsid w:val="00490FE6"/>
    <w:rsid w:val="00491CDB"/>
    <w:rsid w:val="00491F52"/>
    <w:rsid w:val="00492272"/>
    <w:rsid w:val="00492D56"/>
    <w:rsid w:val="00492DCC"/>
    <w:rsid w:val="0049337C"/>
    <w:rsid w:val="00493425"/>
    <w:rsid w:val="004939CE"/>
    <w:rsid w:val="00493ADD"/>
    <w:rsid w:val="00494CAC"/>
    <w:rsid w:val="0049512B"/>
    <w:rsid w:val="00495440"/>
    <w:rsid w:val="00495B5D"/>
    <w:rsid w:val="00496439"/>
    <w:rsid w:val="00497818"/>
    <w:rsid w:val="00497892"/>
    <w:rsid w:val="00497A0E"/>
    <w:rsid w:val="004A03CA"/>
    <w:rsid w:val="004A04D4"/>
    <w:rsid w:val="004A08EF"/>
    <w:rsid w:val="004A0F20"/>
    <w:rsid w:val="004A10C5"/>
    <w:rsid w:val="004A125A"/>
    <w:rsid w:val="004A1846"/>
    <w:rsid w:val="004A1A68"/>
    <w:rsid w:val="004A2005"/>
    <w:rsid w:val="004A2C1C"/>
    <w:rsid w:val="004A33F0"/>
    <w:rsid w:val="004A404B"/>
    <w:rsid w:val="004A426D"/>
    <w:rsid w:val="004A4B22"/>
    <w:rsid w:val="004A503E"/>
    <w:rsid w:val="004A51AE"/>
    <w:rsid w:val="004A55D3"/>
    <w:rsid w:val="004A62D2"/>
    <w:rsid w:val="004A636B"/>
    <w:rsid w:val="004A702A"/>
    <w:rsid w:val="004A7568"/>
    <w:rsid w:val="004A7AFC"/>
    <w:rsid w:val="004A7BE4"/>
    <w:rsid w:val="004B0A6F"/>
    <w:rsid w:val="004B1347"/>
    <w:rsid w:val="004B2112"/>
    <w:rsid w:val="004B213F"/>
    <w:rsid w:val="004B23D0"/>
    <w:rsid w:val="004B425E"/>
    <w:rsid w:val="004B445F"/>
    <w:rsid w:val="004B472F"/>
    <w:rsid w:val="004B5059"/>
    <w:rsid w:val="004B50C4"/>
    <w:rsid w:val="004B5531"/>
    <w:rsid w:val="004B62D2"/>
    <w:rsid w:val="004B6AF9"/>
    <w:rsid w:val="004C0228"/>
    <w:rsid w:val="004C0597"/>
    <w:rsid w:val="004C1262"/>
    <w:rsid w:val="004C15C7"/>
    <w:rsid w:val="004C1AA1"/>
    <w:rsid w:val="004C1E7F"/>
    <w:rsid w:val="004C248C"/>
    <w:rsid w:val="004C2795"/>
    <w:rsid w:val="004C27F3"/>
    <w:rsid w:val="004C35E4"/>
    <w:rsid w:val="004C37CB"/>
    <w:rsid w:val="004C3E95"/>
    <w:rsid w:val="004C4083"/>
    <w:rsid w:val="004C45CE"/>
    <w:rsid w:val="004C4901"/>
    <w:rsid w:val="004C5456"/>
    <w:rsid w:val="004C5613"/>
    <w:rsid w:val="004C58B8"/>
    <w:rsid w:val="004C595B"/>
    <w:rsid w:val="004C5AF4"/>
    <w:rsid w:val="004C602C"/>
    <w:rsid w:val="004C644E"/>
    <w:rsid w:val="004C6503"/>
    <w:rsid w:val="004C687F"/>
    <w:rsid w:val="004C79EC"/>
    <w:rsid w:val="004D03C7"/>
    <w:rsid w:val="004D03D2"/>
    <w:rsid w:val="004D0D6C"/>
    <w:rsid w:val="004D0F9B"/>
    <w:rsid w:val="004D100A"/>
    <w:rsid w:val="004D1312"/>
    <w:rsid w:val="004D23D0"/>
    <w:rsid w:val="004D267A"/>
    <w:rsid w:val="004D26BC"/>
    <w:rsid w:val="004D37AB"/>
    <w:rsid w:val="004D3F91"/>
    <w:rsid w:val="004D4987"/>
    <w:rsid w:val="004D499A"/>
    <w:rsid w:val="004D5886"/>
    <w:rsid w:val="004D58D4"/>
    <w:rsid w:val="004D5DB1"/>
    <w:rsid w:val="004D61C6"/>
    <w:rsid w:val="004D6308"/>
    <w:rsid w:val="004D6827"/>
    <w:rsid w:val="004D6DA2"/>
    <w:rsid w:val="004D6FDF"/>
    <w:rsid w:val="004D701B"/>
    <w:rsid w:val="004D706D"/>
    <w:rsid w:val="004D70EA"/>
    <w:rsid w:val="004E01B1"/>
    <w:rsid w:val="004E0C88"/>
    <w:rsid w:val="004E108E"/>
    <w:rsid w:val="004E158B"/>
    <w:rsid w:val="004E15FD"/>
    <w:rsid w:val="004E1707"/>
    <w:rsid w:val="004E1FD0"/>
    <w:rsid w:val="004E218C"/>
    <w:rsid w:val="004E2C37"/>
    <w:rsid w:val="004E2C62"/>
    <w:rsid w:val="004E306C"/>
    <w:rsid w:val="004E3398"/>
    <w:rsid w:val="004E3B03"/>
    <w:rsid w:val="004E3E4E"/>
    <w:rsid w:val="004E435E"/>
    <w:rsid w:val="004E4BD8"/>
    <w:rsid w:val="004E5063"/>
    <w:rsid w:val="004E52DD"/>
    <w:rsid w:val="004E53E1"/>
    <w:rsid w:val="004E5B52"/>
    <w:rsid w:val="004E5D54"/>
    <w:rsid w:val="004E633C"/>
    <w:rsid w:val="004E6C03"/>
    <w:rsid w:val="004E6F5D"/>
    <w:rsid w:val="004E72E6"/>
    <w:rsid w:val="004E7547"/>
    <w:rsid w:val="004E799F"/>
    <w:rsid w:val="004E7A27"/>
    <w:rsid w:val="004F0359"/>
    <w:rsid w:val="004F0400"/>
    <w:rsid w:val="004F19D9"/>
    <w:rsid w:val="004F1C08"/>
    <w:rsid w:val="004F1F0C"/>
    <w:rsid w:val="004F2017"/>
    <w:rsid w:val="004F233F"/>
    <w:rsid w:val="004F235A"/>
    <w:rsid w:val="004F32F1"/>
    <w:rsid w:val="004F4319"/>
    <w:rsid w:val="004F496E"/>
    <w:rsid w:val="004F5165"/>
    <w:rsid w:val="004F5ADD"/>
    <w:rsid w:val="004F7180"/>
    <w:rsid w:val="004F798B"/>
    <w:rsid w:val="004F7D51"/>
    <w:rsid w:val="005002C0"/>
    <w:rsid w:val="00500E59"/>
    <w:rsid w:val="005018EB"/>
    <w:rsid w:val="005019CE"/>
    <w:rsid w:val="00501DC9"/>
    <w:rsid w:val="0050204F"/>
    <w:rsid w:val="0050228B"/>
    <w:rsid w:val="005023DF"/>
    <w:rsid w:val="005033A0"/>
    <w:rsid w:val="00503815"/>
    <w:rsid w:val="00503FF2"/>
    <w:rsid w:val="00504088"/>
    <w:rsid w:val="0050448E"/>
    <w:rsid w:val="005046C7"/>
    <w:rsid w:val="00504766"/>
    <w:rsid w:val="00504D82"/>
    <w:rsid w:val="00504EA4"/>
    <w:rsid w:val="00505212"/>
    <w:rsid w:val="0050538D"/>
    <w:rsid w:val="00505A4C"/>
    <w:rsid w:val="00505B26"/>
    <w:rsid w:val="00505B6C"/>
    <w:rsid w:val="00505BCD"/>
    <w:rsid w:val="00505D0D"/>
    <w:rsid w:val="00506482"/>
    <w:rsid w:val="005066BA"/>
    <w:rsid w:val="00506957"/>
    <w:rsid w:val="00506F54"/>
    <w:rsid w:val="00507726"/>
    <w:rsid w:val="00507DC6"/>
    <w:rsid w:val="005112BF"/>
    <w:rsid w:val="005112D4"/>
    <w:rsid w:val="00511AC3"/>
    <w:rsid w:val="00511C46"/>
    <w:rsid w:val="00512508"/>
    <w:rsid w:val="00512E7A"/>
    <w:rsid w:val="00513284"/>
    <w:rsid w:val="005139A0"/>
    <w:rsid w:val="00513F24"/>
    <w:rsid w:val="00513F8C"/>
    <w:rsid w:val="005141A5"/>
    <w:rsid w:val="00514687"/>
    <w:rsid w:val="0051510D"/>
    <w:rsid w:val="00515BFB"/>
    <w:rsid w:val="00515C0B"/>
    <w:rsid w:val="005160F1"/>
    <w:rsid w:val="005161A3"/>
    <w:rsid w:val="00516254"/>
    <w:rsid w:val="00516BC0"/>
    <w:rsid w:val="00516E09"/>
    <w:rsid w:val="00517521"/>
    <w:rsid w:val="005206D4"/>
    <w:rsid w:val="005208DF"/>
    <w:rsid w:val="00520B57"/>
    <w:rsid w:val="00520ECF"/>
    <w:rsid w:val="00521458"/>
    <w:rsid w:val="00521872"/>
    <w:rsid w:val="00521C5C"/>
    <w:rsid w:val="00521DF2"/>
    <w:rsid w:val="00522111"/>
    <w:rsid w:val="00522273"/>
    <w:rsid w:val="0052293A"/>
    <w:rsid w:val="00522A0C"/>
    <w:rsid w:val="00522C91"/>
    <w:rsid w:val="005237C6"/>
    <w:rsid w:val="0052404F"/>
    <w:rsid w:val="00524718"/>
    <w:rsid w:val="00524CB8"/>
    <w:rsid w:val="00524D1D"/>
    <w:rsid w:val="0052515D"/>
    <w:rsid w:val="00525414"/>
    <w:rsid w:val="0052592B"/>
    <w:rsid w:val="00525A11"/>
    <w:rsid w:val="00525A66"/>
    <w:rsid w:val="00525DAE"/>
    <w:rsid w:val="00526087"/>
    <w:rsid w:val="005271C4"/>
    <w:rsid w:val="00527973"/>
    <w:rsid w:val="005301B7"/>
    <w:rsid w:val="005315F2"/>
    <w:rsid w:val="00531EC9"/>
    <w:rsid w:val="00531EDA"/>
    <w:rsid w:val="0053232B"/>
    <w:rsid w:val="00532489"/>
    <w:rsid w:val="00532E62"/>
    <w:rsid w:val="0053320A"/>
    <w:rsid w:val="00533281"/>
    <w:rsid w:val="0053385F"/>
    <w:rsid w:val="00533E05"/>
    <w:rsid w:val="00533ECE"/>
    <w:rsid w:val="005341BE"/>
    <w:rsid w:val="005341FD"/>
    <w:rsid w:val="005344F8"/>
    <w:rsid w:val="00534759"/>
    <w:rsid w:val="00534B0B"/>
    <w:rsid w:val="00534EE0"/>
    <w:rsid w:val="00534F43"/>
    <w:rsid w:val="005352DF"/>
    <w:rsid w:val="0053532C"/>
    <w:rsid w:val="0053563A"/>
    <w:rsid w:val="00535FD1"/>
    <w:rsid w:val="0053699C"/>
    <w:rsid w:val="00536E23"/>
    <w:rsid w:val="00536F39"/>
    <w:rsid w:val="00537447"/>
    <w:rsid w:val="00537820"/>
    <w:rsid w:val="00537AB8"/>
    <w:rsid w:val="00537E21"/>
    <w:rsid w:val="005405B3"/>
    <w:rsid w:val="00540771"/>
    <w:rsid w:val="00540CD4"/>
    <w:rsid w:val="005421C7"/>
    <w:rsid w:val="005428EF"/>
    <w:rsid w:val="00543217"/>
    <w:rsid w:val="00543595"/>
    <w:rsid w:val="005437CD"/>
    <w:rsid w:val="00543AEB"/>
    <w:rsid w:val="00544C37"/>
    <w:rsid w:val="0054589C"/>
    <w:rsid w:val="005458DB"/>
    <w:rsid w:val="00546F11"/>
    <w:rsid w:val="00546FD5"/>
    <w:rsid w:val="005470E0"/>
    <w:rsid w:val="005475C4"/>
    <w:rsid w:val="00550376"/>
    <w:rsid w:val="0055108D"/>
    <w:rsid w:val="005510F7"/>
    <w:rsid w:val="00551F24"/>
    <w:rsid w:val="005521F7"/>
    <w:rsid w:val="00552741"/>
    <w:rsid w:val="00552E13"/>
    <w:rsid w:val="00553563"/>
    <w:rsid w:val="00554027"/>
    <w:rsid w:val="0055449A"/>
    <w:rsid w:val="00555194"/>
    <w:rsid w:val="00555267"/>
    <w:rsid w:val="005561E7"/>
    <w:rsid w:val="00556421"/>
    <w:rsid w:val="0055678E"/>
    <w:rsid w:val="00556ABC"/>
    <w:rsid w:val="005573DF"/>
    <w:rsid w:val="005574CD"/>
    <w:rsid w:val="0056049D"/>
    <w:rsid w:val="00560AF3"/>
    <w:rsid w:val="005610BD"/>
    <w:rsid w:val="00561471"/>
    <w:rsid w:val="0056163F"/>
    <w:rsid w:val="00561C93"/>
    <w:rsid w:val="00562383"/>
    <w:rsid w:val="0056293C"/>
    <w:rsid w:val="0056367D"/>
    <w:rsid w:val="00563A9D"/>
    <w:rsid w:val="005643C6"/>
    <w:rsid w:val="0056490A"/>
    <w:rsid w:val="00564A33"/>
    <w:rsid w:val="00564E87"/>
    <w:rsid w:val="005650AD"/>
    <w:rsid w:val="00565159"/>
    <w:rsid w:val="00565468"/>
    <w:rsid w:val="00565C96"/>
    <w:rsid w:val="00565E45"/>
    <w:rsid w:val="005662B2"/>
    <w:rsid w:val="005678A8"/>
    <w:rsid w:val="00567E93"/>
    <w:rsid w:val="005705FC"/>
    <w:rsid w:val="00570CDB"/>
    <w:rsid w:val="00570F21"/>
    <w:rsid w:val="00570F4C"/>
    <w:rsid w:val="00571145"/>
    <w:rsid w:val="00571355"/>
    <w:rsid w:val="00571463"/>
    <w:rsid w:val="005719D0"/>
    <w:rsid w:val="00571DA7"/>
    <w:rsid w:val="00571FC4"/>
    <w:rsid w:val="00571FF3"/>
    <w:rsid w:val="00572CA9"/>
    <w:rsid w:val="00572E44"/>
    <w:rsid w:val="00573863"/>
    <w:rsid w:val="00573F02"/>
    <w:rsid w:val="0057526D"/>
    <w:rsid w:val="00575736"/>
    <w:rsid w:val="00575D46"/>
    <w:rsid w:val="00575DB4"/>
    <w:rsid w:val="00576269"/>
    <w:rsid w:val="005764C6"/>
    <w:rsid w:val="00576A4D"/>
    <w:rsid w:val="00576DA5"/>
    <w:rsid w:val="005771E5"/>
    <w:rsid w:val="005776E9"/>
    <w:rsid w:val="005779C3"/>
    <w:rsid w:val="00577D4D"/>
    <w:rsid w:val="00577E52"/>
    <w:rsid w:val="00577F5E"/>
    <w:rsid w:val="0058130A"/>
    <w:rsid w:val="00581B5E"/>
    <w:rsid w:val="00581D8C"/>
    <w:rsid w:val="005820B5"/>
    <w:rsid w:val="005820FD"/>
    <w:rsid w:val="00582AF0"/>
    <w:rsid w:val="005830F6"/>
    <w:rsid w:val="005831BC"/>
    <w:rsid w:val="005831D7"/>
    <w:rsid w:val="00583673"/>
    <w:rsid w:val="00583927"/>
    <w:rsid w:val="005845B2"/>
    <w:rsid w:val="00584AB7"/>
    <w:rsid w:val="005852C2"/>
    <w:rsid w:val="00585E59"/>
    <w:rsid w:val="005862D5"/>
    <w:rsid w:val="00586967"/>
    <w:rsid w:val="00586BE3"/>
    <w:rsid w:val="00586C13"/>
    <w:rsid w:val="00590017"/>
    <w:rsid w:val="00590826"/>
    <w:rsid w:val="00590C96"/>
    <w:rsid w:val="005914F8"/>
    <w:rsid w:val="0059161A"/>
    <w:rsid w:val="00591624"/>
    <w:rsid w:val="00591ED6"/>
    <w:rsid w:val="00592E44"/>
    <w:rsid w:val="0059300F"/>
    <w:rsid w:val="00593B5A"/>
    <w:rsid w:val="005940FD"/>
    <w:rsid w:val="005941AA"/>
    <w:rsid w:val="005942BE"/>
    <w:rsid w:val="00594A66"/>
    <w:rsid w:val="00594EF1"/>
    <w:rsid w:val="00595243"/>
    <w:rsid w:val="00595856"/>
    <w:rsid w:val="00595F98"/>
    <w:rsid w:val="00596924"/>
    <w:rsid w:val="00596D9C"/>
    <w:rsid w:val="0059758D"/>
    <w:rsid w:val="00597856"/>
    <w:rsid w:val="00597912"/>
    <w:rsid w:val="00597E05"/>
    <w:rsid w:val="005A0323"/>
    <w:rsid w:val="005A0514"/>
    <w:rsid w:val="005A0D20"/>
    <w:rsid w:val="005A0E56"/>
    <w:rsid w:val="005A0E98"/>
    <w:rsid w:val="005A1600"/>
    <w:rsid w:val="005A184A"/>
    <w:rsid w:val="005A1A8E"/>
    <w:rsid w:val="005A211B"/>
    <w:rsid w:val="005A24A7"/>
    <w:rsid w:val="005A2502"/>
    <w:rsid w:val="005A25B0"/>
    <w:rsid w:val="005A295B"/>
    <w:rsid w:val="005A2FF7"/>
    <w:rsid w:val="005A43EE"/>
    <w:rsid w:val="005A49B6"/>
    <w:rsid w:val="005A4A7D"/>
    <w:rsid w:val="005A5C93"/>
    <w:rsid w:val="005A5E6B"/>
    <w:rsid w:val="005A600A"/>
    <w:rsid w:val="005A60C4"/>
    <w:rsid w:val="005A6D02"/>
    <w:rsid w:val="005A7087"/>
    <w:rsid w:val="005A70EC"/>
    <w:rsid w:val="005B020A"/>
    <w:rsid w:val="005B04B3"/>
    <w:rsid w:val="005B0ACC"/>
    <w:rsid w:val="005B0D61"/>
    <w:rsid w:val="005B0DB5"/>
    <w:rsid w:val="005B144D"/>
    <w:rsid w:val="005B16FC"/>
    <w:rsid w:val="005B18B0"/>
    <w:rsid w:val="005B22CE"/>
    <w:rsid w:val="005B24F5"/>
    <w:rsid w:val="005B27D0"/>
    <w:rsid w:val="005B29F9"/>
    <w:rsid w:val="005B3068"/>
    <w:rsid w:val="005B3290"/>
    <w:rsid w:val="005B395A"/>
    <w:rsid w:val="005B3AE1"/>
    <w:rsid w:val="005B3EEE"/>
    <w:rsid w:val="005B423F"/>
    <w:rsid w:val="005B425B"/>
    <w:rsid w:val="005B4327"/>
    <w:rsid w:val="005B4C5E"/>
    <w:rsid w:val="005B521F"/>
    <w:rsid w:val="005B58D4"/>
    <w:rsid w:val="005B6222"/>
    <w:rsid w:val="005B652A"/>
    <w:rsid w:val="005B6997"/>
    <w:rsid w:val="005B7370"/>
    <w:rsid w:val="005B745F"/>
    <w:rsid w:val="005B7520"/>
    <w:rsid w:val="005B7678"/>
    <w:rsid w:val="005B773A"/>
    <w:rsid w:val="005B785C"/>
    <w:rsid w:val="005C03D7"/>
    <w:rsid w:val="005C075F"/>
    <w:rsid w:val="005C1E50"/>
    <w:rsid w:val="005C2811"/>
    <w:rsid w:val="005C297F"/>
    <w:rsid w:val="005C2B8D"/>
    <w:rsid w:val="005C3451"/>
    <w:rsid w:val="005C34BE"/>
    <w:rsid w:val="005C34E3"/>
    <w:rsid w:val="005C3B05"/>
    <w:rsid w:val="005C3ED9"/>
    <w:rsid w:val="005C4169"/>
    <w:rsid w:val="005C4687"/>
    <w:rsid w:val="005C4694"/>
    <w:rsid w:val="005C488C"/>
    <w:rsid w:val="005C5300"/>
    <w:rsid w:val="005C5712"/>
    <w:rsid w:val="005C5E23"/>
    <w:rsid w:val="005C6070"/>
    <w:rsid w:val="005C648F"/>
    <w:rsid w:val="005C7ACE"/>
    <w:rsid w:val="005C7E90"/>
    <w:rsid w:val="005D0287"/>
    <w:rsid w:val="005D0B0F"/>
    <w:rsid w:val="005D0C1B"/>
    <w:rsid w:val="005D0D9F"/>
    <w:rsid w:val="005D0E38"/>
    <w:rsid w:val="005D1017"/>
    <w:rsid w:val="005D1937"/>
    <w:rsid w:val="005D1A4D"/>
    <w:rsid w:val="005D1AEB"/>
    <w:rsid w:val="005D26A5"/>
    <w:rsid w:val="005D27FC"/>
    <w:rsid w:val="005D4647"/>
    <w:rsid w:val="005D4681"/>
    <w:rsid w:val="005D47CF"/>
    <w:rsid w:val="005D49BE"/>
    <w:rsid w:val="005D4BDE"/>
    <w:rsid w:val="005D4CA2"/>
    <w:rsid w:val="005D5392"/>
    <w:rsid w:val="005D5ADA"/>
    <w:rsid w:val="005D6088"/>
    <w:rsid w:val="005D64A2"/>
    <w:rsid w:val="005D6550"/>
    <w:rsid w:val="005D70BA"/>
    <w:rsid w:val="005D74A6"/>
    <w:rsid w:val="005E0637"/>
    <w:rsid w:val="005E0E78"/>
    <w:rsid w:val="005E0F84"/>
    <w:rsid w:val="005E160C"/>
    <w:rsid w:val="005E1CF9"/>
    <w:rsid w:val="005E24FA"/>
    <w:rsid w:val="005E260E"/>
    <w:rsid w:val="005E2CD8"/>
    <w:rsid w:val="005E3343"/>
    <w:rsid w:val="005E3A18"/>
    <w:rsid w:val="005E44A6"/>
    <w:rsid w:val="005E4698"/>
    <w:rsid w:val="005E4768"/>
    <w:rsid w:val="005E483D"/>
    <w:rsid w:val="005E4D00"/>
    <w:rsid w:val="005E4E2A"/>
    <w:rsid w:val="005E511C"/>
    <w:rsid w:val="005E5335"/>
    <w:rsid w:val="005E5FCA"/>
    <w:rsid w:val="005E6540"/>
    <w:rsid w:val="005E662B"/>
    <w:rsid w:val="005E6682"/>
    <w:rsid w:val="005E7104"/>
    <w:rsid w:val="005E71D0"/>
    <w:rsid w:val="005E7BF8"/>
    <w:rsid w:val="005F0480"/>
    <w:rsid w:val="005F0C50"/>
    <w:rsid w:val="005F0DA6"/>
    <w:rsid w:val="005F0E5F"/>
    <w:rsid w:val="005F164E"/>
    <w:rsid w:val="005F18F1"/>
    <w:rsid w:val="005F21A2"/>
    <w:rsid w:val="005F24CA"/>
    <w:rsid w:val="005F25B7"/>
    <w:rsid w:val="005F2CB7"/>
    <w:rsid w:val="005F2FA1"/>
    <w:rsid w:val="005F3463"/>
    <w:rsid w:val="005F3A73"/>
    <w:rsid w:val="005F5749"/>
    <w:rsid w:val="005F6D45"/>
    <w:rsid w:val="005F6DFC"/>
    <w:rsid w:val="005F7EF2"/>
    <w:rsid w:val="006008A4"/>
    <w:rsid w:val="006008C1"/>
    <w:rsid w:val="00600C5A"/>
    <w:rsid w:val="00601169"/>
    <w:rsid w:val="006013C4"/>
    <w:rsid w:val="00601561"/>
    <w:rsid w:val="00601648"/>
    <w:rsid w:val="00601D92"/>
    <w:rsid w:val="006021CA"/>
    <w:rsid w:val="00602360"/>
    <w:rsid w:val="006025A7"/>
    <w:rsid w:val="0060262C"/>
    <w:rsid w:val="006028FB"/>
    <w:rsid w:val="00602DA1"/>
    <w:rsid w:val="00603BDF"/>
    <w:rsid w:val="00604574"/>
    <w:rsid w:val="00604ABA"/>
    <w:rsid w:val="00604C29"/>
    <w:rsid w:val="00604D95"/>
    <w:rsid w:val="006057D7"/>
    <w:rsid w:val="006061C5"/>
    <w:rsid w:val="00607042"/>
    <w:rsid w:val="0060727B"/>
    <w:rsid w:val="00607740"/>
    <w:rsid w:val="00607A09"/>
    <w:rsid w:val="00607C5B"/>
    <w:rsid w:val="0061047D"/>
    <w:rsid w:val="006108D0"/>
    <w:rsid w:val="006109BF"/>
    <w:rsid w:val="00611055"/>
    <w:rsid w:val="00611A94"/>
    <w:rsid w:val="00611B13"/>
    <w:rsid w:val="00611E19"/>
    <w:rsid w:val="00611F02"/>
    <w:rsid w:val="00611F03"/>
    <w:rsid w:val="006126BD"/>
    <w:rsid w:val="00612A4B"/>
    <w:rsid w:val="00612A8F"/>
    <w:rsid w:val="00612B64"/>
    <w:rsid w:val="006132B1"/>
    <w:rsid w:val="00614BF2"/>
    <w:rsid w:val="00614D35"/>
    <w:rsid w:val="00615A9F"/>
    <w:rsid w:val="00615C1A"/>
    <w:rsid w:val="0061607F"/>
    <w:rsid w:val="006163C1"/>
    <w:rsid w:val="00616975"/>
    <w:rsid w:val="006172BA"/>
    <w:rsid w:val="0061777C"/>
    <w:rsid w:val="00617B11"/>
    <w:rsid w:val="00617EBD"/>
    <w:rsid w:val="006205BF"/>
    <w:rsid w:val="006206B5"/>
    <w:rsid w:val="00620DB2"/>
    <w:rsid w:val="00621286"/>
    <w:rsid w:val="0062169F"/>
    <w:rsid w:val="00621EA2"/>
    <w:rsid w:val="00622099"/>
    <w:rsid w:val="00622C8C"/>
    <w:rsid w:val="00622F5E"/>
    <w:rsid w:val="00623210"/>
    <w:rsid w:val="00624144"/>
    <w:rsid w:val="0062453E"/>
    <w:rsid w:val="006245A8"/>
    <w:rsid w:val="0062545D"/>
    <w:rsid w:val="006256E8"/>
    <w:rsid w:val="00625D93"/>
    <w:rsid w:val="00625ED4"/>
    <w:rsid w:val="006263CA"/>
    <w:rsid w:val="00626727"/>
    <w:rsid w:val="00626EC2"/>
    <w:rsid w:val="00627325"/>
    <w:rsid w:val="00627422"/>
    <w:rsid w:val="0062744C"/>
    <w:rsid w:val="00627584"/>
    <w:rsid w:val="00627DFF"/>
    <w:rsid w:val="0063000D"/>
    <w:rsid w:val="006302AD"/>
    <w:rsid w:val="00630930"/>
    <w:rsid w:val="00630C07"/>
    <w:rsid w:val="006310EB"/>
    <w:rsid w:val="00631BA5"/>
    <w:rsid w:val="006323DD"/>
    <w:rsid w:val="0063253F"/>
    <w:rsid w:val="006328A5"/>
    <w:rsid w:val="00632EF7"/>
    <w:rsid w:val="006336F3"/>
    <w:rsid w:val="00633A6D"/>
    <w:rsid w:val="00633CBD"/>
    <w:rsid w:val="00633CC1"/>
    <w:rsid w:val="00634188"/>
    <w:rsid w:val="00634B6C"/>
    <w:rsid w:val="00634D6C"/>
    <w:rsid w:val="00635643"/>
    <w:rsid w:val="00635680"/>
    <w:rsid w:val="006358DD"/>
    <w:rsid w:val="0063632E"/>
    <w:rsid w:val="006365B3"/>
    <w:rsid w:val="00636649"/>
    <w:rsid w:val="00636833"/>
    <w:rsid w:val="0063698C"/>
    <w:rsid w:val="00636E05"/>
    <w:rsid w:val="00637674"/>
    <w:rsid w:val="00637745"/>
    <w:rsid w:val="006379D9"/>
    <w:rsid w:val="00637FA5"/>
    <w:rsid w:val="00640C8B"/>
    <w:rsid w:val="00641527"/>
    <w:rsid w:val="00641672"/>
    <w:rsid w:val="00641FE0"/>
    <w:rsid w:val="00642055"/>
    <w:rsid w:val="006422BF"/>
    <w:rsid w:val="00642365"/>
    <w:rsid w:val="0064253C"/>
    <w:rsid w:val="006426D4"/>
    <w:rsid w:val="0064277B"/>
    <w:rsid w:val="00642A56"/>
    <w:rsid w:val="00642B82"/>
    <w:rsid w:val="00642BCC"/>
    <w:rsid w:val="00642E6E"/>
    <w:rsid w:val="00642ECC"/>
    <w:rsid w:val="006437A0"/>
    <w:rsid w:val="00644774"/>
    <w:rsid w:val="00644B07"/>
    <w:rsid w:val="00645182"/>
    <w:rsid w:val="00645A9D"/>
    <w:rsid w:val="00645BA5"/>
    <w:rsid w:val="00645E95"/>
    <w:rsid w:val="006462D8"/>
    <w:rsid w:val="00646510"/>
    <w:rsid w:val="006467E0"/>
    <w:rsid w:val="00650A6C"/>
    <w:rsid w:val="00651056"/>
    <w:rsid w:val="006511B5"/>
    <w:rsid w:val="006512C6"/>
    <w:rsid w:val="00651812"/>
    <w:rsid w:val="00651968"/>
    <w:rsid w:val="00652469"/>
    <w:rsid w:val="0065251D"/>
    <w:rsid w:val="00652C1B"/>
    <w:rsid w:val="006534F2"/>
    <w:rsid w:val="006534FE"/>
    <w:rsid w:val="00653742"/>
    <w:rsid w:val="00653A19"/>
    <w:rsid w:val="006545F8"/>
    <w:rsid w:val="0065534E"/>
    <w:rsid w:val="00656BD1"/>
    <w:rsid w:val="00656C9C"/>
    <w:rsid w:val="00656FF0"/>
    <w:rsid w:val="0065744B"/>
    <w:rsid w:val="0065762B"/>
    <w:rsid w:val="00657BA4"/>
    <w:rsid w:val="00660439"/>
    <w:rsid w:val="0066195F"/>
    <w:rsid w:val="00661A85"/>
    <w:rsid w:val="00661C5B"/>
    <w:rsid w:val="00661CD7"/>
    <w:rsid w:val="00662AE1"/>
    <w:rsid w:val="00662E5C"/>
    <w:rsid w:val="00662FCF"/>
    <w:rsid w:val="006640E7"/>
    <w:rsid w:val="0066418C"/>
    <w:rsid w:val="006641D7"/>
    <w:rsid w:val="006644E0"/>
    <w:rsid w:val="00664606"/>
    <w:rsid w:val="0066460A"/>
    <w:rsid w:val="00664954"/>
    <w:rsid w:val="006649F2"/>
    <w:rsid w:val="00666DAF"/>
    <w:rsid w:val="0066708A"/>
    <w:rsid w:val="0066724B"/>
    <w:rsid w:val="0066756C"/>
    <w:rsid w:val="00667C76"/>
    <w:rsid w:val="0067091D"/>
    <w:rsid w:val="0067186B"/>
    <w:rsid w:val="00671DAF"/>
    <w:rsid w:val="0067229E"/>
    <w:rsid w:val="00672754"/>
    <w:rsid w:val="00672986"/>
    <w:rsid w:val="00672A6B"/>
    <w:rsid w:val="00672B06"/>
    <w:rsid w:val="00673105"/>
    <w:rsid w:val="00674018"/>
    <w:rsid w:val="00675682"/>
    <w:rsid w:val="00675A7A"/>
    <w:rsid w:val="00676784"/>
    <w:rsid w:val="00676C70"/>
    <w:rsid w:val="00676C7B"/>
    <w:rsid w:val="00676E67"/>
    <w:rsid w:val="0067707D"/>
    <w:rsid w:val="0067746E"/>
    <w:rsid w:val="006776C1"/>
    <w:rsid w:val="006779E6"/>
    <w:rsid w:val="00677C24"/>
    <w:rsid w:val="0068010B"/>
    <w:rsid w:val="0068057F"/>
    <w:rsid w:val="00680893"/>
    <w:rsid w:val="0068122B"/>
    <w:rsid w:val="006815B4"/>
    <w:rsid w:val="00681E28"/>
    <w:rsid w:val="00681EFA"/>
    <w:rsid w:val="00683073"/>
    <w:rsid w:val="006834F9"/>
    <w:rsid w:val="00683523"/>
    <w:rsid w:val="006837E5"/>
    <w:rsid w:val="0068435F"/>
    <w:rsid w:val="00684388"/>
    <w:rsid w:val="00684820"/>
    <w:rsid w:val="00685E5A"/>
    <w:rsid w:val="00685F88"/>
    <w:rsid w:val="006868FD"/>
    <w:rsid w:val="00686F22"/>
    <w:rsid w:val="00687049"/>
    <w:rsid w:val="006874D5"/>
    <w:rsid w:val="00687E9D"/>
    <w:rsid w:val="00687FA0"/>
    <w:rsid w:val="00690325"/>
    <w:rsid w:val="006905B7"/>
    <w:rsid w:val="0069082C"/>
    <w:rsid w:val="00691640"/>
    <w:rsid w:val="00691712"/>
    <w:rsid w:val="00691F91"/>
    <w:rsid w:val="00692101"/>
    <w:rsid w:val="0069236D"/>
    <w:rsid w:val="00692D14"/>
    <w:rsid w:val="00693017"/>
    <w:rsid w:val="00693175"/>
    <w:rsid w:val="0069321D"/>
    <w:rsid w:val="00693FC5"/>
    <w:rsid w:val="00694032"/>
    <w:rsid w:val="00694142"/>
    <w:rsid w:val="006952C5"/>
    <w:rsid w:val="00695532"/>
    <w:rsid w:val="00695930"/>
    <w:rsid w:val="00695D88"/>
    <w:rsid w:val="00696129"/>
    <w:rsid w:val="0069619A"/>
    <w:rsid w:val="0069689D"/>
    <w:rsid w:val="00696D5A"/>
    <w:rsid w:val="00697DD4"/>
    <w:rsid w:val="006A01F0"/>
    <w:rsid w:val="006A03E0"/>
    <w:rsid w:val="006A070B"/>
    <w:rsid w:val="006A0826"/>
    <w:rsid w:val="006A0EC0"/>
    <w:rsid w:val="006A0FA0"/>
    <w:rsid w:val="006A2492"/>
    <w:rsid w:val="006A260F"/>
    <w:rsid w:val="006A310E"/>
    <w:rsid w:val="006A3327"/>
    <w:rsid w:val="006A3468"/>
    <w:rsid w:val="006A3D61"/>
    <w:rsid w:val="006A3DC3"/>
    <w:rsid w:val="006A3DDC"/>
    <w:rsid w:val="006A41D1"/>
    <w:rsid w:val="006A4388"/>
    <w:rsid w:val="006A4DB9"/>
    <w:rsid w:val="006A532F"/>
    <w:rsid w:val="006A55B6"/>
    <w:rsid w:val="006A5712"/>
    <w:rsid w:val="006A57AF"/>
    <w:rsid w:val="006A5B26"/>
    <w:rsid w:val="006A60E0"/>
    <w:rsid w:val="006A66BB"/>
    <w:rsid w:val="006A708A"/>
    <w:rsid w:val="006A7D54"/>
    <w:rsid w:val="006B12E3"/>
    <w:rsid w:val="006B1341"/>
    <w:rsid w:val="006B1376"/>
    <w:rsid w:val="006B1577"/>
    <w:rsid w:val="006B1A93"/>
    <w:rsid w:val="006B22CB"/>
    <w:rsid w:val="006B2DDD"/>
    <w:rsid w:val="006B2F24"/>
    <w:rsid w:val="006B3304"/>
    <w:rsid w:val="006B3499"/>
    <w:rsid w:val="006B620A"/>
    <w:rsid w:val="006B6964"/>
    <w:rsid w:val="006B6A55"/>
    <w:rsid w:val="006B7764"/>
    <w:rsid w:val="006B7777"/>
    <w:rsid w:val="006B7CE7"/>
    <w:rsid w:val="006C18CA"/>
    <w:rsid w:val="006C1D57"/>
    <w:rsid w:val="006C21AF"/>
    <w:rsid w:val="006C21E1"/>
    <w:rsid w:val="006C23A4"/>
    <w:rsid w:val="006C2555"/>
    <w:rsid w:val="006C2784"/>
    <w:rsid w:val="006C294F"/>
    <w:rsid w:val="006C2D57"/>
    <w:rsid w:val="006C2DC4"/>
    <w:rsid w:val="006C3F55"/>
    <w:rsid w:val="006C43E8"/>
    <w:rsid w:val="006C4AA8"/>
    <w:rsid w:val="006C4BF5"/>
    <w:rsid w:val="006C4D9A"/>
    <w:rsid w:val="006C4FBF"/>
    <w:rsid w:val="006C5056"/>
    <w:rsid w:val="006C5418"/>
    <w:rsid w:val="006C562D"/>
    <w:rsid w:val="006C5F4B"/>
    <w:rsid w:val="006C64A9"/>
    <w:rsid w:val="006C6B20"/>
    <w:rsid w:val="006C7341"/>
    <w:rsid w:val="006C7B65"/>
    <w:rsid w:val="006D0957"/>
    <w:rsid w:val="006D0A5C"/>
    <w:rsid w:val="006D0D87"/>
    <w:rsid w:val="006D0EAC"/>
    <w:rsid w:val="006D2C66"/>
    <w:rsid w:val="006D2CFE"/>
    <w:rsid w:val="006D3734"/>
    <w:rsid w:val="006D3ECA"/>
    <w:rsid w:val="006D4063"/>
    <w:rsid w:val="006D4DEE"/>
    <w:rsid w:val="006D4F50"/>
    <w:rsid w:val="006D588A"/>
    <w:rsid w:val="006D5C62"/>
    <w:rsid w:val="006D5EB1"/>
    <w:rsid w:val="006D5EB9"/>
    <w:rsid w:val="006D6069"/>
    <w:rsid w:val="006D634E"/>
    <w:rsid w:val="006D69A2"/>
    <w:rsid w:val="006D74A6"/>
    <w:rsid w:val="006D7559"/>
    <w:rsid w:val="006E01B2"/>
    <w:rsid w:val="006E06AF"/>
    <w:rsid w:val="006E0733"/>
    <w:rsid w:val="006E0933"/>
    <w:rsid w:val="006E0B8F"/>
    <w:rsid w:val="006E0EDE"/>
    <w:rsid w:val="006E0F73"/>
    <w:rsid w:val="006E140B"/>
    <w:rsid w:val="006E183D"/>
    <w:rsid w:val="006E206B"/>
    <w:rsid w:val="006E22C0"/>
    <w:rsid w:val="006E2699"/>
    <w:rsid w:val="006E26A4"/>
    <w:rsid w:val="006E2C17"/>
    <w:rsid w:val="006E316D"/>
    <w:rsid w:val="006E320C"/>
    <w:rsid w:val="006E3482"/>
    <w:rsid w:val="006E462A"/>
    <w:rsid w:val="006E46E9"/>
    <w:rsid w:val="006E4986"/>
    <w:rsid w:val="006E5F33"/>
    <w:rsid w:val="006E6145"/>
    <w:rsid w:val="006E6162"/>
    <w:rsid w:val="006E6516"/>
    <w:rsid w:val="006E79A2"/>
    <w:rsid w:val="006E7C8B"/>
    <w:rsid w:val="006F0372"/>
    <w:rsid w:val="006F0549"/>
    <w:rsid w:val="006F1017"/>
    <w:rsid w:val="006F1370"/>
    <w:rsid w:val="006F1435"/>
    <w:rsid w:val="006F189F"/>
    <w:rsid w:val="006F1AAA"/>
    <w:rsid w:val="006F1DEB"/>
    <w:rsid w:val="006F3020"/>
    <w:rsid w:val="006F3191"/>
    <w:rsid w:val="006F3379"/>
    <w:rsid w:val="006F360D"/>
    <w:rsid w:val="006F3B3C"/>
    <w:rsid w:val="006F4021"/>
    <w:rsid w:val="006F44D0"/>
    <w:rsid w:val="006F45BF"/>
    <w:rsid w:val="006F464F"/>
    <w:rsid w:val="006F4B96"/>
    <w:rsid w:val="006F5F3D"/>
    <w:rsid w:val="006F69EB"/>
    <w:rsid w:val="006F728A"/>
    <w:rsid w:val="006F7D82"/>
    <w:rsid w:val="007014FE"/>
    <w:rsid w:val="00701B47"/>
    <w:rsid w:val="0070211A"/>
    <w:rsid w:val="007021FF"/>
    <w:rsid w:val="007028C5"/>
    <w:rsid w:val="00702C25"/>
    <w:rsid w:val="00702C95"/>
    <w:rsid w:val="00703126"/>
    <w:rsid w:val="00703227"/>
    <w:rsid w:val="007036EE"/>
    <w:rsid w:val="00704113"/>
    <w:rsid w:val="00704BE3"/>
    <w:rsid w:val="00705035"/>
    <w:rsid w:val="00705235"/>
    <w:rsid w:val="007056CC"/>
    <w:rsid w:val="0070616C"/>
    <w:rsid w:val="00706583"/>
    <w:rsid w:val="00706796"/>
    <w:rsid w:val="0070691F"/>
    <w:rsid w:val="00706FEC"/>
    <w:rsid w:val="00707EF2"/>
    <w:rsid w:val="00710199"/>
    <w:rsid w:val="007109F7"/>
    <w:rsid w:val="00710B40"/>
    <w:rsid w:val="0071183D"/>
    <w:rsid w:val="00711901"/>
    <w:rsid w:val="00712331"/>
    <w:rsid w:val="00712BB0"/>
    <w:rsid w:val="00712C2C"/>
    <w:rsid w:val="00713147"/>
    <w:rsid w:val="00713946"/>
    <w:rsid w:val="007139C3"/>
    <w:rsid w:val="00713E9C"/>
    <w:rsid w:val="007142BC"/>
    <w:rsid w:val="007144AE"/>
    <w:rsid w:val="007144B9"/>
    <w:rsid w:val="007157D9"/>
    <w:rsid w:val="00715929"/>
    <w:rsid w:val="00715E4D"/>
    <w:rsid w:val="007162D3"/>
    <w:rsid w:val="00716802"/>
    <w:rsid w:val="007173EE"/>
    <w:rsid w:val="00720937"/>
    <w:rsid w:val="007209E2"/>
    <w:rsid w:val="00721133"/>
    <w:rsid w:val="00721684"/>
    <w:rsid w:val="007216D3"/>
    <w:rsid w:val="00722186"/>
    <w:rsid w:val="00722AB9"/>
    <w:rsid w:val="00722D6B"/>
    <w:rsid w:val="00722F0F"/>
    <w:rsid w:val="00722F15"/>
    <w:rsid w:val="00722FA3"/>
    <w:rsid w:val="007231F7"/>
    <w:rsid w:val="007233EB"/>
    <w:rsid w:val="00723462"/>
    <w:rsid w:val="007235AE"/>
    <w:rsid w:val="00723608"/>
    <w:rsid w:val="00723ED9"/>
    <w:rsid w:val="00724354"/>
    <w:rsid w:val="00724A12"/>
    <w:rsid w:val="00724A51"/>
    <w:rsid w:val="00724B78"/>
    <w:rsid w:val="007258B5"/>
    <w:rsid w:val="00725AC6"/>
    <w:rsid w:val="00725EA6"/>
    <w:rsid w:val="007265AE"/>
    <w:rsid w:val="007268F8"/>
    <w:rsid w:val="00726B07"/>
    <w:rsid w:val="00726B88"/>
    <w:rsid w:val="00726F82"/>
    <w:rsid w:val="00726FA7"/>
    <w:rsid w:val="00727229"/>
    <w:rsid w:val="007272D6"/>
    <w:rsid w:val="007274CE"/>
    <w:rsid w:val="00727EF2"/>
    <w:rsid w:val="00727F2F"/>
    <w:rsid w:val="0073002A"/>
    <w:rsid w:val="0073065A"/>
    <w:rsid w:val="00730D12"/>
    <w:rsid w:val="00730D8F"/>
    <w:rsid w:val="00731A8D"/>
    <w:rsid w:val="00731AC3"/>
    <w:rsid w:val="00732550"/>
    <w:rsid w:val="00732870"/>
    <w:rsid w:val="00734E41"/>
    <w:rsid w:val="0073551D"/>
    <w:rsid w:val="0073627C"/>
    <w:rsid w:val="00736588"/>
    <w:rsid w:val="00736B62"/>
    <w:rsid w:val="00736C4C"/>
    <w:rsid w:val="00737CF0"/>
    <w:rsid w:val="007400E1"/>
    <w:rsid w:val="00740D1D"/>
    <w:rsid w:val="00740E24"/>
    <w:rsid w:val="00741BE0"/>
    <w:rsid w:val="007420AC"/>
    <w:rsid w:val="0074269B"/>
    <w:rsid w:val="00742873"/>
    <w:rsid w:val="00742C06"/>
    <w:rsid w:val="00742D8B"/>
    <w:rsid w:val="00742F7C"/>
    <w:rsid w:val="007430FA"/>
    <w:rsid w:val="00743519"/>
    <w:rsid w:val="0074353E"/>
    <w:rsid w:val="0074392B"/>
    <w:rsid w:val="00743A70"/>
    <w:rsid w:val="00744038"/>
    <w:rsid w:val="007447C9"/>
    <w:rsid w:val="00744A99"/>
    <w:rsid w:val="00744E22"/>
    <w:rsid w:val="00744FC2"/>
    <w:rsid w:val="0074518F"/>
    <w:rsid w:val="00745A4C"/>
    <w:rsid w:val="00745D35"/>
    <w:rsid w:val="00746082"/>
    <w:rsid w:val="00747061"/>
    <w:rsid w:val="0074712A"/>
    <w:rsid w:val="00747526"/>
    <w:rsid w:val="007479F3"/>
    <w:rsid w:val="00747D98"/>
    <w:rsid w:val="00747FBB"/>
    <w:rsid w:val="00750560"/>
    <w:rsid w:val="0075090B"/>
    <w:rsid w:val="00750BF9"/>
    <w:rsid w:val="00751028"/>
    <w:rsid w:val="0075140F"/>
    <w:rsid w:val="007514D3"/>
    <w:rsid w:val="00751733"/>
    <w:rsid w:val="00752B51"/>
    <w:rsid w:val="00753140"/>
    <w:rsid w:val="00753388"/>
    <w:rsid w:val="007537CE"/>
    <w:rsid w:val="00753AD1"/>
    <w:rsid w:val="00753EA2"/>
    <w:rsid w:val="0075505A"/>
    <w:rsid w:val="00755A42"/>
    <w:rsid w:val="00755C33"/>
    <w:rsid w:val="00756148"/>
    <w:rsid w:val="00756493"/>
    <w:rsid w:val="00756531"/>
    <w:rsid w:val="00756572"/>
    <w:rsid w:val="00756B96"/>
    <w:rsid w:val="0075704B"/>
    <w:rsid w:val="00757096"/>
    <w:rsid w:val="00757D82"/>
    <w:rsid w:val="00760304"/>
    <w:rsid w:val="00760344"/>
    <w:rsid w:val="0076043B"/>
    <w:rsid w:val="0076084D"/>
    <w:rsid w:val="0076173E"/>
    <w:rsid w:val="007621D1"/>
    <w:rsid w:val="007626E3"/>
    <w:rsid w:val="0076276A"/>
    <w:rsid w:val="00762FE5"/>
    <w:rsid w:val="00763460"/>
    <w:rsid w:val="007637DC"/>
    <w:rsid w:val="00763D36"/>
    <w:rsid w:val="007640CD"/>
    <w:rsid w:val="007643DF"/>
    <w:rsid w:val="0076485F"/>
    <w:rsid w:val="00764AD2"/>
    <w:rsid w:val="00764BA2"/>
    <w:rsid w:val="00764E20"/>
    <w:rsid w:val="00764E44"/>
    <w:rsid w:val="00765414"/>
    <w:rsid w:val="00765C1C"/>
    <w:rsid w:val="00765EF9"/>
    <w:rsid w:val="0076600F"/>
    <w:rsid w:val="00766714"/>
    <w:rsid w:val="00766817"/>
    <w:rsid w:val="00766871"/>
    <w:rsid w:val="00766990"/>
    <w:rsid w:val="007669B8"/>
    <w:rsid w:val="00767230"/>
    <w:rsid w:val="00767BD5"/>
    <w:rsid w:val="00770267"/>
    <w:rsid w:val="00770947"/>
    <w:rsid w:val="00771247"/>
    <w:rsid w:val="0077139F"/>
    <w:rsid w:val="007718DE"/>
    <w:rsid w:val="00772104"/>
    <w:rsid w:val="00772311"/>
    <w:rsid w:val="0077232B"/>
    <w:rsid w:val="007727AF"/>
    <w:rsid w:val="00772A8D"/>
    <w:rsid w:val="00772E28"/>
    <w:rsid w:val="00773849"/>
    <w:rsid w:val="007738EA"/>
    <w:rsid w:val="00773E23"/>
    <w:rsid w:val="00774B19"/>
    <w:rsid w:val="007757CF"/>
    <w:rsid w:val="007759BB"/>
    <w:rsid w:val="00776AE4"/>
    <w:rsid w:val="00776CCF"/>
    <w:rsid w:val="007775DB"/>
    <w:rsid w:val="007776B6"/>
    <w:rsid w:val="00777E4A"/>
    <w:rsid w:val="00777F67"/>
    <w:rsid w:val="0078012C"/>
    <w:rsid w:val="00780563"/>
    <w:rsid w:val="00780B7F"/>
    <w:rsid w:val="00780C3D"/>
    <w:rsid w:val="007811BF"/>
    <w:rsid w:val="00781314"/>
    <w:rsid w:val="00781A10"/>
    <w:rsid w:val="00782045"/>
    <w:rsid w:val="0078278A"/>
    <w:rsid w:val="0078281F"/>
    <w:rsid w:val="00782938"/>
    <w:rsid w:val="00783020"/>
    <w:rsid w:val="007831D5"/>
    <w:rsid w:val="007838E0"/>
    <w:rsid w:val="00783A16"/>
    <w:rsid w:val="007844E6"/>
    <w:rsid w:val="007849B5"/>
    <w:rsid w:val="00784D83"/>
    <w:rsid w:val="007857E1"/>
    <w:rsid w:val="00785E60"/>
    <w:rsid w:val="0078753C"/>
    <w:rsid w:val="00787E6F"/>
    <w:rsid w:val="00790795"/>
    <w:rsid w:val="007907C8"/>
    <w:rsid w:val="00790E90"/>
    <w:rsid w:val="00791BF3"/>
    <w:rsid w:val="00791D19"/>
    <w:rsid w:val="00792C15"/>
    <w:rsid w:val="00793F3E"/>
    <w:rsid w:val="00794A56"/>
    <w:rsid w:val="007950BA"/>
    <w:rsid w:val="00796E5B"/>
    <w:rsid w:val="007A03CC"/>
    <w:rsid w:val="007A0A26"/>
    <w:rsid w:val="007A14DB"/>
    <w:rsid w:val="007A181C"/>
    <w:rsid w:val="007A182F"/>
    <w:rsid w:val="007A1C9B"/>
    <w:rsid w:val="007A1DD6"/>
    <w:rsid w:val="007A2919"/>
    <w:rsid w:val="007A29F8"/>
    <w:rsid w:val="007A2A4B"/>
    <w:rsid w:val="007A2C6A"/>
    <w:rsid w:val="007A2D4B"/>
    <w:rsid w:val="007A30A4"/>
    <w:rsid w:val="007A3859"/>
    <w:rsid w:val="007A38CD"/>
    <w:rsid w:val="007A5387"/>
    <w:rsid w:val="007A57BA"/>
    <w:rsid w:val="007A5F4F"/>
    <w:rsid w:val="007A65C6"/>
    <w:rsid w:val="007A69CC"/>
    <w:rsid w:val="007A6A08"/>
    <w:rsid w:val="007A6AF8"/>
    <w:rsid w:val="007A6F11"/>
    <w:rsid w:val="007A7532"/>
    <w:rsid w:val="007B06A4"/>
    <w:rsid w:val="007B06D5"/>
    <w:rsid w:val="007B0799"/>
    <w:rsid w:val="007B0B84"/>
    <w:rsid w:val="007B129A"/>
    <w:rsid w:val="007B1399"/>
    <w:rsid w:val="007B2C25"/>
    <w:rsid w:val="007B2F56"/>
    <w:rsid w:val="007B36F2"/>
    <w:rsid w:val="007B3CE8"/>
    <w:rsid w:val="007B3F16"/>
    <w:rsid w:val="007B457A"/>
    <w:rsid w:val="007B4D2B"/>
    <w:rsid w:val="007B4DAE"/>
    <w:rsid w:val="007B51BD"/>
    <w:rsid w:val="007B5459"/>
    <w:rsid w:val="007B58F6"/>
    <w:rsid w:val="007B61FC"/>
    <w:rsid w:val="007B684D"/>
    <w:rsid w:val="007C045A"/>
    <w:rsid w:val="007C064A"/>
    <w:rsid w:val="007C0AC2"/>
    <w:rsid w:val="007C0BA5"/>
    <w:rsid w:val="007C0C47"/>
    <w:rsid w:val="007C157F"/>
    <w:rsid w:val="007C19FF"/>
    <w:rsid w:val="007C1DED"/>
    <w:rsid w:val="007C2608"/>
    <w:rsid w:val="007C28AA"/>
    <w:rsid w:val="007C2D2F"/>
    <w:rsid w:val="007C307A"/>
    <w:rsid w:val="007C319D"/>
    <w:rsid w:val="007C36D8"/>
    <w:rsid w:val="007C3884"/>
    <w:rsid w:val="007C474B"/>
    <w:rsid w:val="007C4BBF"/>
    <w:rsid w:val="007C5412"/>
    <w:rsid w:val="007C5C2B"/>
    <w:rsid w:val="007C5E28"/>
    <w:rsid w:val="007C60B9"/>
    <w:rsid w:val="007C61AA"/>
    <w:rsid w:val="007C61DF"/>
    <w:rsid w:val="007C6340"/>
    <w:rsid w:val="007C63A9"/>
    <w:rsid w:val="007C67B2"/>
    <w:rsid w:val="007C69D4"/>
    <w:rsid w:val="007C77EA"/>
    <w:rsid w:val="007C7F08"/>
    <w:rsid w:val="007D0ADC"/>
    <w:rsid w:val="007D0F82"/>
    <w:rsid w:val="007D0F88"/>
    <w:rsid w:val="007D14E8"/>
    <w:rsid w:val="007D15BA"/>
    <w:rsid w:val="007D1AA0"/>
    <w:rsid w:val="007D1BD9"/>
    <w:rsid w:val="007D26B7"/>
    <w:rsid w:val="007D2783"/>
    <w:rsid w:val="007D2AEA"/>
    <w:rsid w:val="007D2BC6"/>
    <w:rsid w:val="007D2F79"/>
    <w:rsid w:val="007D33A2"/>
    <w:rsid w:val="007D3CB7"/>
    <w:rsid w:val="007D3DE8"/>
    <w:rsid w:val="007D4131"/>
    <w:rsid w:val="007D5447"/>
    <w:rsid w:val="007D5538"/>
    <w:rsid w:val="007D5622"/>
    <w:rsid w:val="007D59AB"/>
    <w:rsid w:val="007D5B60"/>
    <w:rsid w:val="007D66C1"/>
    <w:rsid w:val="007D6D5E"/>
    <w:rsid w:val="007D6DC2"/>
    <w:rsid w:val="007D7162"/>
    <w:rsid w:val="007D7257"/>
    <w:rsid w:val="007D732A"/>
    <w:rsid w:val="007D738D"/>
    <w:rsid w:val="007D7B36"/>
    <w:rsid w:val="007E030D"/>
    <w:rsid w:val="007E0B90"/>
    <w:rsid w:val="007E176B"/>
    <w:rsid w:val="007E2290"/>
    <w:rsid w:val="007E2387"/>
    <w:rsid w:val="007E2748"/>
    <w:rsid w:val="007E2A6B"/>
    <w:rsid w:val="007E2D75"/>
    <w:rsid w:val="007E46C7"/>
    <w:rsid w:val="007E47F8"/>
    <w:rsid w:val="007E49E3"/>
    <w:rsid w:val="007E50F8"/>
    <w:rsid w:val="007E53DC"/>
    <w:rsid w:val="007E6DD2"/>
    <w:rsid w:val="007E780A"/>
    <w:rsid w:val="007F0146"/>
    <w:rsid w:val="007F0824"/>
    <w:rsid w:val="007F08B6"/>
    <w:rsid w:val="007F09AE"/>
    <w:rsid w:val="007F0C21"/>
    <w:rsid w:val="007F158E"/>
    <w:rsid w:val="007F2891"/>
    <w:rsid w:val="007F3966"/>
    <w:rsid w:val="007F3B38"/>
    <w:rsid w:val="007F52A7"/>
    <w:rsid w:val="007F5303"/>
    <w:rsid w:val="007F54E1"/>
    <w:rsid w:val="007F583D"/>
    <w:rsid w:val="007F5ABC"/>
    <w:rsid w:val="007F5B09"/>
    <w:rsid w:val="007F5EDF"/>
    <w:rsid w:val="007F7A06"/>
    <w:rsid w:val="007F7A7A"/>
    <w:rsid w:val="00800339"/>
    <w:rsid w:val="008003FE"/>
    <w:rsid w:val="00800665"/>
    <w:rsid w:val="00800B29"/>
    <w:rsid w:val="00801D03"/>
    <w:rsid w:val="00802166"/>
    <w:rsid w:val="00802477"/>
    <w:rsid w:val="008030E3"/>
    <w:rsid w:val="0080320B"/>
    <w:rsid w:val="0080325D"/>
    <w:rsid w:val="00803AE0"/>
    <w:rsid w:val="00804151"/>
    <w:rsid w:val="00804D53"/>
    <w:rsid w:val="00804D97"/>
    <w:rsid w:val="00804D9E"/>
    <w:rsid w:val="00805022"/>
    <w:rsid w:val="00805559"/>
    <w:rsid w:val="00805B6B"/>
    <w:rsid w:val="00806477"/>
    <w:rsid w:val="00806681"/>
    <w:rsid w:val="00806BFB"/>
    <w:rsid w:val="00807003"/>
    <w:rsid w:val="00807401"/>
    <w:rsid w:val="008076C0"/>
    <w:rsid w:val="00807B3C"/>
    <w:rsid w:val="00810A29"/>
    <w:rsid w:val="008112E8"/>
    <w:rsid w:val="0081150B"/>
    <w:rsid w:val="008116BD"/>
    <w:rsid w:val="00811739"/>
    <w:rsid w:val="00811DDD"/>
    <w:rsid w:val="00812802"/>
    <w:rsid w:val="00812A75"/>
    <w:rsid w:val="00813196"/>
    <w:rsid w:val="00813798"/>
    <w:rsid w:val="00813B35"/>
    <w:rsid w:val="00813FF2"/>
    <w:rsid w:val="0081455A"/>
    <w:rsid w:val="00814F57"/>
    <w:rsid w:val="008151A2"/>
    <w:rsid w:val="008158CE"/>
    <w:rsid w:val="00815E7F"/>
    <w:rsid w:val="008167BC"/>
    <w:rsid w:val="00816A84"/>
    <w:rsid w:val="00816C97"/>
    <w:rsid w:val="008172CC"/>
    <w:rsid w:val="008176A9"/>
    <w:rsid w:val="0081782A"/>
    <w:rsid w:val="00820A2A"/>
    <w:rsid w:val="00820DA8"/>
    <w:rsid w:val="008210CC"/>
    <w:rsid w:val="008215EA"/>
    <w:rsid w:val="00821786"/>
    <w:rsid w:val="00822542"/>
    <w:rsid w:val="0082289B"/>
    <w:rsid w:val="0082293A"/>
    <w:rsid w:val="00822A07"/>
    <w:rsid w:val="00823BF8"/>
    <w:rsid w:val="00824035"/>
    <w:rsid w:val="00824A38"/>
    <w:rsid w:val="00824EE4"/>
    <w:rsid w:val="00824F9B"/>
    <w:rsid w:val="00825070"/>
    <w:rsid w:val="0082602C"/>
    <w:rsid w:val="00826040"/>
    <w:rsid w:val="00827016"/>
    <w:rsid w:val="00827A29"/>
    <w:rsid w:val="00827A89"/>
    <w:rsid w:val="00830018"/>
    <w:rsid w:val="00830073"/>
    <w:rsid w:val="0083081E"/>
    <w:rsid w:val="008308BC"/>
    <w:rsid w:val="00830C91"/>
    <w:rsid w:val="0083137C"/>
    <w:rsid w:val="0083139F"/>
    <w:rsid w:val="00831670"/>
    <w:rsid w:val="00831E60"/>
    <w:rsid w:val="00831FC5"/>
    <w:rsid w:val="008322FE"/>
    <w:rsid w:val="008323BF"/>
    <w:rsid w:val="00832F18"/>
    <w:rsid w:val="00832FFE"/>
    <w:rsid w:val="00833237"/>
    <w:rsid w:val="008333B4"/>
    <w:rsid w:val="00833550"/>
    <w:rsid w:val="00833D69"/>
    <w:rsid w:val="00833DC1"/>
    <w:rsid w:val="00833E34"/>
    <w:rsid w:val="0083448B"/>
    <w:rsid w:val="00834513"/>
    <w:rsid w:val="00835802"/>
    <w:rsid w:val="00835D40"/>
    <w:rsid w:val="00835FD1"/>
    <w:rsid w:val="00836887"/>
    <w:rsid w:val="0083731A"/>
    <w:rsid w:val="008373E5"/>
    <w:rsid w:val="008377E7"/>
    <w:rsid w:val="0084004F"/>
    <w:rsid w:val="00840353"/>
    <w:rsid w:val="0084081A"/>
    <w:rsid w:val="00840ADA"/>
    <w:rsid w:val="008413C0"/>
    <w:rsid w:val="008415B7"/>
    <w:rsid w:val="0084232A"/>
    <w:rsid w:val="00842599"/>
    <w:rsid w:val="00842936"/>
    <w:rsid w:val="00842D44"/>
    <w:rsid w:val="00842ECF"/>
    <w:rsid w:val="008431A2"/>
    <w:rsid w:val="00843451"/>
    <w:rsid w:val="00843827"/>
    <w:rsid w:val="00843BE6"/>
    <w:rsid w:val="008446AA"/>
    <w:rsid w:val="0084495F"/>
    <w:rsid w:val="00844AC5"/>
    <w:rsid w:val="008450AA"/>
    <w:rsid w:val="00845186"/>
    <w:rsid w:val="008458C2"/>
    <w:rsid w:val="008462AF"/>
    <w:rsid w:val="008464AF"/>
    <w:rsid w:val="00846711"/>
    <w:rsid w:val="00846771"/>
    <w:rsid w:val="00846C60"/>
    <w:rsid w:val="0084701A"/>
    <w:rsid w:val="0084775C"/>
    <w:rsid w:val="00847D28"/>
    <w:rsid w:val="00847E7F"/>
    <w:rsid w:val="008503F5"/>
    <w:rsid w:val="00850A38"/>
    <w:rsid w:val="00850BA9"/>
    <w:rsid w:val="00850CCB"/>
    <w:rsid w:val="00850EF4"/>
    <w:rsid w:val="00851A40"/>
    <w:rsid w:val="00851FB6"/>
    <w:rsid w:val="00852926"/>
    <w:rsid w:val="00852BB4"/>
    <w:rsid w:val="00853D1B"/>
    <w:rsid w:val="00853DA7"/>
    <w:rsid w:val="00854460"/>
    <w:rsid w:val="00854B21"/>
    <w:rsid w:val="00854B7D"/>
    <w:rsid w:val="0085580E"/>
    <w:rsid w:val="00855812"/>
    <w:rsid w:val="00855BC4"/>
    <w:rsid w:val="00855CAC"/>
    <w:rsid w:val="0085635B"/>
    <w:rsid w:val="008569C8"/>
    <w:rsid w:val="00856F9F"/>
    <w:rsid w:val="00857757"/>
    <w:rsid w:val="00857AE0"/>
    <w:rsid w:val="00857F7B"/>
    <w:rsid w:val="00860644"/>
    <w:rsid w:val="008609FB"/>
    <w:rsid w:val="0086149E"/>
    <w:rsid w:val="0086193D"/>
    <w:rsid w:val="00861F3E"/>
    <w:rsid w:val="00862070"/>
    <w:rsid w:val="0086213E"/>
    <w:rsid w:val="0086251F"/>
    <w:rsid w:val="00862F7F"/>
    <w:rsid w:val="008630EB"/>
    <w:rsid w:val="00864BE2"/>
    <w:rsid w:val="00864F45"/>
    <w:rsid w:val="0086543B"/>
    <w:rsid w:val="0086637A"/>
    <w:rsid w:val="00866627"/>
    <w:rsid w:val="0086721C"/>
    <w:rsid w:val="0086730F"/>
    <w:rsid w:val="00867AFB"/>
    <w:rsid w:val="00867D7F"/>
    <w:rsid w:val="00867E9D"/>
    <w:rsid w:val="008704ED"/>
    <w:rsid w:val="00870EF6"/>
    <w:rsid w:val="00871149"/>
    <w:rsid w:val="008717E5"/>
    <w:rsid w:val="00871BCD"/>
    <w:rsid w:val="00872517"/>
    <w:rsid w:val="008726F0"/>
    <w:rsid w:val="00872B83"/>
    <w:rsid w:val="00872E1D"/>
    <w:rsid w:val="00873471"/>
    <w:rsid w:val="00873474"/>
    <w:rsid w:val="0087392F"/>
    <w:rsid w:val="00873C2D"/>
    <w:rsid w:val="00874330"/>
    <w:rsid w:val="00874793"/>
    <w:rsid w:val="00875529"/>
    <w:rsid w:val="00875D80"/>
    <w:rsid w:val="00876324"/>
    <w:rsid w:val="00876445"/>
    <w:rsid w:val="00876731"/>
    <w:rsid w:val="00876811"/>
    <w:rsid w:val="008768AC"/>
    <w:rsid w:val="00876C28"/>
    <w:rsid w:val="00876FF4"/>
    <w:rsid w:val="00877D64"/>
    <w:rsid w:val="0088023A"/>
    <w:rsid w:val="00880393"/>
    <w:rsid w:val="008804FB"/>
    <w:rsid w:val="008809CE"/>
    <w:rsid w:val="00880AE2"/>
    <w:rsid w:val="00880CD0"/>
    <w:rsid w:val="00881082"/>
    <w:rsid w:val="00881C18"/>
    <w:rsid w:val="00881C96"/>
    <w:rsid w:val="008821C3"/>
    <w:rsid w:val="00882367"/>
    <w:rsid w:val="008829AD"/>
    <w:rsid w:val="008835DE"/>
    <w:rsid w:val="008839A9"/>
    <w:rsid w:val="00884060"/>
    <w:rsid w:val="00884398"/>
    <w:rsid w:val="00884572"/>
    <w:rsid w:val="00884E4D"/>
    <w:rsid w:val="00884F46"/>
    <w:rsid w:val="00885798"/>
    <w:rsid w:val="00885A65"/>
    <w:rsid w:val="00885E7F"/>
    <w:rsid w:val="008861F9"/>
    <w:rsid w:val="00886380"/>
    <w:rsid w:val="00887AA5"/>
    <w:rsid w:val="00887E7A"/>
    <w:rsid w:val="00890567"/>
    <w:rsid w:val="008909E1"/>
    <w:rsid w:val="00890C9F"/>
    <w:rsid w:val="00890E20"/>
    <w:rsid w:val="008915FD"/>
    <w:rsid w:val="00891B21"/>
    <w:rsid w:val="008925DE"/>
    <w:rsid w:val="00892D4A"/>
    <w:rsid w:val="0089337B"/>
    <w:rsid w:val="0089357D"/>
    <w:rsid w:val="00894119"/>
    <w:rsid w:val="008945A0"/>
    <w:rsid w:val="00894AFA"/>
    <w:rsid w:val="00894F23"/>
    <w:rsid w:val="00895380"/>
    <w:rsid w:val="00895995"/>
    <w:rsid w:val="00896006"/>
    <w:rsid w:val="00896713"/>
    <w:rsid w:val="008976D7"/>
    <w:rsid w:val="008978EC"/>
    <w:rsid w:val="008A01A9"/>
    <w:rsid w:val="008A04D4"/>
    <w:rsid w:val="008A074B"/>
    <w:rsid w:val="008A09D2"/>
    <w:rsid w:val="008A0F63"/>
    <w:rsid w:val="008A1890"/>
    <w:rsid w:val="008A2806"/>
    <w:rsid w:val="008A2834"/>
    <w:rsid w:val="008A3353"/>
    <w:rsid w:val="008A36A4"/>
    <w:rsid w:val="008A5990"/>
    <w:rsid w:val="008A5B00"/>
    <w:rsid w:val="008A632B"/>
    <w:rsid w:val="008A7D6F"/>
    <w:rsid w:val="008B047D"/>
    <w:rsid w:val="008B0603"/>
    <w:rsid w:val="008B0BD8"/>
    <w:rsid w:val="008B0D34"/>
    <w:rsid w:val="008B15D1"/>
    <w:rsid w:val="008B2B72"/>
    <w:rsid w:val="008B3648"/>
    <w:rsid w:val="008B39C2"/>
    <w:rsid w:val="008B434B"/>
    <w:rsid w:val="008B4704"/>
    <w:rsid w:val="008B4869"/>
    <w:rsid w:val="008B493C"/>
    <w:rsid w:val="008B4D20"/>
    <w:rsid w:val="008B4D66"/>
    <w:rsid w:val="008B58E4"/>
    <w:rsid w:val="008B5AFF"/>
    <w:rsid w:val="008B5B9B"/>
    <w:rsid w:val="008B5CA5"/>
    <w:rsid w:val="008B692E"/>
    <w:rsid w:val="008B6D7F"/>
    <w:rsid w:val="008B6D8C"/>
    <w:rsid w:val="008B72BB"/>
    <w:rsid w:val="008B75A8"/>
    <w:rsid w:val="008B76A6"/>
    <w:rsid w:val="008B78C7"/>
    <w:rsid w:val="008B7A5C"/>
    <w:rsid w:val="008B7E40"/>
    <w:rsid w:val="008C0133"/>
    <w:rsid w:val="008C01EE"/>
    <w:rsid w:val="008C0621"/>
    <w:rsid w:val="008C0E53"/>
    <w:rsid w:val="008C1FAB"/>
    <w:rsid w:val="008C1FC3"/>
    <w:rsid w:val="008C2086"/>
    <w:rsid w:val="008C2CA9"/>
    <w:rsid w:val="008C30EC"/>
    <w:rsid w:val="008C3457"/>
    <w:rsid w:val="008C40A4"/>
    <w:rsid w:val="008C428D"/>
    <w:rsid w:val="008C53B3"/>
    <w:rsid w:val="008C604E"/>
    <w:rsid w:val="008C613E"/>
    <w:rsid w:val="008C672E"/>
    <w:rsid w:val="008C6964"/>
    <w:rsid w:val="008C6FE8"/>
    <w:rsid w:val="008C7278"/>
    <w:rsid w:val="008C7C0B"/>
    <w:rsid w:val="008C7C19"/>
    <w:rsid w:val="008C7E7B"/>
    <w:rsid w:val="008D05D4"/>
    <w:rsid w:val="008D0F29"/>
    <w:rsid w:val="008D102D"/>
    <w:rsid w:val="008D114B"/>
    <w:rsid w:val="008D1197"/>
    <w:rsid w:val="008D180D"/>
    <w:rsid w:val="008D2AEB"/>
    <w:rsid w:val="008D3020"/>
    <w:rsid w:val="008D37DE"/>
    <w:rsid w:val="008D3B8F"/>
    <w:rsid w:val="008D3EC6"/>
    <w:rsid w:val="008D474B"/>
    <w:rsid w:val="008D4F2B"/>
    <w:rsid w:val="008D5448"/>
    <w:rsid w:val="008D5594"/>
    <w:rsid w:val="008D5755"/>
    <w:rsid w:val="008D5BB6"/>
    <w:rsid w:val="008D657F"/>
    <w:rsid w:val="008D66FB"/>
    <w:rsid w:val="008D73CD"/>
    <w:rsid w:val="008D7FE4"/>
    <w:rsid w:val="008E024D"/>
    <w:rsid w:val="008E0502"/>
    <w:rsid w:val="008E0ACB"/>
    <w:rsid w:val="008E0D1B"/>
    <w:rsid w:val="008E10E9"/>
    <w:rsid w:val="008E18E2"/>
    <w:rsid w:val="008E2248"/>
    <w:rsid w:val="008E2EFE"/>
    <w:rsid w:val="008E2FA6"/>
    <w:rsid w:val="008E379B"/>
    <w:rsid w:val="008E3B5C"/>
    <w:rsid w:val="008E3D46"/>
    <w:rsid w:val="008E4057"/>
    <w:rsid w:val="008E45BD"/>
    <w:rsid w:val="008E48C1"/>
    <w:rsid w:val="008E4C29"/>
    <w:rsid w:val="008E4CE0"/>
    <w:rsid w:val="008E5424"/>
    <w:rsid w:val="008E59E5"/>
    <w:rsid w:val="008E5B28"/>
    <w:rsid w:val="008E66AA"/>
    <w:rsid w:val="008E6894"/>
    <w:rsid w:val="008E7039"/>
    <w:rsid w:val="008E7B33"/>
    <w:rsid w:val="008E7CBD"/>
    <w:rsid w:val="008F0492"/>
    <w:rsid w:val="008F0B21"/>
    <w:rsid w:val="008F0FC2"/>
    <w:rsid w:val="008F0FCD"/>
    <w:rsid w:val="008F1017"/>
    <w:rsid w:val="008F15B7"/>
    <w:rsid w:val="008F16E7"/>
    <w:rsid w:val="008F1709"/>
    <w:rsid w:val="008F1830"/>
    <w:rsid w:val="008F231A"/>
    <w:rsid w:val="008F2429"/>
    <w:rsid w:val="008F2B3C"/>
    <w:rsid w:val="008F3284"/>
    <w:rsid w:val="008F46CE"/>
    <w:rsid w:val="008F4BB3"/>
    <w:rsid w:val="008F52D6"/>
    <w:rsid w:val="008F581C"/>
    <w:rsid w:val="008F60D7"/>
    <w:rsid w:val="008F663A"/>
    <w:rsid w:val="008F7272"/>
    <w:rsid w:val="008F733E"/>
    <w:rsid w:val="008F796D"/>
    <w:rsid w:val="009002EC"/>
    <w:rsid w:val="0090059A"/>
    <w:rsid w:val="00900F1A"/>
    <w:rsid w:val="00900F93"/>
    <w:rsid w:val="00900FFB"/>
    <w:rsid w:val="009019D0"/>
    <w:rsid w:val="00901B35"/>
    <w:rsid w:val="00901E80"/>
    <w:rsid w:val="00902189"/>
    <w:rsid w:val="00902442"/>
    <w:rsid w:val="009024BA"/>
    <w:rsid w:val="0090259D"/>
    <w:rsid w:val="00902857"/>
    <w:rsid w:val="00902F5D"/>
    <w:rsid w:val="00902FC1"/>
    <w:rsid w:val="00903665"/>
    <w:rsid w:val="00904355"/>
    <w:rsid w:val="009043B1"/>
    <w:rsid w:val="009047A2"/>
    <w:rsid w:val="00905269"/>
    <w:rsid w:val="0090599B"/>
    <w:rsid w:val="00907063"/>
    <w:rsid w:val="0090758D"/>
    <w:rsid w:val="00907ACA"/>
    <w:rsid w:val="00907EA9"/>
    <w:rsid w:val="00907EAD"/>
    <w:rsid w:val="009100C0"/>
    <w:rsid w:val="00910494"/>
    <w:rsid w:val="009105DD"/>
    <w:rsid w:val="009106BE"/>
    <w:rsid w:val="009111B3"/>
    <w:rsid w:val="00911206"/>
    <w:rsid w:val="00912165"/>
    <w:rsid w:val="0091258D"/>
    <w:rsid w:val="009125D0"/>
    <w:rsid w:val="00912782"/>
    <w:rsid w:val="009127D0"/>
    <w:rsid w:val="00912815"/>
    <w:rsid w:val="0091294F"/>
    <w:rsid w:val="00912A80"/>
    <w:rsid w:val="009135B9"/>
    <w:rsid w:val="0091363A"/>
    <w:rsid w:val="00913748"/>
    <w:rsid w:val="0091395E"/>
    <w:rsid w:val="00913FFC"/>
    <w:rsid w:val="0091457B"/>
    <w:rsid w:val="00914A77"/>
    <w:rsid w:val="0091502E"/>
    <w:rsid w:val="009155DB"/>
    <w:rsid w:val="0091564D"/>
    <w:rsid w:val="00916313"/>
    <w:rsid w:val="009164F9"/>
    <w:rsid w:val="00916787"/>
    <w:rsid w:val="009168B5"/>
    <w:rsid w:val="00920510"/>
    <w:rsid w:val="009207C8"/>
    <w:rsid w:val="00920DFF"/>
    <w:rsid w:val="009219FB"/>
    <w:rsid w:val="00921A4D"/>
    <w:rsid w:val="00922021"/>
    <w:rsid w:val="00923C76"/>
    <w:rsid w:val="00924C85"/>
    <w:rsid w:val="00924EDE"/>
    <w:rsid w:val="0092560E"/>
    <w:rsid w:val="00925D35"/>
    <w:rsid w:val="00926AE7"/>
    <w:rsid w:val="00926BF1"/>
    <w:rsid w:val="00927115"/>
    <w:rsid w:val="009271A4"/>
    <w:rsid w:val="00927E76"/>
    <w:rsid w:val="009300AF"/>
    <w:rsid w:val="00930962"/>
    <w:rsid w:val="009309A3"/>
    <w:rsid w:val="00930CBC"/>
    <w:rsid w:val="00930D00"/>
    <w:rsid w:val="009311BE"/>
    <w:rsid w:val="0093149A"/>
    <w:rsid w:val="00931747"/>
    <w:rsid w:val="00931D3D"/>
    <w:rsid w:val="0093282B"/>
    <w:rsid w:val="00932BC9"/>
    <w:rsid w:val="00933156"/>
    <w:rsid w:val="0093363D"/>
    <w:rsid w:val="00934A07"/>
    <w:rsid w:val="00935116"/>
    <w:rsid w:val="00935168"/>
    <w:rsid w:val="00935185"/>
    <w:rsid w:val="0093540F"/>
    <w:rsid w:val="00935BB0"/>
    <w:rsid w:val="009362A5"/>
    <w:rsid w:val="00936464"/>
    <w:rsid w:val="00936D06"/>
    <w:rsid w:val="009372F8"/>
    <w:rsid w:val="00937732"/>
    <w:rsid w:val="00937845"/>
    <w:rsid w:val="00937BB4"/>
    <w:rsid w:val="0094072A"/>
    <w:rsid w:val="00940E3E"/>
    <w:rsid w:val="009412B3"/>
    <w:rsid w:val="00942119"/>
    <w:rsid w:val="009421DF"/>
    <w:rsid w:val="0094291D"/>
    <w:rsid w:val="00942F6D"/>
    <w:rsid w:val="00943431"/>
    <w:rsid w:val="009439A3"/>
    <w:rsid w:val="00943D76"/>
    <w:rsid w:val="0094420E"/>
    <w:rsid w:val="009442AC"/>
    <w:rsid w:val="009443D3"/>
    <w:rsid w:val="00944661"/>
    <w:rsid w:val="00944670"/>
    <w:rsid w:val="00944C51"/>
    <w:rsid w:val="0094561A"/>
    <w:rsid w:val="00945C61"/>
    <w:rsid w:val="00946739"/>
    <w:rsid w:val="00946C88"/>
    <w:rsid w:val="00947300"/>
    <w:rsid w:val="00947612"/>
    <w:rsid w:val="00947E77"/>
    <w:rsid w:val="00950002"/>
    <w:rsid w:val="009504A9"/>
    <w:rsid w:val="00950EE3"/>
    <w:rsid w:val="009516D0"/>
    <w:rsid w:val="0095278F"/>
    <w:rsid w:val="00952A16"/>
    <w:rsid w:val="00952AAA"/>
    <w:rsid w:val="009530CD"/>
    <w:rsid w:val="009531D2"/>
    <w:rsid w:val="00953258"/>
    <w:rsid w:val="009533BB"/>
    <w:rsid w:val="00953DEC"/>
    <w:rsid w:val="009542B8"/>
    <w:rsid w:val="00954FF6"/>
    <w:rsid w:val="0095537B"/>
    <w:rsid w:val="00955A4D"/>
    <w:rsid w:val="00955D96"/>
    <w:rsid w:val="009560E5"/>
    <w:rsid w:val="00956595"/>
    <w:rsid w:val="00956CEA"/>
    <w:rsid w:val="00956D67"/>
    <w:rsid w:val="009609EA"/>
    <w:rsid w:val="00960CCD"/>
    <w:rsid w:val="00960EA3"/>
    <w:rsid w:val="00961192"/>
    <w:rsid w:val="00961726"/>
    <w:rsid w:val="009620DC"/>
    <w:rsid w:val="009621A0"/>
    <w:rsid w:val="00962551"/>
    <w:rsid w:val="00962F48"/>
    <w:rsid w:val="00963398"/>
    <w:rsid w:val="00963677"/>
    <w:rsid w:val="009641E4"/>
    <w:rsid w:val="0096443C"/>
    <w:rsid w:val="00964964"/>
    <w:rsid w:val="00964D9D"/>
    <w:rsid w:val="009651B8"/>
    <w:rsid w:val="00965304"/>
    <w:rsid w:val="0096574B"/>
    <w:rsid w:val="009657FB"/>
    <w:rsid w:val="0096585F"/>
    <w:rsid w:val="00965F23"/>
    <w:rsid w:val="009660D4"/>
    <w:rsid w:val="0096714F"/>
    <w:rsid w:val="00967225"/>
    <w:rsid w:val="009672DE"/>
    <w:rsid w:val="00967FA3"/>
    <w:rsid w:val="009702EF"/>
    <w:rsid w:val="00970387"/>
    <w:rsid w:val="00970814"/>
    <w:rsid w:val="00970BD3"/>
    <w:rsid w:val="00971998"/>
    <w:rsid w:val="009746CC"/>
    <w:rsid w:val="00974E08"/>
    <w:rsid w:val="00974E15"/>
    <w:rsid w:val="00975D5E"/>
    <w:rsid w:val="009762DA"/>
    <w:rsid w:val="00976702"/>
    <w:rsid w:val="0097673E"/>
    <w:rsid w:val="009771F2"/>
    <w:rsid w:val="00977638"/>
    <w:rsid w:val="00977BDD"/>
    <w:rsid w:val="00980C1E"/>
    <w:rsid w:val="00980E6A"/>
    <w:rsid w:val="00982C0A"/>
    <w:rsid w:val="00982FBC"/>
    <w:rsid w:val="00983230"/>
    <w:rsid w:val="00983BD6"/>
    <w:rsid w:val="00984E42"/>
    <w:rsid w:val="00985CEE"/>
    <w:rsid w:val="00985D46"/>
    <w:rsid w:val="00985F64"/>
    <w:rsid w:val="009864CE"/>
    <w:rsid w:val="00986A9E"/>
    <w:rsid w:val="00987380"/>
    <w:rsid w:val="009879BA"/>
    <w:rsid w:val="0099024E"/>
    <w:rsid w:val="009902D1"/>
    <w:rsid w:val="0099049F"/>
    <w:rsid w:val="00990784"/>
    <w:rsid w:val="00990AB8"/>
    <w:rsid w:val="009919A4"/>
    <w:rsid w:val="009922DA"/>
    <w:rsid w:val="0099248D"/>
    <w:rsid w:val="009925AC"/>
    <w:rsid w:val="00992ED8"/>
    <w:rsid w:val="00993015"/>
    <w:rsid w:val="009930D3"/>
    <w:rsid w:val="009935F7"/>
    <w:rsid w:val="00994E35"/>
    <w:rsid w:val="00995049"/>
    <w:rsid w:val="009950EB"/>
    <w:rsid w:val="00995628"/>
    <w:rsid w:val="00995951"/>
    <w:rsid w:val="00995982"/>
    <w:rsid w:val="00995FAB"/>
    <w:rsid w:val="009960E9"/>
    <w:rsid w:val="0099623D"/>
    <w:rsid w:val="0099682A"/>
    <w:rsid w:val="00996943"/>
    <w:rsid w:val="00996B2D"/>
    <w:rsid w:val="0099737A"/>
    <w:rsid w:val="009A055E"/>
    <w:rsid w:val="009A065A"/>
    <w:rsid w:val="009A12D6"/>
    <w:rsid w:val="009A180E"/>
    <w:rsid w:val="009A1815"/>
    <w:rsid w:val="009A1AE0"/>
    <w:rsid w:val="009A1B51"/>
    <w:rsid w:val="009A20D8"/>
    <w:rsid w:val="009A2195"/>
    <w:rsid w:val="009A251C"/>
    <w:rsid w:val="009A3576"/>
    <w:rsid w:val="009A37EC"/>
    <w:rsid w:val="009A3FE7"/>
    <w:rsid w:val="009A5174"/>
    <w:rsid w:val="009A5831"/>
    <w:rsid w:val="009A65EB"/>
    <w:rsid w:val="009A66EA"/>
    <w:rsid w:val="009A6C4C"/>
    <w:rsid w:val="009A74B7"/>
    <w:rsid w:val="009A77DB"/>
    <w:rsid w:val="009A7A0B"/>
    <w:rsid w:val="009A7EC3"/>
    <w:rsid w:val="009A7F2C"/>
    <w:rsid w:val="009B1052"/>
    <w:rsid w:val="009B163B"/>
    <w:rsid w:val="009B1CB2"/>
    <w:rsid w:val="009B1FB5"/>
    <w:rsid w:val="009B2684"/>
    <w:rsid w:val="009B2EAB"/>
    <w:rsid w:val="009B3700"/>
    <w:rsid w:val="009B3EB1"/>
    <w:rsid w:val="009B4386"/>
    <w:rsid w:val="009B4F83"/>
    <w:rsid w:val="009B5971"/>
    <w:rsid w:val="009B5ED9"/>
    <w:rsid w:val="009B5F05"/>
    <w:rsid w:val="009B6110"/>
    <w:rsid w:val="009B6135"/>
    <w:rsid w:val="009B6753"/>
    <w:rsid w:val="009B6EC1"/>
    <w:rsid w:val="009B73AA"/>
    <w:rsid w:val="009B7727"/>
    <w:rsid w:val="009B7C14"/>
    <w:rsid w:val="009B7CC5"/>
    <w:rsid w:val="009B7F62"/>
    <w:rsid w:val="009C0397"/>
    <w:rsid w:val="009C06A7"/>
    <w:rsid w:val="009C0DF1"/>
    <w:rsid w:val="009C126D"/>
    <w:rsid w:val="009C15EA"/>
    <w:rsid w:val="009C18FF"/>
    <w:rsid w:val="009C1AF0"/>
    <w:rsid w:val="009C1B84"/>
    <w:rsid w:val="009C23C6"/>
    <w:rsid w:val="009C2665"/>
    <w:rsid w:val="009C2A44"/>
    <w:rsid w:val="009C2D6D"/>
    <w:rsid w:val="009C2EDC"/>
    <w:rsid w:val="009C344A"/>
    <w:rsid w:val="009C3C09"/>
    <w:rsid w:val="009C3D64"/>
    <w:rsid w:val="009C3D79"/>
    <w:rsid w:val="009C45AD"/>
    <w:rsid w:val="009C47E3"/>
    <w:rsid w:val="009C4EF3"/>
    <w:rsid w:val="009C500D"/>
    <w:rsid w:val="009C560F"/>
    <w:rsid w:val="009C5BFF"/>
    <w:rsid w:val="009C5CAB"/>
    <w:rsid w:val="009C6266"/>
    <w:rsid w:val="009C63C4"/>
    <w:rsid w:val="009C6B1C"/>
    <w:rsid w:val="009C70D4"/>
    <w:rsid w:val="009C73E9"/>
    <w:rsid w:val="009D02F4"/>
    <w:rsid w:val="009D0468"/>
    <w:rsid w:val="009D08BA"/>
    <w:rsid w:val="009D0B74"/>
    <w:rsid w:val="009D0F7F"/>
    <w:rsid w:val="009D1B7E"/>
    <w:rsid w:val="009D1C16"/>
    <w:rsid w:val="009D1CCD"/>
    <w:rsid w:val="009D205C"/>
    <w:rsid w:val="009D351A"/>
    <w:rsid w:val="009D36FA"/>
    <w:rsid w:val="009D37D2"/>
    <w:rsid w:val="009D3B9E"/>
    <w:rsid w:val="009D3F12"/>
    <w:rsid w:val="009D460C"/>
    <w:rsid w:val="009D4824"/>
    <w:rsid w:val="009D513A"/>
    <w:rsid w:val="009D54C9"/>
    <w:rsid w:val="009D5C53"/>
    <w:rsid w:val="009D61C4"/>
    <w:rsid w:val="009D7253"/>
    <w:rsid w:val="009D7413"/>
    <w:rsid w:val="009E015D"/>
    <w:rsid w:val="009E0A97"/>
    <w:rsid w:val="009E1127"/>
    <w:rsid w:val="009E1876"/>
    <w:rsid w:val="009E1B1F"/>
    <w:rsid w:val="009E21BF"/>
    <w:rsid w:val="009E271C"/>
    <w:rsid w:val="009E2EB8"/>
    <w:rsid w:val="009E3C52"/>
    <w:rsid w:val="009E3E91"/>
    <w:rsid w:val="009E4641"/>
    <w:rsid w:val="009E46F2"/>
    <w:rsid w:val="009E471A"/>
    <w:rsid w:val="009E4CB1"/>
    <w:rsid w:val="009E503C"/>
    <w:rsid w:val="009E55F1"/>
    <w:rsid w:val="009E5E06"/>
    <w:rsid w:val="009E640E"/>
    <w:rsid w:val="009E73EB"/>
    <w:rsid w:val="009E7B8A"/>
    <w:rsid w:val="009E7CFE"/>
    <w:rsid w:val="009E7F15"/>
    <w:rsid w:val="009F11A1"/>
    <w:rsid w:val="009F179C"/>
    <w:rsid w:val="009F2131"/>
    <w:rsid w:val="009F22FF"/>
    <w:rsid w:val="009F29D6"/>
    <w:rsid w:val="009F2AD9"/>
    <w:rsid w:val="009F2C2C"/>
    <w:rsid w:val="009F2CDA"/>
    <w:rsid w:val="009F2DDD"/>
    <w:rsid w:val="009F36A7"/>
    <w:rsid w:val="009F37CC"/>
    <w:rsid w:val="009F39BD"/>
    <w:rsid w:val="009F3B18"/>
    <w:rsid w:val="009F3FB4"/>
    <w:rsid w:val="009F41ED"/>
    <w:rsid w:val="009F4447"/>
    <w:rsid w:val="009F470A"/>
    <w:rsid w:val="009F4855"/>
    <w:rsid w:val="009F5264"/>
    <w:rsid w:val="009F591A"/>
    <w:rsid w:val="009F5E9B"/>
    <w:rsid w:val="009F67AF"/>
    <w:rsid w:val="009F7170"/>
    <w:rsid w:val="009F75DB"/>
    <w:rsid w:val="009F76C4"/>
    <w:rsid w:val="009F7851"/>
    <w:rsid w:val="009F785A"/>
    <w:rsid w:val="009F7C53"/>
    <w:rsid w:val="009F7C94"/>
    <w:rsid w:val="009F7D34"/>
    <w:rsid w:val="009F7E9A"/>
    <w:rsid w:val="00A004BC"/>
    <w:rsid w:val="00A00839"/>
    <w:rsid w:val="00A00897"/>
    <w:rsid w:val="00A00AB8"/>
    <w:rsid w:val="00A01018"/>
    <w:rsid w:val="00A01038"/>
    <w:rsid w:val="00A01F3B"/>
    <w:rsid w:val="00A0280E"/>
    <w:rsid w:val="00A028F2"/>
    <w:rsid w:val="00A029C1"/>
    <w:rsid w:val="00A02F73"/>
    <w:rsid w:val="00A0308C"/>
    <w:rsid w:val="00A035A2"/>
    <w:rsid w:val="00A03E55"/>
    <w:rsid w:val="00A03FAB"/>
    <w:rsid w:val="00A053BB"/>
    <w:rsid w:val="00A053DB"/>
    <w:rsid w:val="00A05444"/>
    <w:rsid w:val="00A05F7F"/>
    <w:rsid w:val="00A06392"/>
    <w:rsid w:val="00A06B71"/>
    <w:rsid w:val="00A06DE8"/>
    <w:rsid w:val="00A07638"/>
    <w:rsid w:val="00A07BDD"/>
    <w:rsid w:val="00A07CA0"/>
    <w:rsid w:val="00A10189"/>
    <w:rsid w:val="00A111E1"/>
    <w:rsid w:val="00A11683"/>
    <w:rsid w:val="00A11751"/>
    <w:rsid w:val="00A12BA6"/>
    <w:rsid w:val="00A12C7D"/>
    <w:rsid w:val="00A130CF"/>
    <w:rsid w:val="00A1314C"/>
    <w:rsid w:val="00A134B2"/>
    <w:rsid w:val="00A1356B"/>
    <w:rsid w:val="00A13A0E"/>
    <w:rsid w:val="00A13E0E"/>
    <w:rsid w:val="00A14298"/>
    <w:rsid w:val="00A14F05"/>
    <w:rsid w:val="00A1563D"/>
    <w:rsid w:val="00A1570C"/>
    <w:rsid w:val="00A1651E"/>
    <w:rsid w:val="00A166EF"/>
    <w:rsid w:val="00A16917"/>
    <w:rsid w:val="00A16AA7"/>
    <w:rsid w:val="00A16DE1"/>
    <w:rsid w:val="00A20868"/>
    <w:rsid w:val="00A20C47"/>
    <w:rsid w:val="00A222C6"/>
    <w:rsid w:val="00A2256B"/>
    <w:rsid w:val="00A22668"/>
    <w:rsid w:val="00A22DC5"/>
    <w:rsid w:val="00A22DCC"/>
    <w:rsid w:val="00A22EFE"/>
    <w:rsid w:val="00A23044"/>
    <w:rsid w:val="00A23C8C"/>
    <w:rsid w:val="00A23ED8"/>
    <w:rsid w:val="00A23F6A"/>
    <w:rsid w:val="00A24083"/>
    <w:rsid w:val="00A2414D"/>
    <w:rsid w:val="00A246AC"/>
    <w:rsid w:val="00A24CE1"/>
    <w:rsid w:val="00A25255"/>
    <w:rsid w:val="00A26614"/>
    <w:rsid w:val="00A267BF"/>
    <w:rsid w:val="00A2721C"/>
    <w:rsid w:val="00A27233"/>
    <w:rsid w:val="00A30614"/>
    <w:rsid w:val="00A3072D"/>
    <w:rsid w:val="00A31053"/>
    <w:rsid w:val="00A31454"/>
    <w:rsid w:val="00A325F3"/>
    <w:rsid w:val="00A32774"/>
    <w:rsid w:val="00A33172"/>
    <w:rsid w:val="00A333C9"/>
    <w:rsid w:val="00A33CD9"/>
    <w:rsid w:val="00A33D4C"/>
    <w:rsid w:val="00A34283"/>
    <w:rsid w:val="00A34B8B"/>
    <w:rsid w:val="00A35151"/>
    <w:rsid w:val="00A359A6"/>
    <w:rsid w:val="00A35B3C"/>
    <w:rsid w:val="00A35EA1"/>
    <w:rsid w:val="00A3605F"/>
    <w:rsid w:val="00A375B1"/>
    <w:rsid w:val="00A404EE"/>
    <w:rsid w:val="00A406AF"/>
    <w:rsid w:val="00A4146C"/>
    <w:rsid w:val="00A41A8B"/>
    <w:rsid w:val="00A41BAF"/>
    <w:rsid w:val="00A43095"/>
    <w:rsid w:val="00A4395F"/>
    <w:rsid w:val="00A43D15"/>
    <w:rsid w:val="00A43DB2"/>
    <w:rsid w:val="00A43FB4"/>
    <w:rsid w:val="00A44205"/>
    <w:rsid w:val="00A443D8"/>
    <w:rsid w:val="00A444C8"/>
    <w:rsid w:val="00A44A69"/>
    <w:rsid w:val="00A453A4"/>
    <w:rsid w:val="00A459F1"/>
    <w:rsid w:val="00A46258"/>
    <w:rsid w:val="00A465E4"/>
    <w:rsid w:val="00A46C2B"/>
    <w:rsid w:val="00A4735E"/>
    <w:rsid w:val="00A50F1E"/>
    <w:rsid w:val="00A511AF"/>
    <w:rsid w:val="00A52A3A"/>
    <w:rsid w:val="00A52D4A"/>
    <w:rsid w:val="00A52E4E"/>
    <w:rsid w:val="00A5339C"/>
    <w:rsid w:val="00A540DF"/>
    <w:rsid w:val="00A54683"/>
    <w:rsid w:val="00A548C0"/>
    <w:rsid w:val="00A54A0C"/>
    <w:rsid w:val="00A551A1"/>
    <w:rsid w:val="00A55212"/>
    <w:rsid w:val="00A55464"/>
    <w:rsid w:val="00A55706"/>
    <w:rsid w:val="00A5582F"/>
    <w:rsid w:val="00A5595C"/>
    <w:rsid w:val="00A55B0D"/>
    <w:rsid w:val="00A564C3"/>
    <w:rsid w:val="00A566C2"/>
    <w:rsid w:val="00A56965"/>
    <w:rsid w:val="00A57659"/>
    <w:rsid w:val="00A57BED"/>
    <w:rsid w:val="00A57D27"/>
    <w:rsid w:val="00A60671"/>
    <w:rsid w:val="00A60970"/>
    <w:rsid w:val="00A61E58"/>
    <w:rsid w:val="00A61FCF"/>
    <w:rsid w:val="00A620FC"/>
    <w:rsid w:val="00A62311"/>
    <w:rsid w:val="00A623DD"/>
    <w:rsid w:val="00A623E4"/>
    <w:rsid w:val="00A625F2"/>
    <w:rsid w:val="00A6287D"/>
    <w:rsid w:val="00A637AC"/>
    <w:rsid w:val="00A63AE4"/>
    <w:rsid w:val="00A642F5"/>
    <w:rsid w:val="00A64815"/>
    <w:rsid w:val="00A64E14"/>
    <w:rsid w:val="00A650D6"/>
    <w:rsid w:val="00A65BF4"/>
    <w:rsid w:val="00A6620F"/>
    <w:rsid w:val="00A662EB"/>
    <w:rsid w:val="00A665FA"/>
    <w:rsid w:val="00A66D38"/>
    <w:rsid w:val="00A67B3D"/>
    <w:rsid w:val="00A67D72"/>
    <w:rsid w:val="00A70130"/>
    <w:rsid w:val="00A70AD3"/>
    <w:rsid w:val="00A711C7"/>
    <w:rsid w:val="00A713FC"/>
    <w:rsid w:val="00A73094"/>
    <w:rsid w:val="00A733F3"/>
    <w:rsid w:val="00A73AA1"/>
    <w:rsid w:val="00A73CF0"/>
    <w:rsid w:val="00A73DF4"/>
    <w:rsid w:val="00A740C0"/>
    <w:rsid w:val="00A74323"/>
    <w:rsid w:val="00A7503F"/>
    <w:rsid w:val="00A758C8"/>
    <w:rsid w:val="00A75D93"/>
    <w:rsid w:val="00A769C0"/>
    <w:rsid w:val="00A76C99"/>
    <w:rsid w:val="00A806B1"/>
    <w:rsid w:val="00A80CDF"/>
    <w:rsid w:val="00A80CF0"/>
    <w:rsid w:val="00A8116C"/>
    <w:rsid w:val="00A81992"/>
    <w:rsid w:val="00A82F22"/>
    <w:rsid w:val="00A839ED"/>
    <w:rsid w:val="00A84EF1"/>
    <w:rsid w:val="00A852E7"/>
    <w:rsid w:val="00A85A8D"/>
    <w:rsid w:val="00A86E0B"/>
    <w:rsid w:val="00A8705A"/>
    <w:rsid w:val="00A87801"/>
    <w:rsid w:val="00A87B25"/>
    <w:rsid w:val="00A87C55"/>
    <w:rsid w:val="00A901BB"/>
    <w:rsid w:val="00A90B9B"/>
    <w:rsid w:val="00A911FB"/>
    <w:rsid w:val="00A9130B"/>
    <w:rsid w:val="00A91637"/>
    <w:rsid w:val="00A918D6"/>
    <w:rsid w:val="00A91CF1"/>
    <w:rsid w:val="00A91F8F"/>
    <w:rsid w:val="00A921DF"/>
    <w:rsid w:val="00A93341"/>
    <w:rsid w:val="00A94164"/>
    <w:rsid w:val="00A9465D"/>
    <w:rsid w:val="00A958B6"/>
    <w:rsid w:val="00A9695D"/>
    <w:rsid w:val="00A97927"/>
    <w:rsid w:val="00AA0048"/>
    <w:rsid w:val="00AA024F"/>
    <w:rsid w:val="00AA1F32"/>
    <w:rsid w:val="00AA204F"/>
    <w:rsid w:val="00AA2ACE"/>
    <w:rsid w:val="00AA300B"/>
    <w:rsid w:val="00AA301B"/>
    <w:rsid w:val="00AA3248"/>
    <w:rsid w:val="00AA3C00"/>
    <w:rsid w:val="00AA3C6C"/>
    <w:rsid w:val="00AA3E61"/>
    <w:rsid w:val="00AA3F9B"/>
    <w:rsid w:val="00AA43AD"/>
    <w:rsid w:val="00AA4B29"/>
    <w:rsid w:val="00AA4BA3"/>
    <w:rsid w:val="00AA57A8"/>
    <w:rsid w:val="00AA5B79"/>
    <w:rsid w:val="00AA6A11"/>
    <w:rsid w:val="00AA7770"/>
    <w:rsid w:val="00AB028A"/>
    <w:rsid w:val="00AB0692"/>
    <w:rsid w:val="00AB0893"/>
    <w:rsid w:val="00AB0FC0"/>
    <w:rsid w:val="00AB1A90"/>
    <w:rsid w:val="00AB1AD8"/>
    <w:rsid w:val="00AB1AED"/>
    <w:rsid w:val="00AB1D5A"/>
    <w:rsid w:val="00AB1DF0"/>
    <w:rsid w:val="00AB20C0"/>
    <w:rsid w:val="00AB37CA"/>
    <w:rsid w:val="00AB402A"/>
    <w:rsid w:val="00AB40CF"/>
    <w:rsid w:val="00AB42DC"/>
    <w:rsid w:val="00AB44D4"/>
    <w:rsid w:val="00AB5468"/>
    <w:rsid w:val="00AB56C5"/>
    <w:rsid w:val="00AB5738"/>
    <w:rsid w:val="00AB573A"/>
    <w:rsid w:val="00AB5AD2"/>
    <w:rsid w:val="00AB5EC6"/>
    <w:rsid w:val="00AB6423"/>
    <w:rsid w:val="00AB68D1"/>
    <w:rsid w:val="00AB6F41"/>
    <w:rsid w:val="00AB73EB"/>
    <w:rsid w:val="00AC04D7"/>
    <w:rsid w:val="00AC04E8"/>
    <w:rsid w:val="00AC0895"/>
    <w:rsid w:val="00AC13E1"/>
    <w:rsid w:val="00AC1501"/>
    <w:rsid w:val="00AC18B1"/>
    <w:rsid w:val="00AC1CB3"/>
    <w:rsid w:val="00AC221E"/>
    <w:rsid w:val="00AC2C28"/>
    <w:rsid w:val="00AC3D22"/>
    <w:rsid w:val="00AC4D79"/>
    <w:rsid w:val="00AC520F"/>
    <w:rsid w:val="00AC572B"/>
    <w:rsid w:val="00AC5BD9"/>
    <w:rsid w:val="00AC5DD6"/>
    <w:rsid w:val="00AC615D"/>
    <w:rsid w:val="00AC6B58"/>
    <w:rsid w:val="00AC7770"/>
    <w:rsid w:val="00AC798A"/>
    <w:rsid w:val="00AC7AE0"/>
    <w:rsid w:val="00AC7B23"/>
    <w:rsid w:val="00AD0385"/>
    <w:rsid w:val="00AD087D"/>
    <w:rsid w:val="00AD09E0"/>
    <w:rsid w:val="00AD1099"/>
    <w:rsid w:val="00AD10BD"/>
    <w:rsid w:val="00AD2B71"/>
    <w:rsid w:val="00AD3AF2"/>
    <w:rsid w:val="00AD3CDF"/>
    <w:rsid w:val="00AD4B9D"/>
    <w:rsid w:val="00AD4D98"/>
    <w:rsid w:val="00AD4DF5"/>
    <w:rsid w:val="00AD5136"/>
    <w:rsid w:val="00AD5FB2"/>
    <w:rsid w:val="00AD608F"/>
    <w:rsid w:val="00AD6A40"/>
    <w:rsid w:val="00AD6DFB"/>
    <w:rsid w:val="00AD725C"/>
    <w:rsid w:val="00AD78B3"/>
    <w:rsid w:val="00AD79AC"/>
    <w:rsid w:val="00AE014E"/>
    <w:rsid w:val="00AE0227"/>
    <w:rsid w:val="00AE07FF"/>
    <w:rsid w:val="00AE082C"/>
    <w:rsid w:val="00AE087A"/>
    <w:rsid w:val="00AE178B"/>
    <w:rsid w:val="00AE27B6"/>
    <w:rsid w:val="00AE2DA5"/>
    <w:rsid w:val="00AE2E71"/>
    <w:rsid w:val="00AE3674"/>
    <w:rsid w:val="00AE37E4"/>
    <w:rsid w:val="00AE3938"/>
    <w:rsid w:val="00AE3A6C"/>
    <w:rsid w:val="00AE3BF2"/>
    <w:rsid w:val="00AE3C53"/>
    <w:rsid w:val="00AE4676"/>
    <w:rsid w:val="00AE4C23"/>
    <w:rsid w:val="00AE544D"/>
    <w:rsid w:val="00AE58E5"/>
    <w:rsid w:val="00AE5934"/>
    <w:rsid w:val="00AE69D5"/>
    <w:rsid w:val="00AE6FE9"/>
    <w:rsid w:val="00AE717F"/>
    <w:rsid w:val="00AE7EFA"/>
    <w:rsid w:val="00AF1A90"/>
    <w:rsid w:val="00AF1BA4"/>
    <w:rsid w:val="00AF1BC8"/>
    <w:rsid w:val="00AF2169"/>
    <w:rsid w:val="00AF22A3"/>
    <w:rsid w:val="00AF2455"/>
    <w:rsid w:val="00AF2929"/>
    <w:rsid w:val="00AF29A7"/>
    <w:rsid w:val="00AF2FD7"/>
    <w:rsid w:val="00AF30FB"/>
    <w:rsid w:val="00AF35AA"/>
    <w:rsid w:val="00AF3724"/>
    <w:rsid w:val="00AF37F0"/>
    <w:rsid w:val="00AF3DC3"/>
    <w:rsid w:val="00AF4740"/>
    <w:rsid w:val="00AF4993"/>
    <w:rsid w:val="00AF4BC9"/>
    <w:rsid w:val="00AF50AE"/>
    <w:rsid w:val="00AF53CF"/>
    <w:rsid w:val="00AF573A"/>
    <w:rsid w:val="00AF5D26"/>
    <w:rsid w:val="00AF6BE8"/>
    <w:rsid w:val="00AF6BF8"/>
    <w:rsid w:val="00AF6EB5"/>
    <w:rsid w:val="00AF6EF4"/>
    <w:rsid w:val="00AF6F55"/>
    <w:rsid w:val="00B00255"/>
    <w:rsid w:val="00B00342"/>
    <w:rsid w:val="00B00475"/>
    <w:rsid w:val="00B00593"/>
    <w:rsid w:val="00B005B4"/>
    <w:rsid w:val="00B00A37"/>
    <w:rsid w:val="00B00B81"/>
    <w:rsid w:val="00B00EA2"/>
    <w:rsid w:val="00B010BD"/>
    <w:rsid w:val="00B01F5B"/>
    <w:rsid w:val="00B021C4"/>
    <w:rsid w:val="00B022A8"/>
    <w:rsid w:val="00B022CE"/>
    <w:rsid w:val="00B0243D"/>
    <w:rsid w:val="00B02922"/>
    <w:rsid w:val="00B04141"/>
    <w:rsid w:val="00B04794"/>
    <w:rsid w:val="00B04A54"/>
    <w:rsid w:val="00B0523F"/>
    <w:rsid w:val="00B056AC"/>
    <w:rsid w:val="00B05D56"/>
    <w:rsid w:val="00B05DF8"/>
    <w:rsid w:val="00B066F4"/>
    <w:rsid w:val="00B06723"/>
    <w:rsid w:val="00B0682E"/>
    <w:rsid w:val="00B069F6"/>
    <w:rsid w:val="00B07508"/>
    <w:rsid w:val="00B07BF6"/>
    <w:rsid w:val="00B107E4"/>
    <w:rsid w:val="00B111B3"/>
    <w:rsid w:val="00B112D6"/>
    <w:rsid w:val="00B11733"/>
    <w:rsid w:val="00B11838"/>
    <w:rsid w:val="00B11A15"/>
    <w:rsid w:val="00B1211F"/>
    <w:rsid w:val="00B1252E"/>
    <w:rsid w:val="00B12D61"/>
    <w:rsid w:val="00B1386A"/>
    <w:rsid w:val="00B14466"/>
    <w:rsid w:val="00B14CBA"/>
    <w:rsid w:val="00B14DEC"/>
    <w:rsid w:val="00B14EE6"/>
    <w:rsid w:val="00B14FCF"/>
    <w:rsid w:val="00B155AB"/>
    <w:rsid w:val="00B15AD1"/>
    <w:rsid w:val="00B15D9A"/>
    <w:rsid w:val="00B15E60"/>
    <w:rsid w:val="00B16078"/>
    <w:rsid w:val="00B16921"/>
    <w:rsid w:val="00B169AF"/>
    <w:rsid w:val="00B16D3E"/>
    <w:rsid w:val="00B16E0D"/>
    <w:rsid w:val="00B16F2B"/>
    <w:rsid w:val="00B17031"/>
    <w:rsid w:val="00B17048"/>
    <w:rsid w:val="00B170FA"/>
    <w:rsid w:val="00B173C6"/>
    <w:rsid w:val="00B17E74"/>
    <w:rsid w:val="00B203AE"/>
    <w:rsid w:val="00B206E8"/>
    <w:rsid w:val="00B20EE3"/>
    <w:rsid w:val="00B21121"/>
    <w:rsid w:val="00B21156"/>
    <w:rsid w:val="00B212F0"/>
    <w:rsid w:val="00B21C5A"/>
    <w:rsid w:val="00B21C72"/>
    <w:rsid w:val="00B22272"/>
    <w:rsid w:val="00B22709"/>
    <w:rsid w:val="00B2275D"/>
    <w:rsid w:val="00B22AA0"/>
    <w:rsid w:val="00B22CEC"/>
    <w:rsid w:val="00B23D2E"/>
    <w:rsid w:val="00B24A4D"/>
    <w:rsid w:val="00B24AD8"/>
    <w:rsid w:val="00B24C59"/>
    <w:rsid w:val="00B259F0"/>
    <w:rsid w:val="00B26054"/>
    <w:rsid w:val="00B265D7"/>
    <w:rsid w:val="00B268E2"/>
    <w:rsid w:val="00B272F1"/>
    <w:rsid w:val="00B2735B"/>
    <w:rsid w:val="00B30223"/>
    <w:rsid w:val="00B3036F"/>
    <w:rsid w:val="00B309A9"/>
    <w:rsid w:val="00B30C9C"/>
    <w:rsid w:val="00B310D6"/>
    <w:rsid w:val="00B31631"/>
    <w:rsid w:val="00B31890"/>
    <w:rsid w:val="00B31AF9"/>
    <w:rsid w:val="00B3212E"/>
    <w:rsid w:val="00B324CD"/>
    <w:rsid w:val="00B325DE"/>
    <w:rsid w:val="00B332CB"/>
    <w:rsid w:val="00B33770"/>
    <w:rsid w:val="00B33793"/>
    <w:rsid w:val="00B33A03"/>
    <w:rsid w:val="00B33DC3"/>
    <w:rsid w:val="00B3419A"/>
    <w:rsid w:val="00B34B2B"/>
    <w:rsid w:val="00B35340"/>
    <w:rsid w:val="00B356D9"/>
    <w:rsid w:val="00B357B8"/>
    <w:rsid w:val="00B35AC2"/>
    <w:rsid w:val="00B35C7A"/>
    <w:rsid w:val="00B35CFF"/>
    <w:rsid w:val="00B35F39"/>
    <w:rsid w:val="00B363FE"/>
    <w:rsid w:val="00B3644D"/>
    <w:rsid w:val="00B366BD"/>
    <w:rsid w:val="00B36A1C"/>
    <w:rsid w:val="00B36B2E"/>
    <w:rsid w:val="00B36EB6"/>
    <w:rsid w:val="00B3781B"/>
    <w:rsid w:val="00B37EF7"/>
    <w:rsid w:val="00B40D70"/>
    <w:rsid w:val="00B4123A"/>
    <w:rsid w:val="00B41E23"/>
    <w:rsid w:val="00B42062"/>
    <w:rsid w:val="00B4250D"/>
    <w:rsid w:val="00B427A0"/>
    <w:rsid w:val="00B440B7"/>
    <w:rsid w:val="00B44482"/>
    <w:rsid w:val="00B4479D"/>
    <w:rsid w:val="00B450F5"/>
    <w:rsid w:val="00B45132"/>
    <w:rsid w:val="00B452D1"/>
    <w:rsid w:val="00B46282"/>
    <w:rsid w:val="00B46C66"/>
    <w:rsid w:val="00B46C8B"/>
    <w:rsid w:val="00B46F3D"/>
    <w:rsid w:val="00B473C3"/>
    <w:rsid w:val="00B477B8"/>
    <w:rsid w:val="00B47E2D"/>
    <w:rsid w:val="00B47E5A"/>
    <w:rsid w:val="00B50092"/>
    <w:rsid w:val="00B505B0"/>
    <w:rsid w:val="00B51529"/>
    <w:rsid w:val="00B51B09"/>
    <w:rsid w:val="00B51B3D"/>
    <w:rsid w:val="00B51CEA"/>
    <w:rsid w:val="00B51ED2"/>
    <w:rsid w:val="00B5219D"/>
    <w:rsid w:val="00B52463"/>
    <w:rsid w:val="00B5279B"/>
    <w:rsid w:val="00B5280E"/>
    <w:rsid w:val="00B52CB8"/>
    <w:rsid w:val="00B5310B"/>
    <w:rsid w:val="00B53181"/>
    <w:rsid w:val="00B53AD7"/>
    <w:rsid w:val="00B53B65"/>
    <w:rsid w:val="00B53D65"/>
    <w:rsid w:val="00B53F44"/>
    <w:rsid w:val="00B547C5"/>
    <w:rsid w:val="00B554BB"/>
    <w:rsid w:val="00B55782"/>
    <w:rsid w:val="00B55DB0"/>
    <w:rsid w:val="00B561B9"/>
    <w:rsid w:val="00B56426"/>
    <w:rsid w:val="00B57498"/>
    <w:rsid w:val="00B57548"/>
    <w:rsid w:val="00B57E1C"/>
    <w:rsid w:val="00B604C0"/>
    <w:rsid w:val="00B60C0A"/>
    <w:rsid w:val="00B60C96"/>
    <w:rsid w:val="00B61177"/>
    <w:rsid w:val="00B61368"/>
    <w:rsid w:val="00B615C0"/>
    <w:rsid w:val="00B61629"/>
    <w:rsid w:val="00B617F0"/>
    <w:rsid w:val="00B62552"/>
    <w:rsid w:val="00B62B5F"/>
    <w:rsid w:val="00B63161"/>
    <w:rsid w:val="00B63270"/>
    <w:rsid w:val="00B64095"/>
    <w:rsid w:val="00B643C1"/>
    <w:rsid w:val="00B6480A"/>
    <w:rsid w:val="00B64AF3"/>
    <w:rsid w:val="00B64D9E"/>
    <w:rsid w:val="00B657E2"/>
    <w:rsid w:val="00B662F5"/>
    <w:rsid w:val="00B66AAC"/>
    <w:rsid w:val="00B66DF1"/>
    <w:rsid w:val="00B67378"/>
    <w:rsid w:val="00B678C3"/>
    <w:rsid w:val="00B67AAF"/>
    <w:rsid w:val="00B70453"/>
    <w:rsid w:val="00B70563"/>
    <w:rsid w:val="00B70E6D"/>
    <w:rsid w:val="00B71198"/>
    <w:rsid w:val="00B718DC"/>
    <w:rsid w:val="00B71AAE"/>
    <w:rsid w:val="00B72FA7"/>
    <w:rsid w:val="00B7335C"/>
    <w:rsid w:val="00B733B9"/>
    <w:rsid w:val="00B73F6D"/>
    <w:rsid w:val="00B74107"/>
    <w:rsid w:val="00B74394"/>
    <w:rsid w:val="00B7459B"/>
    <w:rsid w:val="00B7467C"/>
    <w:rsid w:val="00B74750"/>
    <w:rsid w:val="00B74A44"/>
    <w:rsid w:val="00B755F7"/>
    <w:rsid w:val="00B75C12"/>
    <w:rsid w:val="00B75F18"/>
    <w:rsid w:val="00B763FE"/>
    <w:rsid w:val="00B7657B"/>
    <w:rsid w:val="00B765F5"/>
    <w:rsid w:val="00B77424"/>
    <w:rsid w:val="00B7757F"/>
    <w:rsid w:val="00B77586"/>
    <w:rsid w:val="00B777BF"/>
    <w:rsid w:val="00B77A47"/>
    <w:rsid w:val="00B80421"/>
    <w:rsid w:val="00B80488"/>
    <w:rsid w:val="00B804B8"/>
    <w:rsid w:val="00B80B94"/>
    <w:rsid w:val="00B81137"/>
    <w:rsid w:val="00B815DE"/>
    <w:rsid w:val="00B8160B"/>
    <w:rsid w:val="00B81C1E"/>
    <w:rsid w:val="00B81C61"/>
    <w:rsid w:val="00B82147"/>
    <w:rsid w:val="00B82981"/>
    <w:rsid w:val="00B829DC"/>
    <w:rsid w:val="00B82A69"/>
    <w:rsid w:val="00B82E43"/>
    <w:rsid w:val="00B8384A"/>
    <w:rsid w:val="00B8437E"/>
    <w:rsid w:val="00B84656"/>
    <w:rsid w:val="00B8475B"/>
    <w:rsid w:val="00B85019"/>
    <w:rsid w:val="00B85276"/>
    <w:rsid w:val="00B85887"/>
    <w:rsid w:val="00B85E6B"/>
    <w:rsid w:val="00B8602A"/>
    <w:rsid w:val="00B86B19"/>
    <w:rsid w:val="00B86C09"/>
    <w:rsid w:val="00B8742D"/>
    <w:rsid w:val="00B877C1"/>
    <w:rsid w:val="00B8791D"/>
    <w:rsid w:val="00B87BA0"/>
    <w:rsid w:val="00B908B6"/>
    <w:rsid w:val="00B91394"/>
    <w:rsid w:val="00B91EFF"/>
    <w:rsid w:val="00B920FF"/>
    <w:rsid w:val="00B923D9"/>
    <w:rsid w:val="00B925B1"/>
    <w:rsid w:val="00B92A2E"/>
    <w:rsid w:val="00B9348D"/>
    <w:rsid w:val="00B9361A"/>
    <w:rsid w:val="00B93645"/>
    <w:rsid w:val="00B93989"/>
    <w:rsid w:val="00B94059"/>
    <w:rsid w:val="00B946FA"/>
    <w:rsid w:val="00B951B5"/>
    <w:rsid w:val="00B959CB"/>
    <w:rsid w:val="00B9610B"/>
    <w:rsid w:val="00B965AF"/>
    <w:rsid w:val="00B96BC7"/>
    <w:rsid w:val="00B97009"/>
    <w:rsid w:val="00B9709C"/>
    <w:rsid w:val="00B97C35"/>
    <w:rsid w:val="00BA060C"/>
    <w:rsid w:val="00BA126F"/>
    <w:rsid w:val="00BA12D3"/>
    <w:rsid w:val="00BA13FE"/>
    <w:rsid w:val="00BA1526"/>
    <w:rsid w:val="00BA1BE1"/>
    <w:rsid w:val="00BA21F0"/>
    <w:rsid w:val="00BA241F"/>
    <w:rsid w:val="00BA2549"/>
    <w:rsid w:val="00BA27DE"/>
    <w:rsid w:val="00BA29A9"/>
    <w:rsid w:val="00BA348B"/>
    <w:rsid w:val="00BA34E1"/>
    <w:rsid w:val="00BA3647"/>
    <w:rsid w:val="00BA37CF"/>
    <w:rsid w:val="00BA3C1A"/>
    <w:rsid w:val="00BA3EC5"/>
    <w:rsid w:val="00BA3EF5"/>
    <w:rsid w:val="00BA3FB9"/>
    <w:rsid w:val="00BA4338"/>
    <w:rsid w:val="00BA55E5"/>
    <w:rsid w:val="00BA614D"/>
    <w:rsid w:val="00BA681F"/>
    <w:rsid w:val="00BA6AD1"/>
    <w:rsid w:val="00BA6B66"/>
    <w:rsid w:val="00BA6D8E"/>
    <w:rsid w:val="00BA6E57"/>
    <w:rsid w:val="00BA7877"/>
    <w:rsid w:val="00BA7884"/>
    <w:rsid w:val="00BA7A7B"/>
    <w:rsid w:val="00BA7FDD"/>
    <w:rsid w:val="00BB026B"/>
    <w:rsid w:val="00BB082A"/>
    <w:rsid w:val="00BB09C5"/>
    <w:rsid w:val="00BB0CA4"/>
    <w:rsid w:val="00BB18D6"/>
    <w:rsid w:val="00BB1941"/>
    <w:rsid w:val="00BB1E8B"/>
    <w:rsid w:val="00BB2481"/>
    <w:rsid w:val="00BB2575"/>
    <w:rsid w:val="00BB29E7"/>
    <w:rsid w:val="00BB2D53"/>
    <w:rsid w:val="00BB3122"/>
    <w:rsid w:val="00BB31B3"/>
    <w:rsid w:val="00BB3DF0"/>
    <w:rsid w:val="00BB4391"/>
    <w:rsid w:val="00BB4903"/>
    <w:rsid w:val="00BB4BC7"/>
    <w:rsid w:val="00BB533B"/>
    <w:rsid w:val="00BB56C1"/>
    <w:rsid w:val="00BB5FDF"/>
    <w:rsid w:val="00BB60ED"/>
    <w:rsid w:val="00BB7007"/>
    <w:rsid w:val="00BB72D8"/>
    <w:rsid w:val="00BB7451"/>
    <w:rsid w:val="00BB7FD5"/>
    <w:rsid w:val="00BC00A7"/>
    <w:rsid w:val="00BC07F2"/>
    <w:rsid w:val="00BC0815"/>
    <w:rsid w:val="00BC0C31"/>
    <w:rsid w:val="00BC1068"/>
    <w:rsid w:val="00BC1199"/>
    <w:rsid w:val="00BC12D7"/>
    <w:rsid w:val="00BC144C"/>
    <w:rsid w:val="00BC1B63"/>
    <w:rsid w:val="00BC2C23"/>
    <w:rsid w:val="00BC3295"/>
    <w:rsid w:val="00BC35B5"/>
    <w:rsid w:val="00BC3905"/>
    <w:rsid w:val="00BC3F81"/>
    <w:rsid w:val="00BC45DD"/>
    <w:rsid w:val="00BC466B"/>
    <w:rsid w:val="00BC514C"/>
    <w:rsid w:val="00BC5E34"/>
    <w:rsid w:val="00BC6059"/>
    <w:rsid w:val="00BC60DF"/>
    <w:rsid w:val="00BC6461"/>
    <w:rsid w:val="00BC64EC"/>
    <w:rsid w:val="00BC6C46"/>
    <w:rsid w:val="00BC717C"/>
    <w:rsid w:val="00BC7420"/>
    <w:rsid w:val="00BC74C0"/>
    <w:rsid w:val="00BC7F77"/>
    <w:rsid w:val="00BD022E"/>
    <w:rsid w:val="00BD0C2B"/>
    <w:rsid w:val="00BD166D"/>
    <w:rsid w:val="00BD1850"/>
    <w:rsid w:val="00BD1C26"/>
    <w:rsid w:val="00BD1EF7"/>
    <w:rsid w:val="00BD2608"/>
    <w:rsid w:val="00BD2663"/>
    <w:rsid w:val="00BD30EC"/>
    <w:rsid w:val="00BD336B"/>
    <w:rsid w:val="00BD5073"/>
    <w:rsid w:val="00BD53FE"/>
    <w:rsid w:val="00BD7369"/>
    <w:rsid w:val="00BE0EF3"/>
    <w:rsid w:val="00BE13ED"/>
    <w:rsid w:val="00BE1625"/>
    <w:rsid w:val="00BE1ADA"/>
    <w:rsid w:val="00BE1C09"/>
    <w:rsid w:val="00BE1D4D"/>
    <w:rsid w:val="00BE1E03"/>
    <w:rsid w:val="00BE1FAE"/>
    <w:rsid w:val="00BE2372"/>
    <w:rsid w:val="00BE29A4"/>
    <w:rsid w:val="00BE2FB1"/>
    <w:rsid w:val="00BE38CB"/>
    <w:rsid w:val="00BE418C"/>
    <w:rsid w:val="00BE4380"/>
    <w:rsid w:val="00BE4771"/>
    <w:rsid w:val="00BE47A0"/>
    <w:rsid w:val="00BE48D1"/>
    <w:rsid w:val="00BE51F9"/>
    <w:rsid w:val="00BE57A1"/>
    <w:rsid w:val="00BE5CF1"/>
    <w:rsid w:val="00BE5D11"/>
    <w:rsid w:val="00BE63EA"/>
    <w:rsid w:val="00BE682B"/>
    <w:rsid w:val="00BE763C"/>
    <w:rsid w:val="00BE77C5"/>
    <w:rsid w:val="00BE7A97"/>
    <w:rsid w:val="00BF01ED"/>
    <w:rsid w:val="00BF16A8"/>
    <w:rsid w:val="00BF1ADC"/>
    <w:rsid w:val="00BF2075"/>
    <w:rsid w:val="00BF2682"/>
    <w:rsid w:val="00BF27AC"/>
    <w:rsid w:val="00BF2AB3"/>
    <w:rsid w:val="00BF3266"/>
    <w:rsid w:val="00BF336A"/>
    <w:rsid w:val="00BF36F1"/>
    <w:rsid w:val="00BF3945"/>
    <w:rsid w:val="00BF3B30"/>
    <w:rsid w:val="00BF4219"/>
    <w:rsid w:val="00BF552D"/>
    <w:rsid w:val="00BF5609"/>
    <w:rsid w:val="00BF570A"/>
    <w:rsid w:val="00BF5763"/>
    <w:rsid w:val="00BF57BB"/>
    <w:rsid w:val="00BF5832"/>
    <w:rsid w:val="00BF589D"/>
    <w:rsid w:val="00BF58C8"/>
    <w:rsid w:val="00BF5C5A"/>
    <w:rsid w:val="00BF5F79"/>
    <w:rsid w:val="00BF5FB6"/>
    <w:rsid w:val="00BF6047"/>
    <w:rsid w:val="00BF61AC"/>
    <w:rsid w:val="00BF6209"/>
    <w:rsid w:val="00BF6DAE"/>
    <w:rsid w:val="00BF715E"/>
    <w:rsid w:val="00BF73E6"/>
    <w:rsid w:val="00BF75A9"/>
    <w:rsid w:val="00BF77B9"/>
    <w:rsid w:val="00C01798"/>
    <w:rsid w:val="00C027E6"/>
    <w:rsid w:val="00C02B0C"/>
    <w:rsid w:val="00C02EF5"/>
    <w:rsid w:val="00C02F90"/>
    <w:rsid w:val="00C0359B"/>
    <w:rsid w:val="00C04302"/>
    <w:rsid w:val="00C05564"/>
    <w:rsid w:val="00C056EB"/>
    <w:rsid w:val="00C05978"/>
    <w:rsid w:val="00C05A0C"/>
    <w:rsid w:val="00C05E94"/>
    <w:rsid w:val="00C05F3D"/>
    <w:rsid w:val="00C0607A"/>
    <w:rsid w:val="00C062F6"/>
    <w:rsid w:val="00C064AD"/>
    <w:rsid w:val="00C065F1"/>
    <w:rsid w:val="00C06707"/>
    <w:rsid w:val="00C06859"/>
    <w:rsid w:val="00C06869"/>
    <w:rsid w:val="00C06D54"/>
    <w:rsid w:val="00C071C7"/>
    <w:rsid w:val="00C073DD"/>
    <w:rsid w:val="00C07D69"/>
    <w:rsid w:val="00C07E42"/>
    <w:rsid w:val="00C101AD"/>
    <w:rsid w:val="00C10246"/>
    <w:rsid w:val="00C10BF4"/>
    <w:rsid w:val="00C11406"/>
    <w:rsid w:val="00C118E6"/>
    <w:rsid w:val="00C126E4"/>
    <w:rsid w:val="00C128CF"/>
    <w:rsid w:val="00C12DAF"/>
    <w:rsid w:val="00C138B4"/>
    <w:rsid w:val="00C13A13"/>
    <w:rsid w:val="00C14328"/>
    <w:rsid w:val="00C14498"/>
    <w:rsid w:val="00C14605"/>
    <w:rsid w:val="00C14620"/>
    <w:rsid w:val="00C148A1"/>
    <w:rsid w:val="00C149EA"/>
    <w:rsid w:val="00C14D18"/>
    <w:rsid w:val="00C14E11"/>
    <w:rsid w:val="00C14F16"/>
    <w:rsid w:val="00C15000"/>
    <w:rsid w:val="00C1519F"/>
    <w:rsid w:val="00C16C78"/>
    <w:rsid w:val="00C176C7"/>
    <w:rsid w:val="00C20BC2"/>
    <w:rsid w:val="00C2104A"/>
    <w:rsid w:val="00C21085"/>
    <w:rsid w:val="00C213C4"/>
    <w:rsid w:val="00C22133"/>
    <w:rsid w:val="00C23605"/>
    <w:rsid w:val="00C23687"/>
    <w:rsid w:val="00C23C22"/>
    <w:rsid w:val="00C24DDD"/>
    <w:rsid w:val="00C2709B"/>
    <w:rsid w:val="00C27686"/>
    <w:rsid w:val="00C27982"/>
    <w:rsid w:val="00C3002B"/>
    <w:rsid w:val="00C304C6"/>
    <w:rsid w:val="00C30AC7"/>
    <w:rsid w:val="00C32342"/>
    <w:rsid w:val="00C32D62"/>
    <w:rsid w:val="00C334C7"/>
    <w:rsid w:val="00C33668"/>
    <w:rsid w:val="00C33912"/>
    <w:rsid w:val="00C340E7"/>
    <w:rsid w:val="00C344A4"/>
    <w:rsid w:val="00C34CBB"/>
    <w:rsid w:val="00C355F7"/>
    <w:rsid w:val="00C35A87"/>
    <w:rsid w:val="00C3711B"/>
    <w:rsid w:val="00C37467"/>
    <w:rsid w:val="00C37A91"/>
    <w:rsid w:val="00C37C44"/>
    <w:rsid w:val="00C37E2D"/>
    <w:rsid w:val="00C4026E"/>
    <w:rsid w:val="00C40661"/>
    <w:rsid w:val="00C40AA4"/>
    <w:rsid w:val="00C40D29"/>
    <w:rsid w:val="00C4103D"/>
    <w:rsid w:val="00C4112B"/>
    <w:rsid w:val="00C4115D"/>
    <w:rsid w:val="00C41501"/>
    <w:rsid w:val="00C41ABA"/>
    <w:rsid w:val="00C41C07"/>
    <w:rsid w:val="00C41F86"/>
    <w:rsid w:val="00C42541"/>
    <w:rsid w:val="00C42578"/>
    <w:rsid w:val="00C429FD"/>
    <w:rsid w:val="00C4324C"/>
    <w:rsid w:val="00C434F9"/>
    <w:rsid w:val="00C437AD"/>
    <w:rsid w:val="00C43B5E"/>
    <w:rsid w:val="00C43FBF"/>
    <w:rsid w:val="00C44057"/>
    <w:rsid w:val="00C450AB"/>
    <w:rsid w:val="00C458A6"/>
    <w:rsid w:val="00C467D4"/>
    <w:rsid w:val="00C46A1A"/>
    <w:rsid w:val="00C46E5C"/>
    <w:rsid w:val="00C46F31"/>
    <w:rsid w:val="00C47FBA"/>
    <w:rsid w:val="00C501CB"/>
    <w:rsid w:val="00C50B9B"/>
    <w:rsid w:val="00C51337"/>
    <w:rsid w:val="00C5135A"/>
    <w:rsid w:val="00C515EB"/>
    <w:rsid w:val="00C51B2F"/>
    <w:rsid w:val="00C522F9"/>
    <w:rsid w:val="00C5234F"/>
    <w:rsid w:val="00C5285B"/>
    <w:rsid w:val="00C52974"/>
    <w:rsid w:val="00C53116"/>
    <w:rsid w:val="00C533A3"/>
    <w:rsid w:val="00C535A4"/>
    <w:rsid w:val="00C54051"/>
    <w:rsid w:val="00C5415A"/>
    <w:rsid w:val="00C5465D"/>
    <w:rsid w:val="00C54815"/>
    <w:rsid w:val="00C54AD8"/>
    <w:rsid w:val="00C55075"/>
    <w:rsid w:val="00C55415"/>
    <w:rsid w:val="00C567F4"/>
    <w:rsid w:val="00C568A8"/>
    <w:rsid w:val="00C56A24"/>
    <w:rsid w:val="00C56AB1"/>
    <w:rsid w:val="00C5713F"/>
    <w:rsid w:val="00C57269"/>
    <w:rsid w:val="00C57D14"/>
    <w:rsid w:val="00C57E16"/>
    <w:rsid w:val="00C607CD"/>
    <w:rsid w:val="00C60A86"/>
    <w:rsid w:val="00C60B52"/>
    <w:rsid w:val="00C60CDA"/>
    <w:rsid w:val="00C611D7"/>
    <w:rsid w:val="00C6175C"/>
    <w:rsid w:val="00C61FD2"/>
    <w:rsid w:val="00C6263E"/>
    <w:rsid w:val="00C626FA"/>
    <w:rsid w:val="00C63A18"/>
    <w:rsid w:val="00C63B8D"/>
    <w:rsid w:val="00C63D21"/>
    <w:rsid w:val="00C6450C"/>
    <w:rsid w:val="00C646DF"/>
    <w:rsid w:val="00C64FED"/>
    <w:rsid w:val="00C665A0"/>
    <w:rsid w:val="00C66983"/>
    <w:rsid w:val="00C67938"/>
    <w:rsid w:val="00C67A73"/>
    <w:rsid w:val="00C70120"/>
    <w:rsid w:val="00C707BA"/>
    <w:rsid w:val="00C70EDE"/>
    <w:rsid w:val="00C721A0"/>
    <w:rsid w:val="00C733C4"/>
    <w:rsid w:val="00C7373C"/>
    <w:rsid w:val="00C738A2"/>
    <w:rsid w:val="00C739EC"/>
    <w:rsid w:val="00C73EC8"/>
    <w:rsid w:val="00C74557"/>
    <w:rsid w:val="00C754ED"/>
    <w:rsid w:val="00C757BA"/>
    <w:rsid w:val="00C758AF"/>
    <w:rsid w:val="00C762FB"/>
    <w:rsid w:val="00C76978"/>
    <w:rsid w:val="00C76A92"/>
    <w:rsid w:val="00C76B7C"/>
    <w:rsid w:val="00C76F15"/>
    <w:rsid w:val="00C77191"/>
    <w:rsid w:val="00C772BC"/>
    <w:rsid w:val="00C77343"/>
    <w:rsid w:val="00C77C8F"/>
    <w:rsid w:val="00C801D7"/>
    <w:rsid w:val="00C80293"/>
    <w:rsid w:val="00C80B2C"/>
    <w:rsid w:val="00C80B75"/>
    <w:rsid w:val="00C80FC6"/>
    <w:rsid w:val="00C81D7B"/>
    <w:rsid w:val="00C824D9"/>
    <w:rsid w:val="00C82712"/>
    <w:rsid w:val="00C82787"/>
    <w:rsid w:val="00C8360A"/>
    <w:rsid w:val="00C8386C"/>
    <w:rsid w:val="00C83CA3"/>
    <w:rsid w:val="00C83E09"/>
    <w:rsid w:val="00C84845"/>
    <w:rsid w:val="00C8487F"/>
    <w:rsid w:val="00C84A09"/>
    <w:rsid w:val="00C85177"/>
    <w:rsid w:val="00C869FC"/>
    <w:rsid w:val="00C86F8C"/>
    <w:rsid w:val="00C873B5"/>
    <w:rsid w:val="00C87847"/>
    <w:rsid w:val="00C87AA2"/>
    <w:rsid w:val="00C87E4F"/>
    <w:rsid w:val="00C907A4"/>
    <w:rsid w:val="00C908B9"/>
    <w:rsid w:val="00C90CE0"/>
    <w:rsid w:val="00C91B5C"/>
    <w:rsid w:val="00C91E9D"/>
    <w:rsid w:val="00C92252"/>
    <w:rsid w:val="00C928B0"/>
    <w:rsid w:val="00C94558"/>
    <w:rsid w:val="00C952B5"/>
    <w:rsid w:val="00C9571F"/>
    <w:rsid w:val="00C95905"/>
    <w:rsid w:val="00C96DB9"/>
    <w:rsid w:val="00C96EF6"/>
    <w:rsid w:val="00C97B2E"/>
    <w:rsid w:val="00C97C88"/>
    <w:rsid w:val="00CA11EB"/>
    <w:rsid w:val="00CA1270"/>
    <w:rsid w:val="00CA1DFE"/>
    <w:rsid w:val="00CA2016"/>
    <w:rsid w:val="00CA2056"/>
    <w:rsid w:val="00CA29E2"/>
    <w:rsid w:val="00CA3132"/>
    <w:rsid w:val="00CA489A"/>
    <w:rsid w:val="00CA4DA6"/>
    <w:rsid w:val="00CA506C"/>
    <w:rsid w:val="00CA5637"/>
    <w:rsid w:val="00CA67A4"/>
    <w:rsid w:val="00CA693B"/>
    <w:rsid w:val="00CA6E46"/>
    <w:rsid w:val="00CA70A0"/>
    <w:rsid w:val="00CA730A"/>
    <w:rsid w:val="00CA7CFF"/>
    <w:rsid w:val="00CA7DAD"/>
    <w:rsid w:val="00CA7DD6"/>
    <w:rsid w:val="00CB019C"/>
    <w:rsid w:val="00CB01A4"/>
    <w:rsid w:val="00CB04E4"/>
    <w:rsid w:val="00CB09A2"/>
    <w:rsid w:val="00CB0B7B"/>
    <w:rsid w:val="00CB0D41"/>
    <w:rsid w:val="00CB1355"/>
    <w:rsid w:val="00CB19F3"/>
    <w:rsid w:val="00CB2596"/>
    <w:rsid w:val="00CB2750"/>
    <w:rsid w:val="00CB2BDB"/>
    <w:rsid w:val="00CB2D56"/>
    <w:rsid w:val="00CB2D5E"/>
    <w:rsid w:val="00CB3846"/>
    <w:rsid w:val="00CB3CA3"/>
    <w:rsid w:val="00CB3DEE"/>
    <w:rsid w:val="00CB430E"/>
    <w:rsid w:val="00CB45D9"/>
    <w:rsid w:val="00CB4AA8"/>
    <w:rsid w:val="00CB4AB2"/>
    <w:rsid w:val="00CB4B1F"/>
    <w:rsid w:val="00CB5598"/>
    <w:rsid w:val="00CB56CF"/>
    <w:rsid w:val="00CB5E1D"/>
    <w:rsid w:val="00CB5EB4"/>
    <w:rsid w:val="00CB6B8B"/>
    <w:rsid w:val="00CB77F6"/>
    <w:rsid w:val="00CB7998"/>
    <w:rsid w:val="00CB7C5E"/>
    <w:rsid w:val="00CC06D5"/>
    <w:rsid w:val="00CC0D7E"/>
    <w:rsid w:val="00CC151A"/>
    <w:rsid w:val="00CC1614"/>
    <w:rsid w:val="00CC1720"/>
    <w:rsid w:val="00CC1B05"/>
    <w:rsid w:val="00CC1CFA"/>
    <w:rsid w:val="00CC24BB"/>
    <w:rsid w:val="00CC27FB"/>
    <w:rsid w:val="00CC28E0"/>
    <w:rsid w:val="00CC39F7"/>
    <w:rsid w:val="00CC3B07"/>
    <w:rsid w:val="00CC3F3E"/>
    <w:rsid w:val="00CC439F"/>
    <w:rsid w:val="00CC4517"/>
    <w:rsid w:val="00CC4740"/>
    <w:rsid w:val="00CC53FE"/>
    <w:rsid w:val="00CC5672"/>
    <w:rsid w:val="00CC5F85"/>
    <w:rsid w:val="00CC632C"/>
    <w:rsid w:val="00CC6663"/>
    <w:rsid w:val="00CC7884"/>
    <w:rsid w:val="00CC7948"/>
    <w:rsid w:val="00CC7BAA"/>
    <w:rsid w:val="00CD0C16"/>
    <w:rsid w:val="00CD116F"/>
    <w:rsid w:val="00CD148B"/>
    <w:rsid w:val="00CD19F8"/>
    <w:rsid w:val="00CD1BF9"/>
    <w:rsid w:val="00CD21BC"/>
    <w:rsid w:val="00CD2236"/>
    <w:rsid w:val="00CD33EE"/>
    <w:rsid w:val="00CD3686"/>
    <w:rsid w:val="00CD5010"/>
    <w:rsid w:val="00CD6171"/>
    <w:rsid w:val="00CD670C"/>
    <w:rsid w:val="00CD7742"/>
    <w:rsid w:val="00CD776C"/>
    <w:rsid w:val="00CD7BCF"/>
    <w:rsid w:val="00CE0424"/>
    <w:rsid w:val="00CE1004"/>
    <w:rsid w:val="00CE12E5"/>
    <w:rsid w:val="00CE192F"/>
    <w:rsid w:val="00CE1B14"/>
    <w:rsid w:val="00CE1B40"/>
    <w:rsid w:val="00CE1F33"/>
    <w:rsid w:val="00CE1F49"/>
    <w:rsid w:val="00CE1F81"/>
    <w:rsid w:val="00CE2176"/>
    <w:rsid w:val="00CE2B73"/>
    <w:rsid w:val="00CE2BC8"/>
    <w:rsid w:val="00CE32B5"/>
    <w:rsid w:val="00CE3796"/>
    <w:rsid w:val="00CE4492"/>
    <w:rsid w:val="00CE48EC"/>
    <w:rsid w:val="00CE4932"/>
    <w:rsid w:val="00CE5063"/>
    <w:rsid w:val="00CE51D7"/>
    <w:rsid w:val="00CE53DD"/>
    <w:rsid w:val="00CE5798"/>
    <w:rsid w:val="00CE6640"/>
    <w:rsid w:val="00CE6766"/>
    <w:rsid w:val="00CE6D95"/>
    <w:rsid w:val="00CE6DE2"/>
    <w:rsid w:val="00CE7609"/>
    <w:rsid w:val="00CE7E72"/>
    <w:rsid w:val="00CF029C"/>
    <w:rsid w:val="00CF058D"/>
    <w:rsid w:val="00CF0981"/>
    <w:rsid w:val="00CF0CF5"/>
    <w:rsid w:val="00CF0E27"/>
    <w:rsid w:val="00CF1144"/>
    <w:rsid w:val="00CF16DF"/>
    <w:rsid w:val="00CF2436"/>
    <w:rsid w:val="00CF2556"/>
    <w:rsid w:val="00CF26FC"/>
    <w:rsid w:val="00CF2F79"/>
    <w:rsid w:val="00CF3011"/>
    <w:rsid w:val="00CF32EF"/>
    <w:rsid w:val="00CF3985"/>
    <w:rsid w:val="00CF3B3E"/>
    <w:rsid w:val="00CF3C05"/>
    <w:rsid w:val="00CF5919"/>
    <w:rsid w:val="00CF6118"/>
    <w:rsid w:val="00CF6194"/>
    <w:rsid w:val="00CF6374"/>
    <w:rsid w:val="00CF6452"/>
    <w:rsid w:val="00CF6CBD"/>
    <w:rsid w:val="00CF73AB"/>
    <w:rsid w:val="00CF75E7"/>
    <w:rsid w:val="00CF7997"/>
    <w:rsid w:val="00CF7BE0"/>
    <w:rsid w:val="00D004ED"/>
    <w:rsid w:val="00D00866"/>
    <w:rsid w:val="00D00950"/>
    <w:rsid w:val="00D010A9"/>
    <w:rsid w:val="00D01D81"/>
    <w:rsid w:val="00D02337"/>
    <w:rsid w:val="00D0289D"/>
    <w:rsid w:val="00D02C8F"/>
    <w:rsid w:val="00D03223"/>
    <w:rsid w:val="00D0371B"/>
    <w:rsid w:val="00D03788"/>
    <w:rsid w:val="00D037F1"/>
    <w:rsid w:val="00D038CA"/>
    <w:rsid w:val="00D03CCD"/>
    <w:rsid w:val="00D0436A"/>
    <w:rsid w:val="00D0469A"/>
    <w:rsid w:val="00D0489C"/>
    <w:rsid w:val="00D04952"/>
    <w:rsid w:val="00D05051"/>
    <w:rsid w:val="00D058F9"/>
    <w:rsid w:val="00D05B2E"/>
    <w:rsid w:val="00D05FE4"/>
    <w:rsid w:val="00D0618A"/>
    <w:rsid w:val="00D06FB9"/>
    <w:rsid w:val="00D0705F"/>
    <w:rsid w:val="00D0748B"/>
    <w:rsid w:val="00D07665"/>
    <w:rsid w:val="00D100D1"/>
    <w:rsid w:val="00D106FF"/>
    <w:rsid w:val="00D1087C"/>
    <w:rsid w:val="00D10A40"/>
    <w:rsid w:val="00D1115B"/>
    <w:rsid w:val="00D114B4"/>
    <w:rsid w:val="00D115F7"/>
    <w:rsid w:val="00D11815"/>
    <w:rsid w:val="00D121F1"/>
    <w:rsid w:val="00D12FFC"/>
    <w:rsid w:val="00D131B7"/>
    <w:rsid w:val="00D13A7C"/>
    <w:rsid w:val="00D142E4"/>
    <w:rsid w:val="00D15566"/>
    <w:rsid w:val="00D15803"/>
    <w:rsid w:val="00D15C0C"/>
    <w:rsid w:val="00D164C5"/>
    <w:rsid w:val="00D166FE"/>
    <w:rsid w:val="00D16706"/>
    <w:rsid w:val="00D1673D"/>
    <w:rsid w:val="00D16B89"/>
    <w:rsid w:val="00D20C19"/>
    <w:rsid w:val="00D20D98"/>
    <w:rsid w:val="00D20E16"/>
    <w:rsid w:val="00D20F3F"/>
    <w:rsid w:val="00D20F93"/>
    <w:rsid w:val="00D2112C"/>
    <w:rsid w:val="00D216FC"/>
    <w:rsid w:val="00D21F02"/>
    <w:rsid w:val="00D22E17"/>
    <w:rsid w:val="00D22F80"/>
    <w:rsid w:val="00D232C5"/>
    <w:rsid w:val="00D23B21"/>
    <w:rsid w:val="00D24EFC"/>
    <w:rsid w:val="00D2565A"/>
    <w:rsid w:val="00D2577C"/>
    <w:rsid w:val="00D25E2A"/>
    <w:rsid w:val="00D26124"/>
    <w:rsid w:val="00D264B7"/>
    <w:rsid w:val="00D26C9B"/>
    <w:rsid w:val="00D26CE9"/>
    <w:rsid w:val="00D27C83"/>
    <w:rsid w:val="00D27F1B"/>
    <w:rsid w:val="00D27F51"/>
    <w:rsid w:val="00D300D6"/>
    <w:rsid w:val="00D301A0"/>
    <w:rsid w:val="00D30919"/>
    <w:rsid w:val="00D30AA8"/>
    <w:rsid w:val="00D31322"/>
    <w:rsid w:val="00D321F2"/>
    <w:rsid w:val="00D3280A"/>
    <w:rsid w:val="00D332E9"/>
    <w:rsid w:val="00D334C6"/>
    <w:rsid w:val="00D340F1"/>
    <w:rsid w:val="00D341AD"/>
    <w:rsid w:val="00D34224"/>
    <w:rsid w:val="00D34814"/>
    <w:rsid w:val="00D34F9F"/>
    <w:rsid w:val="00D35C5E"/>
    <w:rsid w:val="00D35FDC"/>
    <w:rsid w:val="00D36F63"/>
    <w:rsid w:val="00D376CA"/>
    <w:rsid w:val="00D4020A"/>
    <w:rsid w:val="00D40345"/>
    <w:rsid w:val="00D40499"/>
    <w:rsid w:val="00D41065"/>
    <w:rsid w:val="00D41346"/>
    <w:rsid w:val="00D418E3"/>
    <w:rsid w:val="00D41AB7"/>
    <w:rsid w:val="00D41B23"/>
    <w:rsid w:val="00D41D8F"/>
    <w:rsid w:val="00D420E3"/>
    <w:rsid w:val="00D42179"/>
    <w:rsid w:val="00D426CC"/>
    <w:rsid w:val="00D42B6C"/>
    <w:rsid w:val="00D440FD"/>
    <w:rsid w:val="00D4448B"/>
    <w:rsid w:val="00D44C8C"/>
    <w:rsid w:val="00D44F4A"/>
    <w:rsid w:val="00D4572D"/>
    <w:rsid w:val="00D4624C"/>
    <w:rsid w:val="00D4693B"/>
    <w:rsid w:val="00D46B30"/>
    <w:rsid w:val="00D470B9"/>
    <w:rsid w:val="00D47B04"/>
    <w:rsid w:val="00D502F7"/>
    <w:rsid w:val="00D50768"/>
    <w:rsid w:val="00D50937"/>
    <w:rsid w:val="00D50DC8"/>
    <w:rsid w:val="00D511D3"/>
    <w:rsid w:val="00D516B2"/>
    <w:rsid w:val="00D51741"/>
    <w:rsid w:val="00D51BF9"/>
    <w:rsid w:val="00D51E0A"/>
    <w:rsid w:val="00D5200C"/>
    <w:rsid w:val="00D52E07"/>
    <w:rsid w:val="00D53D12"/>
    <w:rsid w:val="00D53E80"/>
    <w:rsid w:val="00D54358"/>
    <w:rsid w:val="00D5540F"/>
    <w:rsid w:val="00D55C02"/>
    <w:rsid w:val="00D55E73"/>
    <w:rsid w:val="00D56E3D"/>
    <w:rsid w:val="00D57B0E"/>
    <w:rsid w:val="00D57E9C"/>
    <w:rsid w:val="00D61CBA"/>
    <w:rsid w:val="00D61EC9"/>
    <w:rsid w:val="00D621D3"/>
    <w:rsid w:val="00D626EB"/>
    <w:rsid w:val="00D63064"/>
    <w:rsid w:val="00D63B0B"/>
    <w:rsid w:val="00D63DF9"/>
    <w:rsid w:val="00D645FB"/>
    <w:rsid w:val="00D64B8D"/>
    <w:rsid w:val="00D6521D"/>
    <w:rsid w:val="00D65277"/>
    <w:rsid w:val="00D65514"/>
    <w:rsid w:val="00D65566"/>
    <w:rsid w:val="00D66464"/>
    <w:rsid w:val="00D67C68"/>
    <w:rsid w:val="00D708C6"/>
    <w:rsid w:val="00D70A6C"/>
    <w:rsid w:val="00D70ADC"/>
    <w:rsid w:val="00D70BE6"/>
    <w:rsid w:val="00D70BF3"/>
    <w:rsid w:val="00D71020"/>
    <w:rsid w:val="00D71AEB"/>
    <w:rsid w:val="00D72F7C"/>
    <w:rsid w:val="00D73982"/>
    <w:rsid w:val="00D739DD"/>
    <w:rsid w:val="00D73E29"/>
    <w:rsid w:val="00D743A7"/>
    <w:rsid w:val="00D74D21"/>
    <w:rsid w:val="00D75460"/>
    <w:rsid w:val="00D75525"/>
    <w:rsid w:val="00D75FA1"/>
    <w:rsid w:val="00D760BF"/>
    <w:rsid w:val="00D7662F"/>
    <w:rsid w:val="00D76844"/>
    <w:rsid w:val="00D76D00"/>
    <w:rsid w:val="00D76E87"/>
    <w:rsid w:val="00D77919"/>
    <w:rsid w:val="00D77ED9"/>
    <w:rsid w:val="00D8018C"/>
    <w:rsid w:val="00D803B7"/>
    <w:rsid w:val="00D810EF"/>
    <w:rsid w:val="00D81825"/>
    <w:rsid w:val="00D820F0"/>
    <w:rsid w:val="00D821C8"/>
    <w:rsid w:val="00D821DD"/>
    <w:rsid w:val="00D83688"/>
    <w:rsid w:val="00D83ED9"/>
    <w:rsid w:val="00D84633"/>
    <w:rsid w:val="00D8484D"/>
    <w:rsid w:val="00D84C20"/>
    <w:rsid w:val="00D84E0B"/>
    <w:rsid w:val="00D85A0E"/>
    <w:rsid w:val="00D86D86"/>
    <w:rsid w:val="00D87618"/>
    <w:rsid w:val="00D87817"/>
    <w:rsid w:val="00D9081E"/>
    <w:rsid w:val="00D91BDF"/>
    <w:rsid w:val="00D921DB"/>
    <w:rsid w:val="00D9286F"/>
    <w:rsid w:val="00D928D5"/>
    <w:rsid w:val="00D92914"/>
    <w:rsid w:val="00D92971"/>
    <w:rsid w:val="00D929F7"/>
    <w:rsid w:val="00D932FA"/>
    <w:rsid w:val="00D93885"/>
    <w:rsid w:val="00D9422E"/>
    <w:rsid w:val="00D94E86"/>
    <w:rsid w:val="00D94F49"/>
    <w:rsid w:val="00D94FA8"/>
    <w:rsid w:val="00D954A2"/>
    <w:rsid w:val="00D95A0D"/>
    <w:rsid w:val="00D9678C"/>
    <w:rsid w:val="00D9682A"/>
    <w:rsid w:val="00D969D2"/>
    <w:rsid w:val="00D96BAF"/>
    <w:rsid w:val="00D973F0"/>
    <w:rsid w:val="00D97504"/>
    <w:rsid w:val="00DA05FD"/>
    <w:rsid w:val="00DA0A05"/>
    <w:rsid w:val="00DA0ADA"/>
    <w:rsid w:val="00DA0C7B"/>
    <w:rsid w:val="00DA13BE"/>
    <w:rsid w:val="00DA1BA8"/>
    <w:rsid w:val="00DA1D18"/>
    <w:rsid w:val="00DA1F2E"/>
    <w:rsid w:val="00DA26E0"/>
    <w:rsid w:val="00DA3268"/>
    <w:rsid w:val="00DA36E7"/>
    <w:rsid w:val="00DA383F"/>
    <w:rsid w:val="00DA3A60"/>
    <w:rsid w:val="00DA3A6B"/>
    <w:rsid w:val="00DA43A9"/>
    <w:rsid w:val="00DA4E60"/>
    <w:rsid w:val="00DA500D"/>
    <w:rsid w:val="00DA51F5"/>
    <w:rsid w:val="00DA551B"/>
    <w:rsid w:val="00DA6255"/>
    <w:rsid w:val="00DA6691"/>
    <w:rsid w:val="00DA6AE5"/>
    <w:rsid w:val="00DA6E9A"/>
    <w:rsid w:val="00DA7863"/>
    <w:rsid w:val="00DA7A73"/>
    <w:rsid w:val="00DA7B4C"/>
    <w:rsid w:val="00DA7B9A"/>
    <w:rsid w:val="00DA7F88"/>
    <w:rsid w:val="00DB017F"/>
    <w:rsid w:val="00DB03A7"/>
    <w:rsid w:val="00DB065A"/>
    <w:rsid w:val="00DB0C60"/>
    <w:rsid w:val="00DB0DE8"/>
    <w:rsid w:val="00DB1A86"/>
    <w:rsid w:val="00DB1D25"/>
    <w:rsid w:val="00DB2207"/>
    <w:rsid w:val="00DB2545"/>
    <w:rsid w:val="00DB2F23"/>
    <w:rsid w:val="00DB3259"/>
    <w:rsid w:val="00DB355B"/>
    <w:rsid w:val="00DB3678"/>
    <w:rsid w:val="00DB3985"/>
    <w:rsid w:val="00DB39F7"/>
    <w:rsid w:val="00DB3CAA"/>
    <w:rsid w:val="00DB3DED"/>
    <w:rsid w:val="00DB482A"/>
    <w:rsid w:val="00DB4C5F"/>
    <w:rsid w:val="00DB4CC6"/>
    <w:rsid w:val="00DB5167"/>
    <w:rsid w:val="00DB5C31"/>
    <w:rsid w:val="00DB6397"/>
    <w:rsid w:val="00DB651A"/>
    <w:rsid w:val="00DB6636"/>
    <w:rsid w:val="00DB6E7F"/>
    <w:rsid w:val="00DB6F43"/>
    <w:rsid w:val="00DB7AD8"/>
    <w:rsid w:val="00DB7D2F"/>
    <w:rsid w:val="00DC03F9"/>
    <w:rsid w:val="00DC04D1"/>
    <w:rsid w:val="00DC0868"/>
    <w:rsid w:val="00DC087A"/>
    <w:rsid w:val="00DC0949"/>
    <w:rsid w:val="00DC0B1E"/>
    <w:rsid w:val="00DC0BB2"/>
    <w:rsid w:val="00DC10E6"/>
    <w:rsid w:val="00DC115A"/>
    <w:rsid w:val="00DC181E"/>
    <w:rsid w:val="00DC1848"/>
    <w:rsid w:val="00DC1C4A"/>
    <w:rsid w:val="00DC1FEA"/>
    <w:rsid w:val="00DC2618"/>
    <w:rsid w:val="00DC2B24"/>
    <w:rsid w:val="00DC2FE7"/>
    <w:rsid w:val="00DC3AF0"/>
    <w:rsid w:val="00DC3E24"/>
    <w:rsid w:val="00DC4659"/>
    <w:rsid w:val="00DC4CD0"/>
    <w:rsid w:val="00DC5C12"/>
    <w:rsid w:val="00DC5ECE"/>
    <w:rsid w:val="00DC61A4"/>
    <w:rsid w:val="00DC637A"/>
    <w:rsid w:val="00DC74D5"/>
    <w:rsid w:val="00DC788A"/>
    <w:rsid w:val="00DC7895"/>
    <w:rsid w:val="00DD0165"/>
    <w:rsid w:val="00DD0FC9"/>
    <w:rsid w:val="00DD1A52"/>
    <w:rsid w:val="00DD1D11"/>
    <w:rsid w:val="00DD236D"/>
    <w:rsid w:val="00DD243E"/>
    <w:rsid w:val="00DD2C71"/>
    <w:rsid w:val="00DD2F3F"/>
    <w:rsid w:val="00DD30CB"/>
    <w:rsid w:val="00DD35D7"/>
    <w:rsid w:val="00DD36E2"/>
    <w:rsid w:val="00DD3842"/>
    <w:rsid w:val="00DD386F"/>
    <w:rsid w:val="00DD40DC"/>
    <w:rsid w:val="00DD462D"/>
    <w:rsid w:val="00DD6046"/>
    <w:rsid w:val="00DD6A5B"/>
    <w:rsid w:val="00DD6D14"/>
    <w:rsid w:val="00DD777E"/>
    <w:rsid w:val="00DD7F2F"/>
    <w:rsid w:val="00DE0559"/>
    <w:rsid w:val="00DE098D"/>
    <w:rsid w:val="00DE09C9"/>
    <w:rsid w:val="00DE12B9"/>
    <w:rsid w:val="00DE1964"/>
    <w:rsid w:val="00DE2352"/>
    <w:rsid w:val="00DE2379"/>
    <w:rsid w:val="00DE27A5"/>
    <w:rsid w:val="00DE2CE4"/>
    <w:rsid w:val="00DE2F7D"/>
    <w:rsid w:val="00DE3385"/>
    <w:rsid w:val="00DE35A6"/>
    <w:rsid w:val="00DE38FC"/>
    <w:rsid w:val="00DE40A9"/>
    <w:rsid w:val="00DE4A9E"/>
    <w:rsid w:val="00DE519D"/>
    <w:rsid w:val="00DE5612"/>
    <w:rsid w:val="00DE5956"/>
    <w:rsid w:val="00DE64FA"/>
    <w:rsid w:val="00DE6688"/>
    <w:rsid w:val="00DE67CD"/>
    <w:rsid w:val="00DE6FDA"/>
    <w:rsid w:val="00DE7706"/>
    <w:rsid w:val="00DE7A4E"/>
    <w:rsid w:val="00DE7B80"/>
    <w:rsid w:val="00DE7B8B"/>
    <w:rsid w:val="00DE7E85"/>
    <w:rsid w:val="00DF05BB"/>
    <w:rsid w:val="00DF11AF"/>
    <w:rsid w:val="00DF18B4"/>
    <w:rsid w:val="00DF1A8A"/>
    <w:rsid w:val="00DF1BFD"/>
    <w:rsid w:val="00DF1E45"/>
    <w:rsid w:val="00DF208C"/>
    <w:rsid w:val="00DF2205"/>
    <w:rsid w:val="00DF2B20"/>
    <w:rsid w:val="00DF331D"/>
    <w:rsid w:val="00DF39D4"/>
    <w:rsid w:val="00DF3A11"/>
    <w:rsid w:val="00DF3E3A"/>
    <w:rsid w:val="00DF3EC5"/>
    <w:rsid w:val="00DF45A2"/>
    <w:rsid w:val="00DF4F2A"/>
    <w:rsid w:val="00DF5134"/>
    <w:rsid w:val="00DF5825"/>
    <w:rsid w:val="00DF66B9"/>
    <w:rsid w:val="00DF6825"/>
    <w:rsid w:val="00DF7263"/>
    <w:rsid w:val="00DF7AC9"/>
    <w:rsid w:val="00E0053C"/>
    <w:rsid w:val="00E0103A"/>
    <w:rsid w:val="00E01047"/>
    <w:rsid w:val="00E01739"/>
    <w:rsid w:val="00E01A10"/>
    <w:rsid w:val="00E01D94"/>
    <w:rsid w:val="00E01FB8"/>
    <w:rsid w:val="00E01FBA"/>
    <w:rsid w:val="00E02080"/>
    <w:rsid w:val="00E020B9"/>
    <w:rsid w:val="00E0220E"/>
    <w:rsid w:val="00E034B6"/>
    <w:rsid w:val="00E0371B"/>
    <w:rsid w:val="00E03966"/>
    <w:rsid w:val="00E043A9"/>
    <w:rsid w:val="00E049B1"/>
    <w:rsid w:val="00E05169"/>
    <w:rsid w:val="00E05337"/>
    <w:rsid w:val="00E05D81"/>
    <w:rsid w:val="00E061CF"/>
    <w:rsid w:val="00E068B6"/>
    <w:rsid w:val="00E06BDF"/>
    <w:rsid w:val="00E06D2C"/>
    <w:rsid w:val="00E0775A"/>
    <w:rsid w:val="00E07902"/>
    <w:rsid w:val="00E07AC7"/>
    <w:rsid w:val="00E10B68"/>
    <w:rsid w:val="00E11604"/>
    <w:rsid w:val="00E11658"/>
    <w:rsid w:val="00E1204E"/>
    <w:rsid w:val="00E12068"/>
    <w:rsid w:val="00E120CD"/>
    <w:rsid w:val="00E120DB"/>
    <w:rsid w:val="00E12863"/>
    <w:rsid w:val="00E12E7B"/>
    <w:rsid w:val="00E13283"/>
    <w:rsid w:val="00E133A1"/>
    <w:rsid w:val="00E138CD"/>
    <w:rsid w:val="00E13C60"/>
    <w:rsid w:val="00E13E74"/>
    <w:rsid w:val="00E13F4F"/>
    <w:rsid w:val="00E13FCA"/>
    <w:rsid w:val="00E1413E"/>
    <w:rsid w:val="00E146B3"/>
    <w:rsid w:val="00E147AA"/>
    <w:rsid w:val="00E14B73"/>
    <w:rsid w:val="00E15547"/>
    <w:rsid w:val="00E15E96"/>
    <w:rsid w:val="00E15F4C"/>
    <w:rsid w:val="00E161D6"/>
    <w:rsid w:val="00E16308"/>
    <w:rsid w:val="00E165EE"/>
    <w:rsid w:val="00E16942"/>
    <w:rsid w:val="00E16A00"/>
    <w:rsid w:val="00E16BDB"/>
    <w:rsid w:val="00E16C27"/>
    <w:rsid w:val="00E20562"/>
    <w:rsid w:val="00E20E7A"/>
    <w:rsid w:val="00E22174"/>
    <w:rsid w:val="00E224C1"/>
    <w:rsid w:val="00E227DA"/>
    <w:rsid w:val="00E22E63"/>
    <w:rsid w:val="00E233D1"/>
    <w:rsid w:val="00E23EF1"/>
    <w:rsid w:val="00E24378"/>
    <w:rsid w:val="00E24CD5"/>
    <w:rsid w:val="00E24EF3"/>
    <w:rsid w:val="00E24F30"/>
    <w:rsid w:val="00E2523C"/>
    <w:rsid w:val="00E25587"/>
    <w:rsid w:val="00E25872"/>
    <w:rsid w:val="00E25F8F"/>
    <w:rsid w:val="00E26399"/>
    <w:rsid w:val="00E265E8"/>
    <w:rsid w:val="00E270D1"/>
    <w:rsid w:val="00E27FBF"/>
    <w:rsid w:val="00E31940"/>
    <w:rsid w:val="00E32213"/>
    <w:rsid w:val="00E322CB"/>
    <w:rsid w:val="00E32E50"/>
    <w:rsid w:val="00E33354"/>
    <w:rsid w:val="00E352AD"/>
    <w:rsid w:val="00E35365"/>
    <w:rsid w:val="00E35EA7"/>
    <w:rsid w:val="00E36357"/>
    <w:rsid w:val="00E3664C"/>
    <w:rsid w:val="00E36FC8"/>
    <w:rsid w:val="00E372F6"/>
    <w:rsid w:val="00E375E2"/>
    <w:rsid w:val="00E37828"/>
    <w:rsid w:val="00E37C33"/>
    <w:rsid w:val="00E403C9"/>
    <w:rsid w:val="00E4043A"/>
    <w:rsid w:val="00E406A4"/>
    <w:rsid w:val="00E407BC"/>
    <w:rsid w:val="00E4125D"/>
    <w:rsid w:val="00E4125F"/>
    <w:rsid w:val="00E4180E"/>
    <w:rsid w:val="00E41D9B"/>
    <w:rsid w:val="00E41E13"/>
    <w:rsid w:val="00E42467"/>
    <w:rsid w:val="00E42973"/>
    <w:rsid w:val="00E429B7"/>
    <w:rsid w:val="00E429C6"/>
    <w:rsid w:val="00E42EA9"/>
    <w:rsid w:val="00E434FF"/>
    <w:rsid w:val="00E438D6"/>
    <w:rsid w:val="00E438D9"/>
    <w:rsid w:val="00E4397D"/>
    <w:rsid w:val="00E43B1D"/>
    <w:rsid w:val="00E4410B"/>
    <w:rsid w:val="00E448E9"/>
    <w:rsid w:val="00E44B08"/>
    <w:rsid w:val="00E4551E"/>
    <w:rsid w:val="00E458DE"/>
    <w:rsid w:val="00E469B3"/>
    <w:rsid w:val="00E47CA7"/>
    <w:rsid w:val="00E50EEC"/>
    <w:rsid w:val="00E51107"/>
    <w:rsid w:val="00E51396"/>
    <w:rsid w:val="00E51A8C"/>
    <w:rsid w:val="00E51DEA"/>
    <w:rsid w:val="00E5202C"/>
    <w:rsid w:val="00E528AD"/>
    <w:rsid w:val="00E52C50"/>
    <w:rsid w:val="00E532A8"/>
    <w:rsid w:val="00E53E49"/>
    <w:rsid w:val="00E5416B"/>
    <w:rsid w:val="00E5417D"/>
    <w:rsid w:val="00E5463C"/>
    <w:rsid w:val="00E547B5"/>
    <w:rsid w:val="00E54C7B"/>
    <w:rsid w:val="00E54DDC"/>
    <w:rsid w:val="00E54EAC"/>
    <w:rsid w:val="00E55B54"/>
    <w:rsid w:val="00E55E21"/>
    <w:rsid w:val="00E56462"/>
    <w:rsid w:val="00E56729"/>
    <w:rsid w:val="00E57DDB"/>
    <w:rsid w:val="00E57F77"/>
    <w:rsid w:val="00E60499"/>
    <w:rsid w:val="00E61545"/>
    <w:rsid w:val="00E61959"/>
    <w:rsid w:val="00E61AB6"/>
    <w:rsid w:val="00E62076"/>
    <w:rsid w:val="00E627E8"/>
    <w:rsid w:val="00E62D40"/>
    <w:rsid w:val="00E633CF"/>
    <w:rsid w:val="00E633FD"/>
    <w:rsid w:val="00E6354B"/>
    <w:rsid w:val="00E639C7"/>
    <w:rsid w:val="00E63C36"/>
    <w:rsid w:val="00E640CE"/>
    <w:rsid w:val="00E641AE"/>
    <w:rsid w:val="00E64384"/>
    <w:rsid w:val="00E64E68"/>
    <w:rsid w:val="00E6515A"/>
    <w:rsid w:val="00E65652"/>
    <w:rsid w:val="00E65D92"/>
    <w:rsid w:val="00E66EB6"/>
    <w:rsid w:val="00E67477"/>
    <w:rsid w:val="00E700FA"/>
    <w:rsid w:val="00E702C9"/>
    <w:rsid w:val="00E70634"/>
    <w:rsid w:val="00E709F8"/>
    <w:rsid w:val="00E71528"/>
    <w:rsid w:val="00E716BB"/>
    <w:rsid w:val="00E71864"/>
    <w:rsid w:val="00E7200E"/>
    <w:rsid w:val="00E72A94"/>
    <w:rsid w:val="00E74C4A"/>
    <w:rsid w:val="00E7529A"/>
    <w:rsid w:val="00E75A47"/>
    <w:rsid w:val="00E75E7A"/>
    <w:rsid w:val="00E7649B"/>
    <w:rsid w:val="00E76F95"/>
    <w:rsid w:val="00E770DA"/>
    <w:rsid w:val="00E77493"/>
    <w:rsid w:val="00E77C95"/>
    <w:rsid w:val="00E80371"/>
    <w:rsid w:val="00E807B9"/>
    <w:rsid w:val="00E80B1F"/>
    <w:rsid w:val="00E80C12"/>
    <w:rsid w:val="00E80F6D"/>
    <w:rsid w:val="00E81087"/>
    <w:rsid w:val="00E81E92"/>
    <w:rsid w:val="00E82C98"/>
    <w:rsid w:val="00E83234"/>
    <w:rsid w:val="00E8348B"/>
    <w:rsid w:val="00E838EA"/>
    <w:rsid w:val="00E84679"/>
    <w:rsid w:val="00E84A6E"/>
    <w:rsid w:val="00E84C7B"/>
    <w:rsid w:val="00E84F8B"/>
    <w:rsid w:val="00E857E2"/>
    <w:rsid w:val="00E86C32"/>
    <w:rsid w:val="00E86D1C"/>
    <w:rsid w:val="00E8729F"/>
    <w:rsid w:val="00E8741E"/>
    <w:rsid w:val="00E87618"/>
    <w:rsid w:val="00E87AF1"/>
    <w:rsid w:val="00E905B2"/>
    <w:rsid w:val="00E90902"/>
    <w:rsid w:val="00E90B7C"/>
    <w:rsid w:val="00E919C9"/>
    <w:rsid w:val="00E92836"/>
    <w:rsid w:val="00E92DD0"/>
    <w:rsid w:val="00E93094"/>
    <w:rsid w:val="00E9367D"/>
    <w:rsid w:val="00E94487"/>
    <w:rsid w:val="00E94B6B"/>
    <w:rsid w:val="00E94F76"/>
    <w:rsid w:val="00E95C33"/>
    <w:rsid w:val="00E95CB6"/>
    <w:rsid w:val="00E9600F"/>
    <w:rsid w:val="00E968CE"/>
    <w:rsid w:val="00E97029"/>
    <w:rsid w:val="00E97855"/>
    <w:rsid w:val="00E97E98"/>
    <w:rsid w:val="00E97F24"/>
    <w:rsid w:val="00EA0118"/>
    <w:rsid w:val="00EA0800"/>
    <w:rsid w:val="00EA0A27"/>
    <w:rsid w:val="00EA0E93"/>
    <w:rsid w:val="00EA0EC4"/>
    <w:rsid w:val="00EA0FAD"/>
    <w:rsid w:val="00EA115B"/>
    <w:rsid w:val="00EA146F"/>
    <w:rsid w:val="00EA1868"/>
    <w:rsid w:val="00EA1AC7"/>
    <w:rsid w:val="00EA1C45"/>
    <w:rsid w:val="00EA1F05"/>
    <w:rsid w:val="00EA225D"/>
    <w:rsid w:val="00EA283A"/>
    <w:rsid w:val="00EA2A65"/>
    <w:rsid w:val="00EA2AF6"/>
    <w:rsid w:val="00EA32E0"/>
    <w:rsid w:val="00EA33C3"/>
    <w:rsid w:val="00EA39FA"/>
    <w:rsid w:val="00EA48B1"/>
    <w:rsid w:val="00EA4D3C"/>
    <w:rsid w:val="00EA4EFF"/>
    <w:rsid w:val="00EA5460"/>
    <w:rsid w:val="00EA577D"/>
    <w:rsid w:val="00EA5B2C"/>
    <w:rsid w:val="00EA6B66"/>
    <w:rsid w:val="00EA6E88"/>
    <w:rsid w:val="00EA76A2"/>
    <w:rsid w:val="00EA7B03"/>
    <w:rsid w:val="00EA7B72"/>
    <w:rsid w:val="00EA7DB3"/>
    <w:rsid w:val="00EA7FEC"/>
    <w:rsid w:val="00EB012B"/>
    <w:rsid w:val="00EB0165"/>
    <w:rsid w:val="00EB0751"/>
    <w:rsid w:val="00EB0AAA"/>
    <w:rsid w:val="00EB13B3"/>
    <w:rsid w:val="00EB261A"/>
    <w:rsid w:val="00EB2964"/>
    <w:rsid w:val="00EB2C75"/>
    <w:rsid w:val="00EB3743"/>
    <w:rsid w:val="00EB3750"/>
    <w:rsid w:val="00EB39D2"/>
    <w:rsid w:val="00EB3BB5"/>
    <w:rsid w:val="00EB3E7A"/>
    <w:rsid w:val="00EB3F77"/>
    <w:rsid w:val="00EB44FF"/>
    <w:rsid w:val="00EB47F4"/>
    <w:rsid w:val="00EB5ADB"/>
    <w:rsid w:val="00EB5CA0"/>
    <w:rsid w:val="00EB5DF9"/>
    <w:rsid w:val="00EB5E03"/>
    <w:rsid w:val="00EB65D9"/>
    <w:rsid w:val="00EB73A1"/>
    <w:rsid w:val="00EB7763"/>
    <w:rsid w:val="00EB77CE"/>
    <w:rsid w:val="00EB7C88"/>
    <w:rsid w:val="00EC03F4"/>
    <w:rsid w:val="00EC05D0"/>
    <w:rsid w:val="00EC098C"/>
    <w:rsid w:val="00EC0F04"/>
    <w:rsid w:val="00EC1817"/>
    <w:rsid w:val="00EC1DAE"/>
    <w:rsid w:val="00EC2282"/>
    <w:rsid w:val="00EC2BD1"/>
    <w:rsid w:val="00EC3A8A"/>
    <w:rsid w:val="00EC4161"/>
    <w:rsid w:val="00EC4682"/>
    <w:rsid w:val="00EC4F14"/>
    <w:rsid w:val="00EC5C63"/>
    <w:rsid w:val="00EC5EB5"/>
    <w:rsid w:val="00EC5F29"/>
    <w:rsid w:val="00EC6699"/>
    <w:rsid w:val="00EC66FC"/>
    <w:rsid w:val="00EC6CE7"/>
    <w:rsid w:val="00ED07AC"/>
    <w:rsid w:val="00ED1940"/>
    <w:rsid w:val="00ED27FE"/>
    <w:rsid w:val="00ED29FD"/>
    <w:rsid w:val="00ED2C28"/>
    <w:rsid w:val="00ED2EB8"/>
    <w:rsid w:val="00ED3526"/>
    <w:rsid w:val="00ED3BE2"/>
    <w:rsid w:val="00ED479E"/>
    <w:rsid w:val="00ED4FE3"/>
    <w:rsid w:val="00ED535F"/>
    <w:rsid w:val="00ED536C"/>
    <w:rsid w:val="00ED5E41"/>
    <w:rsid w:val="00ED5E96"/>
    <w:rsid w:val="00ED698D"/>
    <w:rsid w:val="00ED6A72"/>
    <w:rsid w:val="00ED7062"/>
    <w:rsid w:val="00EE07CD"/>
    <w:rsid w:val="00EE088C"/>
    <w:rsid w:val="00EE0ABD"/>
    <w:rsid w:val="00EE153E"/>
    <w:rsid w:val="00EE1617"/>
    <w:rsid w:val="00EE188A"/>
    <w:rsid w:val="00EE2124"/>
    <w:rsid w:val="00EE21DF"/>
    <w:rsid w:val="00EE2389"/>
    <w:rsid w:val="00EE23FC"/>
    <w:rsid w:val="00EE2D37"/>
    <w:rsid w:val="00EE2D5D"/>
    <w:rsid w:val="00EE2FBC"/>
    <w:rsid w:val="00EE3515"/>
    <w:rsid w:val="00EE381C"/>
    <w:rsid w:val="00EE38B0"/>
    <w:rsid w:val="00EE3C67"/>
    <w:rsid w:val="00EE3CA1"/>
    <w:rsid w:val="00EE3F7A"/>
    <w:rsid w:val="00EE435C"/>
    <w:rsid w:val="00EE4679"/>
    <w:rsid w:val="00EE4BF3"/>
    <w:rsid w:val="00EE556D"/>
    <w:rsid w:val="00EE5B26"/>
    <w:rsid w:val="00EE5DEA"/>
    <w:rsid w:val="00EE61C8"/>
    <w:rsid w:val="00EE6427"/>
    <w:rsid w:val="00EE6F5F"/>
    <w:rsid w:val="00EE7680"/>
    <w:rsid w:val="00EE7908"/>
    <w:rsid w:val="00EE7CD3"/>
    <w:rsid w:val="00EE7D97"/>
    <w:rsid w:val="00EF0A90"/>
    <w:rsid w:val="00EF0F58"/>
    <w:rsid w:val="00EF13BE"/>
    <w:rsid w:val="00EF1B1A"/>
    <w:rsid w:val="00EF1FCC"/>
    <w:rsid w:val="00EF2198"/>
    <w:rsid w:val="00EF2D02"/>
    <w:rsid w:val="00EF2D0B"/>
    <w:rsid w:val="00EF2E68"/>
    <w:rsid w:val="00EF2F7C"/>
    <w:rsid w:val="00EF416B"/>
    <w:rsid w:val="00EF4526"/>
    <w:rsid w:val="00EF4559"/>
    <w:rsid w:val="00EF4760"/>
    <w:rsid w:val="00EF48B2"/>
    <w:rsid w:val="00EF5519"/>
    <w:rsid w:val="00EF5A06"/>
    <w:rsid w:val="00EF5B6E"/>
    <w:rsid w:val="00EF7B5E"/>
    <w:rsid w:val="00EF7B66"/>
    <w:rsid w:val="00F0040D"/>
    <w:rsid w:val="00F00676"/>
    <w:rsid w:val="00F011D6"/>
    <w:rsid w:val="00F0136F"/>
    <w:rsid w:val="00F01587"/>
    <w:rsid w:val="00F01E3D"/>
    <w:rsid w:val="00F0233B"/>
    <w:rsid w:val="00F02493"/>
    <w:rsid w:val="00F024D0"/>
    <w:rsid w:val="00F02869"/>
    <w:rsid w:val="00F02C13"/>
    <w:rsid w:val="00F02ED8"/>
    <w:rsid w:val="00F030F1"/>
    <w:rsid w:val="00F033EF"/>
    <w:rsid w:val="00F03770"/>
    <w:rsid w:val="00F03984"/>
    <w:rsid w:val="00F039D4"/>
    <w:rsid w:val="00F045E6"/>
    <w:rsid w:val="00F055F8"/>
    <w:rsid w:val="00F05601"/>
    <w:rsid w:val="00F05703"/>
    <w:rsid w:val="00F064B0"/>
    <w:rsid w:val="00F06951"/>
    <w:rsid w:val="00F06DD0"/>
    <w:rsid w:val="00F07221"/>
    <w:rsid w:val="00F079DF"/>
    <w:rsid w:val="00F07C67"/>
    <w:rsid w:val="00F07C8B"/>
    <w:rsid w:val="00F07E25"/>
    <w:rsid w:val="00F10171"/>
    <w:rsid w:val="00F10CBA"/>
    <w:rsid w:val="00F111E9"/>
    <w:rsid w:val="00F11312"/>
    <w:rsid w:val="00F11BE1"/>
    <w:rsid w:val="00F11D3F"/>
    <w:rsid w:val="00F1225C"/>
    <w:rsid w:val="00F1282B"/>
    <w:rsid w:val="00F12927"/>
    <w:rsid w:val="00F12B0C"/>
    <w:rsid w:val="00F12EC7"/>
    <w:rsid w:val="00F13D7F"/>
    <w:rsid w:val="00F15BDA"/>
    <w:rsid w:val="00F15DFA"/>
    <w:rsid w:val="00F15FD6"/>
    <w:rsid w:val="00F17DB4"/>
    <w:rsid w:val="00F2044E"/>
    <w:rsid w:val="00F20C43"/>
    <w:rsid w:val="00F20F2F"/>
    <w:rsid w:val="00F211D2"/>
    <w:rsid w:val="00F2181F"/>
    <w:rsid w:val="00F22271"/>
    <w:rsid w:val="00F2284A"/>
    <w:rsid w:val="00F229A5"/>
    <w:rsid w:val="00F234B7"/>
    <w:rsid w:val="00F238B9"/>
    <w:rsid w:val="00F24608"/>
    <w:rsid w:val="00F24728"/>
    <w:rsid w:val="00F2508F"/>
    <w:rsid w:val="00F25459"/>
    <w:rsid w:val="00F25D53"/>
    <w:rsid w:val="00F25E91"/>
    <w:rsid w:val="00F26124"/>
    <w:rsid w:val="00F26494"/>
    <w:rsid w:val="00F26499"/>
    <w:rsid w:val="00F26607"/>
    <w:rsid w:val="00F2699C"/>
    <w:rsid w:val="00F26A19"/>
    <w:rsid w:val="00F26BC3"/>
    <w:rsid w:val="00F26CCB"/>
    <w:rsid w:val="00F26F42"/>
    <w:rsid w:val="00F276CA"/>
    <w:rsid w:val="00F27F68"/>
    <w:rsid w:val="00F30032"/>
    <w:rsid w:val="00F30F25"/>
    <w:rsid w:val="00F310E9"/>
    <w:rsid w:val="00F31DD1"/>
    <w:rsid w:val="00F31E25"/>
    <w:rsid w:val="00F327D3"/>
    <w:rsid w:val="00F32D33"/>
    <w:rsid w:val="00F33138"/>
    <w:rsid w:val="00F34063"/>
    <w:rsid w:val="00F34336"/>
    <w:rsid w:val="00F34820"/>
    <w:rsid w:val="00F34F03"/>
    <w:rsid w:val="00F3575E"/>
    <w:rsid w:val="00F3599F"/>
    <w:rsid w:val="00F35A54"/>
    <w:rsid w:val="00F35C46"/>
    <w:rsid w:val="00F361DE"/>
    <w:rsid w:val="00F362AD"/>
    <w:rsid w:val="00F36516"/>
    <w:rsid w:val="00F366D0"/>
    <w:rsid w:val="00F3691F"/>
    <w:rsid w:val="00F36BE7"/>
    <w:rsid w:val="00F371EE"/>
    <w:rsid w:val="00F372C6"/>
    <w:rsid w:val="00F377A3"/>
    <w:rsid w:val="00F37D5E"/>
    <w:rsid w:val="00F37E4C"/>
    <w:rsid w:val="00F40C6C"/>
    <w:rsid w:val="00F40FD7"/>
    <w:rsid w:val="00F41681"/>
    <w:rsid w:val="00F41AD1"/>
    <w:rsid w:val="00F41ADA"/>
    <w:rsid w:val="00F41DDA"/>
    <w:rsid w:val="00F41F10"/>
    <w:rsid w:val="00F41F67"/>
    <w:rsid w:val="00F420B0"/>
    <w:rsid w:val="00F4226E"/>
    <w:rsid w:val="00F42829"/>
    <w:rsid w:val="00F42BD5"/>
    <w:rsid w:val="00F42CE0"/>
    <w:rsid w:val="00F43EC4"/>
    <w:rsid w:val="00F44100"/>
    <w:rsid w:val="00F443D1"/>
    <w:rsid w:val="00F4462E"/>
    <w:rsid w:val="00F446DF"/>
    <w:rsid w:val="00F45159"/>
    <w:rsid w:val="00F4527C"/>
    <w:rsid w:val="00F45CB2"/>
    <w:rsid w:val="00F45D0F"/>
    <w:rsid w:val="00F460A3"/>
    <w:rsid w:val="00F4646D"/>
    <w:rsid w:val="00F468E1"/>
    <w:rsid w:val="00F472DC"/>
    <w:rsid w:val="00F474DA"/>
    <w:rsid w:val="00F47AB7"/>
    <w:rsid w:val="00F47BE6"/>
    <w:rsid w:val="00F50F03"/>
    <w:rsid w:val="00F51576"/>
    <w:rsid w:val="00F51CCE"/>
    <w:rsid w:val="00F5203E"/>
    <w:rsid w:val="00F52389"/>
    <w:rsid w:val="00F523A6"/>
    <w:rsid w:val="00F525B8"/>
    <w:rsid w:val="00F52856"/>
    <w:rsid w:val="00F52F82"/>
    <w:rsid w:val="00F535A1"/>
    <w:rsid w:val="00F53789"/>
    <w:rsid w:val="00F53A4D"/>
    <w:rsid w:val="00F53B55"/>
    <w:rsid w:val="00F53CE9"/>
    <w:rsid w:val="00F53D5F"/>
    <w:rsid w:val="00F542E8"/>
    <w:rsid w:val="00F544CB"/>
    <w:rsid w:val="00F545A0"/>
    <w:rsid w:val="00F54978"/>
    <w:rsid w:val="00F54BF7"/>
    <w:rsid w:val="00F54CE0"/>
    <w:rsid w:val="00F54CFC"/>
    <w:rsid w:val="00F54E2F"/>
    <w:rsid w:val="00F54F75"/>
    <w:rsid w:val="00F55BB2"/>
    <w:rsid w:val="00F560F7"/>
    <w:rsid w:val="00F564F4"/>
    <w:rsid w:val="00F566A9"/>
    <w:rsid w:val="00F5791A"/>
    <w:rsid w:val="00F57D5C"/>
    <w:rsid w:val="00F61062"/>
    <w:rsid w:val="00F61598"/>
    <w:rsid w:val="00F61F15"/>
    <w:rsid w:val="00F62439"/>
    <w:rsid w:val="00F627D7"/>
    <w:rsid w:val="00F63262"/>
    <w:rsid w:val="00F63A0A"/>
    <w:rsid w:val="00F63BA9"/>
    <w:rsid w:val="00F63D6B"/>
    <w:rsid w:val="00F63E4F"/>
    <w:rsid w:val="00F63E79"/>
    <w:rsid w:val="00F64236"/>
    <w:rsid w:val="00F6496B"/>
    <w:rsid w:val="00F64CD2"/>
    <w:rsid w:val="00F64DD3"/>
    <w:rsid w:val="00F64EB6"/>
    <w:rsid w:val="00F652D4"/>
    <w:rsid w:val="00F65889"/>
    <w:rsid w:val="00F660D3"/>
    <w:rsid w:val="00F6616D"/>
    <w:rsid w:val="00F6627C"/>
    <w:rsid w:val="00F66A85"/>
    <w:rsid w:val="00F66E10"/>
    <w:rsid w:val="00F67233"/>
    <w:rsid w:val="00F70EBD"/>
    <w:rsid w:val="00F71C03"/>
    <w:rsid w:val="00F71EF0"/>
    <w:rsid w:val="00F7224E"/>
    <w:rsid w:val="00F72704"/>
    <w:rsid w:val="00F727DA"/>
    <w:rsid w:val="00F72D87"/>
    <w:rsid w:val="00F72E91"/>
    <w:rsid w:val="00F730EF"/>
    <w:rsid w:val="00F731C9"/>
    <w:rsid w:val="00F7370F"/>
    <w:rsid w:val="00F738D9"/>
    <w:rsid w:val="00F73F47"/>
    <w:rsid w:val="00F740E5"/>
    <w:rsid w:val="00F7417C"/>
    <w:rsid w:val="00F748D3"/>
    <w:rsid w:val="00F74FC8"/>
    <w:rsid w:val="00F7556E"/>
    <w:rsid w:val="00F756F9"/>
    <w:rsid w:val="00F764EC"/>
    <w:rsid w:val="00F76A74"/>
    <w:rsid w:val="00F76A98"/>
    <w:rsid w:val="00F76ACE"/>
    <w:rsid w:val="00F76DC8"/>
    <w:rsid w:val="00F779E3"/>
    <w:rsid w:val="00F800E3"/>
    <w:rsid w:val="00F805F7"/>
    <w:rsid w:val="00F808A1"/>
    <w:rsid w:val="00F80FD1"/>
    <w:rsid w:val="00F81093"/>
    <w:rsid w:val="00F8134E"/>
    <w:rsid w:val="00F81691"/>
    <w:rsid w:val="00F81C89"/>
    <w:rsid w:val="00F8248E"/>
    <w:rsid w:val="00F826F6"/>
    <w:rsid w:val="00F826FD"/>
    <w:rsid w:val="00F833FD"/>
    <w:rsid w:val="00F83662"/>
    <w:rsid w:val="00F846BC"/>
    <w:rsid w:val="00F849DB"/>
    <w:rsid w:val="00F84E48"/>
    <w:rsid w:val="00F852A9"/>
    <w:rsid w:val="00F8588D"/>
    <w:rsid w:val="00F85950"/>
    <w:rsid w:val="00F85A44"/>
    <w:rsid w:val="00F85CB5"/>
    <w:rsid w:val="00F85D70"/>
    <w:rsid w:val="00F86F2A"/>
    <w:rsid w:val="00F871C0"/>
    <w:rsid w:val="00F87440"/>
    <w:rsid w:val="00F87DEE"/>
    <w:rsid w:val="00F901A8"/>
    <w:rsid w:val="00F90358"/>
    <w:rsid w:val="00F91D23"/>
    <w:rsid w:val="00F91E67"/>
    <w:rsid w:val="00F92D17"/>
    <w:rsid w:val="00F930F5"/>
    <w:rsid w:val="00F938DD"/>
    <w:rsid w:val="00F93B9E"/>
    <w:rsid w:val="00F93DC3"/>
    <w:rsid w:val="00F94190"/>
    <w:rsid w:val="00F94525"/>
    <w:rsid w:val="00F94AF6"/>
    <w:rsid w:val="00F94BB4"/>
    <w:rsid w:val="00F94F2A"/>
    <w:rsid w:val="00F951DD"/>
    <w:rsid w:val="00F95315"/>
    <w:rsid w:val="00F95AC9"/>
    <w:rsid w:val="00F95EAE"/>
    <w:rsid w:val="00F96958"/>
    <w:rsid w:val="00F971F5"/>
    <w:rsid w:val="00F974EF"/>
    <w:rsid w:val="00F97C67"/>
    <w:rsid w:val="00FA0227"/>
    <w:rsid w:val="00FA03E6"/>
    <w:rsid w:val="00FA06A7"/>
    <w:rsid w:val="00FA0849"/>
    <w:rsid w:val="00FA0B19"/>
    <w:rsid w:val="00FA0B1A"/>
    <w:rsid w:val="00FA18D6"/>
    <w:rsid w:val="00FA1A05"/>
    <w:rsid w:val="00FA1D67"/>
    <w:rsid w:val="00FA2023"/>
    <w:rsid w:val="00FA2592"/>
    <w:rsid w:val="00FA2FF9"/>
    <w:rsid w:val="00FA3301"/>
    <w:rsid w:val="00FA38D1"/>
    <w:rsid w:val="00FA3A4C"/>
    <w:rsid w:val="00FA3A8A"/>
    <w:rsid w:val="00FA3E79"/>
    <w:rsid w:val="00FA4256"/>
    <w:rsid w:val="00FA42A4"/>
    <w:rsid w:val="00FA4BC8"/>
    <w:rsid w:val="00FA4CBC"/>
    <w:rsid w:val="00FA5009"/>
    <w:rsid w:val="00FA5646"/>
    <w:rsid w:val="00FA59BB"/>
    <w:rsid w:val="00FA5AC6"/>
    <w:rsid w:val="00FA6951"/>
    <w:rsid w:val="00FA6969"/>
    <w:rsid w:val="00FA6DF8"/>
    <w:rsid w:val="00FA700B"/>
    <w:rsid w:val="00FA7388"/>
    <w:rsid w:val="00FA7C76"/>
    <w:rsid w:val="00FB0610"/>
    <w:rsid w:val="00FB06B6"/>
    <w:rsid w:val="00FB1627"/>
    <w:rsid w:val="00FB2557"/>
    <w:rsid w:val="00FB25C1"/>
    <w:rsid w:val="00FB2F20"/>
    <w:rsid w:val="00FB2F75"/>
    <w:rsid w:val="00FB3171"/>
    <w:rsid w:val="00FB318E"/>
    <w:rsid w:val="00FB347E"/>
    <w:rsid w:val="00FB38B3"/>
    <w:rsid w:val="00FB3F0C"/>
    <w:rsid w:val="00FB4307"/>
    <w:rsid w:val="00FB4C2D"/>
    <w:rsid w:val="00FB65BD"/>
    <w:rsid w:val="00FB69C5"/>
    <w:rsid w:val="00FB7476"/>
    <w:rsid w:val="00FB7767"/>
    <w:rsid w:val="00FB7B0D"/>
    <w:rsid w:val="00FB7D73"/>
    <w:rsid w:val="00FC01C0"/>
    <w:rsid w:val="00FC0892"/>
    <w:rsid w:val="00FC1E18"/>
    <w:rsid w:val="00FC2422"/>
    <w:rsid w:val="00FC2A76"/>
    <w:rsid w:val="00FC2BFB"/>
    <w:rsid w:val="00FC2E76"/>
    <w:rsid w:val="00FC2FD1"/>
    <w:rsid w:val="00FC3383"/>
    <w:rsid w:val="00FC3A4D"/>
    <w:rsid w:val="00FC3B4C"/>
    <w:rsid w:val="00FC3CE3"/>
    <w:rsid w:val="00FC3E7A"/>
    <w:rsid w:val="00FC3F25"/>
    <w:rsid w:val="00FC42B6"/>
    <w:rsid w:val="00FC436A"/>
    <w:rsid w:val="00FC48FF"/>
    <w:rsid w:val="00FC565A"/>
    <w:rsid w:val="00FC5A15"/>
    <w:rsid w:val="00FC5B1A"/>
    <w:rsid w:val="00FC6496"/>
    <w:rsid w:val="00FC6616"/>
    <w:rsid w:val="00FC668C"/>
    <w:rsid w:val="00FC7B87"/>
    <w:rsid w:val="00FC7CE5"/>
    <w:rsid w:val="00FC7F87"/>
    <w:rsid w:val="00FD011D"/>
    <w:rsid w:val="00FD0AF6"/>
    <w:rsid w:val="00FD162A"/>
    <w:rsid w:val="00FD171A"/>
    <w:rsid w:val="00FD1D57"/>
    <w:rsid w:val="00FD1DA7"/>
    <w:rsid w:val="00FD3E51"/>
    <w:rsid w:val="00FD3ECA"/>
    <w:rsid w:val="00FD3F91"/>
    <w:rsid w:val="00FD40B0"/>
    <w:rsid w:val="00FD50A6"/>
    <w:rsid w:val="00FD5582"/>
    <w:rsid w:val="00FD55C8"/>
    <w:rsid w:val="00FD63F6"/>
    <w:rsid w:val="00FD6574"/>
    <w:rsid w:val="00FD728C"/>
    <w:rsid w:val="00FD72A7"/>
    <w:rsid w:val="00FD73D4"/>
    <w:rsid w:val="00FD7DB7"/>
    <w:rsid w:val="00FD7E15"/>
    <w:rsid w:val="00FD7F7B"/>
    <w:rsid w:val="00FE0A57"/>
    <w:rsid w:val="00FE0AB8"/>
    <w:rsid w:val="00FE17AD"/>
    <w:rsid w:val="00FE1908"/>
    <w:rsid w:val="00FE1A19"/>
    <w:rsid w:val="00FE2E01"/>
    <w:rsid w:val="00FE3A47"/>
    <w:rsid w:val="00FE3B2B"/>
    <w:rsid w:val="00FE3C6B"/>
    <w:rsid w:val="00FE3CFA"/>
    <w:rsid w:val="00FE3F0D"/>
    <w:rsid w:val="00FE43A3"/>
    <w:rsid w:val="00FE4757"/>
    <w:rsid w:val="00FE4C2E"/>
    <w:rsid w:val="00FE4CBF"/>
    <w:rsid w:val="00FE5081"/>
    <w:rsid w:val="00FE5207"/>
    <w:rsid w:val="00FE5D38"/>
    <w:rsid w:val="00FE625F"/>
    <w:rsid w:val="00FE66D1"/>
    <w:rsid w:val="00FE6AAE"/>
    <w:rsid w:val="00FE6C8D"/>
    <w:rsid w:val="00FE70B2"/>
    <w:rsid w:val="00FE74E5"/>
    <w:rsid w:val="00FE7C03"/>
    <w:rsid w:val="00FF01AB"/>
    <w:rsid w:val="00FF037C"/>
    <w:rsid w:val="00FF0A57"/>
    <w:rsid w:val="00FF0E72"/>
    <w:rsid w:val="00FF1376"/>
    <w:rsid w:val="00FF1A28"/>
    <w:rsid w:val="00FF1CBF"/>
    <w:rsid w:val="00FF24F1"/>
    <w:rsid w:val="00FF28AE"/>
    <w:rsid w:val="00FF2A5C"/>
    <w:rsid w:val="00FF373F"/>
    <w:rsid w:val="00FF4005"/>
    <w:rsid w:val="00FF4096"/>
    <w:rsid w:val="00FF47AF"/>
    <w:rsid w:val="00FF4CAF"/>
    <w:rsid w:val="00FF50B3"/>
    <w:rsid w:val="00FF5A40"/>
    <w:rsid w:val="00FF5CA5"/>
    <w:rsid w:val="00FF6F23"/>
    <w:rsid w:val="0112CCEE"/>
    <w:rsid w:val="01279BED"/>
    <w:rsid w:val="013FCE31"/>
    <w:rsid w:val="01493C95"/>
    <w:rsid w:val="01688C4B"/>
    <w:rsid w:val="016A07FF"/>
    <w:rsid w:val="017561CF"/>
    <w:rsid w:val="023BA495"/>
    <w:rsid w:val="02618ECC"/>
    <w:rsid w:val="0265B0E9"/>
    <w:rsid w:val="027C76E0"/>
    <w:rsid w:val="02815770"/>
    <w:rsid w:val="02908935"/>
    <w:rsid w:val="02A3A1D2"/>
    <w:rsid w:val="02A8B389"/>
    <w:rsid w:val="02C0D519"/>
    <w:rsid w:val="02C4CCB2"/>
    <w:rsid w:val="02D0BDE9"/>
    <w:rsid w:val="02D9B65B"/>
    <w:rsid w:val="02DE6C84"/>
    <w:rsid w:val="033DA0F7"/>
    <w:rsid w:val="033F57E5"/>
    <w:rsid w:val="034CAD05"/>
    <w:rsid w:val="0372C4C2"/>
    <w:rsid w:val="037D3E27"/>
    <w:rsid w:val="0394DC11"/>
    <w:rsid w:val="03D661FA"/>
    <w:rsid w:val="03F531C7"/>
    <w:rsid w:val="040DA096"/>
    <w:rsid w:val="0412C0BD"/>
    <w:rsid w:val="04158D80"/>
    <w:rsid w:val="0419FC87"/>
    <w:rsid w:val="0430176A"/>
    <w:rsid w:val="043A5477"/>
    <w:rsid w:val="046E4E26"/>
    <w:rsid w:val="04711400"/>
    <w:rsid w:val="04823789"/>
    <w:rsid w:val="04828323"/>
    <w:rsid w:val="04853394"/>
    <w:rsid w:val="04997827"/>
    <w:rsid w:val="04A21D81"/>
    <w:rsid w:val="04B3F5EF"/>
    <w:rsid w:val="04BE0FA2"/>
    <w:rsid w:val="04C5200C"/>
    <w:rsid w:val="04E7A5E3"/>
    <w:rsid w:val="05063A83"/>
    <w:rsid w:val="0510B526"/>
    <w:rsid w:val="0513CA42"/>
    <w:rsid w:val="05190891"/>
    <w:rsid w:val="0538F469"/>
    <w:rsid w:val="0546F9DD"/>
    <w:rsid w:val="054EC881"/>
    <w:rsid w:val="05502531"/>
    <w:rsid w:val="0560A1E1"/>
    <w:rsid w:val="056446D8"/>
    <w:rsid w:val="05670595"/>
    <w:rsid w:val="058E53A7"/>
    <w:rsid w:val="058F6A2C"/>
    <w:rsid w:val="05A0A5E1"/>
    <w:rsid w:val="05D624D8"/>
    <w:rsid w:val="05DC8274"/>
    <w:rsid w:val="05E9E72B"/>
    <w:rsid w:val="061C39F4"/>
    <w:rsid w:val="063DEDE2"/>
    <w:rsid w:val="066637B3"/>
    <w:rsid w:val="06A43714"/>
    <w:rsid w:val="06AC2ED3"/>
    <w:rsid w:val="06D8AF92"/>
    <w:rsid w:val="06DA7D96"/>
    <w:rsid w:val="06DB72C6"/>
    <w:rsid w:val="073B84CB"/>
    <w:rsid w:val="0740FC9B"/>
    <w:rsid w:val="074F931F"/>
    <w:rsid w:val="076BFD2A"/>
    <w:rsid w:val="07AA333C"/>
    <w:rsid w:val="07D367D0"/>
    <w:rsid w:val="07EB502A"/>
    <w:rsid w:val="08044B1C"/>
    <w:rsid w:val="080C7D41"/>
    <w:rsid w:val="081B0C26"/>
    <w:rsid w:val="081EABCB"/>
    <w:rsid w:val="0837DE81"/>
    <w:rsid w:val="083A4E8C"/>
    <w:rsid w:val="08571EE4"/>
    <w:rsid w:val="085DDDA9"/>
    <w:rsid w:val="087F3A18"/>
    <w:rsid w:val="08B5A126"/>
    <w:rsid w:val="08B63351"/>
    <w:rsid w:val="0909189A"/>
    <w:rsid w:val="090FB181"/>
    <w:rsid w:val="0911293C"/>
    <w:rsid w:val="0930CE1D"/>
    <w:rsid w:val="0949D51A"/>
    <w:rsid w:val="0967C8D5"/>
    <w:rsid w:val="09842CFF"/>
    <w:rsid w:val="09A0648B"/>
    <w:rsid w:val="09A58791"/>
    <w:rsid w:val="09A71E67"/>
    <w:rsid w:val="09C70DF6"/>
    <w:rsid w:val="09DA5923"/>
    <w:rsid w:val="09EA0C90"/>
    <w:rsid w:val="09EC7B43"/>
    <w:rsid w:val="09F0FF66"/>
    <w:rsid w:val="09F59F44"/>
    <w:rsid w:val="0A216EC8"/>
    <w:rsid w:val="0A31707A"/>
    <w:rsid w:val="0A35A69C"/>
    <w:rsid w:val="0A434407"/>
    <w:rsid w:val="0A6CBA6D"/>
    <w:rsid w:val="0A916F92"/>
    <w:rsid w:val="0ABCB604"/>
    <w:rsid w:val="0AC9DF9A"/>
    <w:rsid w:val="0ADC222F"/>
    <w:rsid w:val="0B6F83D7"/>
    <w:rsid w:val="0B82167C"/>
    <w:rsid w:val="0B85DCF1"/>
    <w:rsid w:val="0B8DA8C6"/>
    <w:rsid w:val="0B914EBC"/>
    <w:rsid w:val="0BA168A2"/>
    <w:rsid w:val="0BAAF578"/>
    <w:rsid w:val="0BC30033"/>
    <w:rsid w:val="0BD16091"/>
    <w:rsid w:val="0BD3BBAA"/>
    <w:rsid w:val="0BF6D44A"/>
    <w:rsid w:val="0C03E51C"/>
    <w:rsid w:val="0C09E263"/>
    <w:rsid w:val="0C22FAA1"/>
    <w:rsid w:val="0C315F0E"/>
    <w:rsid w:val="0C3D67D2"/>
    <w:rsid w:val="0C402458"/>
    <w:rsid w:val="0C4BB595"/>
    <w:rsid w:val="0C508754"/>
    <w:rsid w:val="0C67F4A8"/>
    <w:rsid w:val="0C6860D2"/>
    <w:rsid w:val="0C75E1ED"/>
    <w:rsid w:val="0C7D15A5"/>
    <w:rsid w:val="0CBAD2BB"/>
    <w:rsid w:val="0CCB22CF"/>
    <w:rsid w:val="0CCBE92B"/>
    <w:rsid w:val="0CCE5AA2"/>
    <w:rsid w:val="0CE22524"/>
    <w:rsid w:val="0D140B60"/>
    <w:rsid w:val="0D53EF33"/>
    <w:rsid w:val="0D9A080C"/>
    <w:rsid w:val="0DAFD309"/>
    <w:rsid w:val="0DB0C3CE"/>
    <w:rsid w:val="0DC4A625"/>
    <w:rsid w:val="0DE18AB1"/>
    <w:rsid w:val="0DE6C8F0"/>
    <w:rsid w:val="0E03AE95"/>
    <w:rsid w:val="0E0D2981"/>
    <w:rsid w:val="0E38A3E5"/>
    <w:rsid w:val="0E44A6FD"/>
    <w:rsid w:val="0E528EB2"/>
    <w:rsid w:val="0E6113D0"/>
    <w:rsid w:val="0E675088"/>
    <w:rsid w:val="0E7D5FFD"/>
    <w:rsid w:val="0E8622C1"/>
    <w:rsid w:val="0E8C4D7B"/>
    <w:rsid w:val="0EBF7037"/>
    <w:rsid w:val="0EC89C33"/>
    <w:rsid w:val="0F0C979C"/>
    <w:rsid w:val="0F1F9707"/>
    <w:rsid w:val="0F26A86A"/>
    <w:rsid w:val="0F339428"/>
    <w:rsid w:val="0F4434E9"/>
    <w:rsid w:val="0F480245"/>
    <w:rsid w:val="0F4A9E20"/>
    <w:rsid w:val="0F586437"/>
    <w:rsid w:val="0F6FE35E"/>
    <w:rsid w:val="0F897C55"/>
    <w:rsid w:val="0F97DD5D"/>
    <w:rsid w:val="0FA22946"/>
    <w:rsid w:val="0FAB8864"/>
    <w:rsid w:val="0FB88E00"/>
    <w:rsid w:val="0FBB0C63"/>
    <w:rsid w:val="0FED197F"/>
    <w:rsid w:val="1020923B"/>
    <w:rsid w:val="10242A81"/>
    <w:rsid w:val="10351B00"/>
    <w:rsid w:val="1043F35A"/>
    <w:rsid w:val="104BAFE5"/>
    <w:rsid w:val="105BBCC7"/>
    <w:rsid w:val="10637681"/>
    <w:rsid w:val="1067745C"/>
    <w:rsid w:val="1080A626"/>
    <w:rsid w:val="10A0C65D"/>
    <w:rsid w:val="10AB9B22"/>
    <w:rsid w:val="10B909E4"/>
    <w:rsid w:val="10C437A3"/>
    <w:rsid w:val="10D2B3C1"/>
    <w:rsid w:val="10FCB0A1"/>
    <w:rsid w:val="111D1447"/>
    <w:rsid w:val="112BFAC5"/>
    <w:rsid w:val="113AED5D"/>
    <w:rsid w:val="11479234"/>
    <w:rsid w:val="118E7042"/>
    <w:rsid w:val="11ABE8EE"/>
    <w:rsid w:val="11B3CED1"/>
    <w:rsid w:val="11F19CB3"/>
    <w:rsid w:val="124A4A01"/>
    <w:rsid w:val="1252D848"/>
    <w:rsid w:val="125DCDF4"/>
    <w:rsid w:val="12645908"/>
    <w:rsid w:val="1274903B"/>
    <w:rsid w:val="12E1C42B"/>
    <w:rsid w:val="12EF619A"/>
    <w:rsid w:val="130D7FE3"/>
    <w:rsid w:val="13218177"/>
    <w:rsid w:val="134C7912"/>
    <w:rsid w:val="134D819D"/>
    <w:rsid w:val="13649E7F"/>
    <w:rsid w:val="136DB9FA"/>
    <w:rsid w:val="13BFC88D"/>
    <w:rsid w:val="13CA329C"/>
    <w:rsid w:val="13E28C67"/>
    <w:rsid w:val="13E2D665"/>
    <w:rsid w:val="13F8EFE5"/>
    <w:rsid w:val="1400A1F7"/>
    <w:rsid w:val="1412BD8B"/>
    <w:rsid w:val="1440660E"/>
    <w:rsid w:val="1475F830"/>
    <w:rsid w:val="147CACA7"/>
    <w:rsid w:val="14847700"/>
    <w:rsid w:val="14971B71"/>
    <w:rsid w:val="14AB9DBB"/>
    <w:rsid w:val="14CB1A51"/>
    <w:rsid w:val="14CB45C2"/>
    <w:rsid w:val="14E21BD5"/>
    <w:rsid w:val="14E80DB3"/>
    <w:rsid w:val="14F1DFE2"/>
    <w:rsid w:val="15078370"/>
    <w:rsid w:val="1525444C"/>
    <w:rsid w:val="154243EA"/>
    <w:rsid w:val="1545A692"/>
    <w:rsid w:val="15474A4A"/>
    <w:rsid w:val="1572EEDD"/>
    <w:rsid w:val="15A63636"/>
    <w:rsid w:val="15C8E76B"/>
    <w:rsid w:val="15D66783"/>
    <w:rsid w:val="15DA7D6F"/>
    <w:rsid w:val="15EDA65C"/>
    <w:rsid w:val="15EFCC73"/>
    <w:rsid w:val="16040649"/>
    <w:rsid w:val="161AA407"/>
    <w:rsid w:val="16377BA1"/>
    <w:rsid w:val="164322EC"/>
    <w:rsid w:val="165BFB7D"/>
    <w:rsid w:val="166D8D48"/>
    <w:rsid w:val="167C9461"/>
    <w:rsid w:val="167DF85F"/>
    <w:rsid w:val="169D7BFD"/>
    <w:rsid w:val="16BA2695"/>
    <w:rsid w:val="16C3EA1B"/>
    <w:rsid w:val="16D49137"/>
    <w:rsid w:val="16FD3918"/>
    <w:rsid w:val="1737283F"/>
    <w:rsid w:val="1749A4A4"/>
    <w:rsid w:val="1751FDF5"/>
    <w:rsid w:val="17663C2E"/>
    <w:rsid w:val="1797BC14"/>
    <w:rsid w:val="17A10253"/>
    <w:rsid w:val="17A1C43F"/>
    <w:rsid w:val="17A7984F"/>
    <w:rsid w:val="17AA23D5"/>
    <w:rsid w:val="17BE9145"/>
    <w:rsid w:val="17CDCE7F"/>
    <w:rsid w:val="17D7271C"/>
    <w:rsid w:val="17D8AAC4"/>
    <w:rsid w:val="17E290A8"/>
    <w:rsid w:val="180D9F2A"/>
    <w:rsid w:val="18237D15"/>
    <w:rsid w:val="18277545"/>
    <w:rsid w:val="1838AA27"/>
    <w:rsid w:val="1852A39A"/>
    <w:rsid w:val="187C8CC1"/>
    <w:rsid w:val="18A8D6D5"/>
    <w:rsid w:val="18D475E6"/>
    <w:rsid w:val="18E63496"/>
    <w:rsid w:val="18FE9D62"/>
    <w:rsid w:val="19196178"/>
    <w:rsid w:val="19355B96"/>
    <w:rsid w:val="19371D99"/>
    <w:rsid w:val="19534489"/>
    <w:rsid w:val="19B540E0"/>
    <w:rsid w:val="19DE7962"/>
    <w:rsid w:val="19F2EE6F"/>
    <w:rsid w:val="1A2070EA"/>
    <w:rsid w:val="1A39E024"/>
    <w:rsid w:val="1A5ACEC4"/>
    <w:rsid w:val="1A5D6E0A"/>
    <w:rsid w:val="1A6065FB"/>
    <w:rsid w:val="1A684CAD"/>
    <w:rsid w:val="1A6FB276"/>
    <w:rsid w:val="1A7FCDC3"/>
    <w:rsid w:val="1A87FD18"/>
    <w:rsid w:val="1AA0125E"/>
    <w:rsid w:val="1ABBFEA6"/>
    <w:rsid w:val="1B0515D5"/>
    <w:rsid w:val="1B568C5C"/>
    <w:rsid w:val="1B622F53"/>
    <w:rsid w:val="1B71EA04"/>
    <w:rsid w:val="1B7A13CB"/>
    <w:rsid w:val="1BB8EF84"/>
    <w:rsid w:val="1BC434AF"/>
    <w:rsid w:val="1BCBC373"/>
    <w:rsid w:val="1BCFD00A"/>
    <w:rsid w:val="1BFEE748"/>
    <w:rsid w:val="1C1D15C7"/>
    <w:rsid w:val="1C42E50A"/>
    <w:rsid w:val="1C43B86C"/>
    <w:rsid w:val="1C5DC8CC"/>
    <w:rsid w:val="1C606B9A"/>
    <w:rsid w:val="1C8D61D8"/>
    <w:rsid w:val="1CA3A2BF"/>
    <w:rsid w:val="1CB7F748"/>
    <w:rsid w:val="1CBB93FD"/>
    <w:rsid w:val="1CBEC70F"/>
    <w:rsid w:val="1CC37655"/>
    <w:rsid w:val="1CCA8EBC"/>
    <w:rsid w:val="1CF0A6A9"/>
    <w:rsid w:val="1D0468FF"/>
    <w:rsid w:val="1D16C67A"/>
    <w:rsid w:val="1D1C83F1"/>
    <w:rsid w:val="1D2B15BC"/>
    <w:rsid w:val="1D2CD445"/>
    <w:rsid w:val="1D2D1144"/>
    <w:rsid w:val="1D992554"/>
    <w:rsid w:val="1DBB4EAE"/>
    <w:rsid w:val="1DCE85B4"/>
    <w:rsid w:val="1DCF1AC7"/>
    <w:rsid w:val="1DD48432"/>
    <w:rsid w:val="1DEE34D2"/>
    <w:rsid w:val="1DFC9A00"/>
    <w:rsid w:val="1E126BB2"/>
    <w:rsid w:val="1E14DA65"/>
    <w:rsid w:val="1E2072F9"/>
    <w:rsid w:val="1E28B586"/>
    <w:rsid w:val="1E3ADB9B"/>
    <w:rsid w:val="1E5E0C67"/>
    <w:rsid w:val="1E6FC390"/>
    <w:rsid w:val="1E77C6BE"/>
    <w:rsid w:val="1E84A921"/>
    <w:rsid w:val="1EB28112"/>
    <w:rsid w:val="1EDA2D2B"/>
    <w:rsid w:val="1EF24C3E"/>
    <w:rsid w:val="1F1485FB"/>
    <w:rsid w:val="1F1725BC"/>
    <w:rsid w:val="1F185BC6"/>
    <w:rsid w:val="1F284A4A"/>
    <w:rsid w:val="1F5006CF"/>
    <w:rsid w:val="1F51BF4C"/>
    <w:rsid w:val="1F828265"/>
    <w:rsid w:val="1FA0375D"/>
    <w:rsid w:val="1FA11329"/>
    <w:rsid w:val="1FDB8411"/>
    <w:rsid w:val="1FFDB2C5"/>
    <w:rsid w:val="200D0F97"/>
    <w:rsid w:val="201B826B"/>
    <w:rsid w:val="20251F39"/>
    <w:rsid w:val="2035D966"/>
    <w:rsid w:val="204721A9"/>
    <w:rsid w:val="204F2837"/>
    <w:rsid w:val="20554C2D"/>
    <w:rsid w:val="205B9F87"/>
    <w:rsid w:val="20796875"/>
    <w:rsid w:val="207A5F29"/>
    <w:rsid w:val="20827198"/>
    <w:rsid w:val="208AB2A7"/>
    <w:rsid w:val="20FD4424"/>
    <w:rsid w:val="2108C235"/>
    <w:rsid w:val="211452A1"/>
    <w:rsid w:val="21365787"/>
    <w:rsid w:val="21372553"/>
    <w:rsid w:val="215EE80D"/>
    <w:rsid w:val="2164C6F7"/>
    <w:rsid w:val="216FAF7C"/>
    <w:rsid w:val="21797B1F"/>
    <w:rsid w:val="21BA948C"/>
    <w:rsid w:val="21C56004"/>
    <w:rsid w:val="21CCD606"/>
    <w:rsid w:val="21D72644"/>
    <w:rsid w:val="21DBCDEE"/>
    <w:rsid w:val="21E52F40"/>
    <w:rsid w:val="21EC21C2"/>
    <w:rsid w:val="21EFEA76"/>
    <w:rsid w:val="21FBDA2A"/>
    <w:rsid w:val="22059196"/>
    <w:rsid w:val="22317B35"/>
    <w:rsid w:val="2256DDE7"/>
    <w:rsid w:val="22697883"/>
    <w:rsid w:val="22732573"/>
    <w:rsid w:val="22C7D6F1"/>
    <w:rsid w:val="22C91DEA"/>
    <w:rsid w:val="22CDCF01"/>
    <w:rsid w:val="22CDECF5"/>
    <w:rsid w:val="233D2E3A"/>
    <w:rsid w:val="233F7FAC"/>
    <w:rsid w:val="23504419"/>
    <w:rsid w:val="235FAC9C"/>
    <w:rsid w:val="238A99D4"/>
    <w:rsid w:val="238B1584"/>
    <w:rsid w:val="238B1732"/>
    <w:rsid w:val="23A00036"/>
    <w:rsid w:val="23D97080"/>
    <w:rsid w:val="23DA47E0"/>
    <w:rsid w:val="23E05D26"/>
    <w:rsid w:val="2483043F"/>
    <w:rsid w:val="24841BE9"/>
    <w:rsid w:val="24A00361"/>
    <w:rsid w:val="24ABA2C6"/>
    <w:rsid w:val="24C9E687"/>
    <w:rsid w:val="24D9877F"/>
    <w:rsid w:val="250645F8"/>
    <w:rsid w:val="2508945A"/>
    <w:rsid w:val="251542E2"/>
    <w:rsid w:val="2528272A"/>
    <w:rsid w:val="253BD097"/>
    <w:rsid w:val="2544EC12"/>
    <w:rsid w:val="258E5FD3"/>
    <w:rsid w:val="25B0D29B"/>
    <w:rsid w:val="25D27187"/>
    <w:rsid w:val="25DC5D60"/>
    <w:rsid w:val="25DE9E14"/>
    <w:rsid w:val="25EC84CB"/>
    <w:rsid w:val="2604AE9A"/>
    <w:rsid w:val="260EDFCB"/>
    <w:rsid w:val="26207151"/>
    <w:rsid w:val="2623CBCB"/>
    <w:rsid w:val="262BE492"/>
    <w:rsid w:val="2648F441"/>
    <w:rsid w:val="2682A61A"/>
    <w:rsid w:val="268696C7"/>
    <w:rsid w:val="26919830"/>
    <w:rsid w:val="26A387BC"/>
    <w:rsid w:val="26D7A0F8"/>
    <w:rsid w:val="26EA2A36"/>
    <w:rsid w:val="26F0C955"/>
    <w:rsid w:val="271A36D7"/>
    <w:rsid w:val="272F8830"/>
    <w:rsid w:val="272FE396"/>
    <w:rsid w:val="274B85A0"/>
    <w:rsid w:val="27523451"/>
    <w:rsid w:val="27633585"/>
    <w:rsid w:val="27AAB02C"/>
    <w:rsid w:val="27B94DF8"/>
    <w:rsid w:val="27C6046B"/>
    <w:rsid w:val="27C7F78E"/>
    <w:rsid w:val="27CC3D6D"/>
    <w:rsid w:val="27CD9E12"/>
    <w:rsid w:val="2820CC63"/>
    <w:rsid w:val="283BAFDE"/>
    <w:rsid w:val="286265EB"/>
    <w:rsid w:val="2867E5DA"/>
    <w:rsid w:val="287185E4"/>
    <w:rsid w:val="28762353"/>
    <w:rsid w:val="294F08B6"/>
    <w:rsid w:val="295F5F4C"/>
    <w:rsid w:val="296340DC"/>
    <w:rsid w:val="29858714"/>
    <w:rsid w:val="29A7AB81"/>
    <w:rsid w:val="29AAC1A4"/>
    <w:rsid w:val="29B9C2A8"/>
    <w:rsid w:val="29C27714"/>
    <w:rsid w:val="29C70752"/>
    <w:rsid w:val="29DCB8D1"/>
    <w:rsid w:val="29DEEF69"/>
    <w:rsid w:val="29EBA651"/>
    <w:rsid w:val="29EC9B43"/>
    <w:rsid w:val="29F247BB"/>
    <w:rsid w:val="2A16BEEB"/>
    <w:rsid w:val="2A432393"/>
    <w:rsid w:val="2A4454B2"/>
    <w:rsid w:val="2A505867"/>
    <w:rsid w:val="2B31ACC7"/>
    <w:rsid w:val="2B56150F"/>
    <w:rsid w:val="2B7B7517"/>
    <w:rsid w:val="2B9E29F0"/>
    <w:rsid w:val="2BB4B9E5"/>
    <w:rsid w:val="2BBC1B1C"/>
    <w:rsid w:val="2BDF32DA"/>
    <w:rsid w:val="2BEA4A93"/>
    <w:rsid w:val="2C058E88"/>
    <w:rsid w:val="2C0BA76E"/>
    <w:rsid w:val="2C1A818E"/>
    <w:rsid w:val="2C3E6E33"/>
    <w:rsid w:val="2C3F8835"/>
    <w:rsid w:val="2C4CC16C"/>
    <w:rsid w:val="2C6D0F57"/>
    <w:rsid w:val="2C92715C"/>
    <w:rsid w:val="2CA0E543"/>
    <w:rsid w:val="2CAB7956"/>
    <w:rsid w:val="2CB725BF"/>
    <w:rsid w:val="2CBF8E13"/>
    <w:rsid w:val="2CD87F01"/>
    <w:rsid w:val="2CE1C108"/>
    <w:rsid w:val="2CEC78E6"/>
    <w:rsid w:val="2CF18301"/>
    <w:rsid w:val="2CFE0863"/>
    <w:rsid w:val="2D03E7FF"/>
    <w:rsid w:val="2D15670C"/>
    <w:rsid w:val="2D161027"/>
    <w:rsid w:val="2D36A3C4"/>
    <w:rsid w:val="2D391BE7"/>
    <w:rsid w:val="2D70BC84"/>
    <w:rsid w:val="2D78F73D"/>
    <w:rsid w:val="2D7EAA46"/>
    <w:rsid w:val="2D83E37E"/>
    <w:rsid w:val="2D8430E4"/>
    <w:rsid w:val="2DB18082"/>
    <w:rsid w:val="2DC6A828"/>
    <w:rsid w:val="2DC8DCAF"/>
    <w:rsid w:val="2DCD9A71"/>
    <w:rsid w:val="2DE14802"/>
    <w:rsid w:val="2DE616E5"/>
    <w:rsid w:val="2DE72843"/>
    <w:rsid w:val="2DFA0F67"/>
    <w:rsid w:val="2DFF239F"/>
    <w:rsid w:val="2E021CC5"/>
    <w:rsid w:val="2E0B3E76"/>
    <w:rsid w:val="2E0CF297"/>
    <w:rsid w:val="2E21FC78"/>
    <w:rsid w:val="2E2BC98A"/>
    <w:rsid w:val="2E32DE55"/>
    <w:rsid w:val="2E35011D"/>
    <w:rsid w:val="2E38BCE9"/>
    <w:rsid w:val="2E5D6070"/>
    <w:rsid w:val="2E6790D4"/>
    <w:rsid w:val="2E6EC1C3"/>
    <w:rsid w:val="2E977AAF"/>
    <w:rsid w:val="2EA0B289"/>
    <w:rsid w:val="2EB2B2E1"/>
    <w:rsid w:val="2EE5A449"/>
    <w:rsid w:val="2EEAA61C"/>
    <w:rsid w:val="2F12A3C0"/>
    <w:rsid w:val="2F16E8AC"/>
    <w:rsid w:val="2F26E07E"/>
    <w:rsid w:val="2F2F2D5A"/>
    <w:rsid w:val="2F60DB4F"/>
    <w:rsid w:val="2F6D7038"/>
    <w:rsid w:val="2F787901"/>
    <w:rsid w:val="2F7B7BEC"/>
    <w:rsid w:val="2FB50C8F"/>
    <w:rsid w:val="2FBECC19"/>
    <w:rsid w:val="2FBFEFFF"/>
    <w:rsid w:val="2FDB3935"/>
    <w:rsid w:val="301EAD45"/>
    <w:rsid w:val="302EEB56"/>
    <w:rsid w:val="30358B77"/>
    <w:rsid w:val="3061576A"/>
    <w:rsid w:val="3069D85D"/>
    <w:rsid w:val="308CFF80"/>
    <w:rsid w:val="30A47FA2"/>
    <w:rsid w:val="30BFC443"/>
    <w:rsid w:val="30CDCE9E"/>
    <w:rsid w:val="30D48449"/>
    <w:rsid w:val="30D5AAE0"/>
    <w:rsid w:val="30F3C44F"/>
    <w:rsid w:val="3112602B"/>
    <w:rsid w:val="3163B013"/>
    <w:rsid w:val="318EE35F"/>
    <w:rsid w:val="319B23C5"/>
    <w:rsid w:val="31A7AD00"/>
    <w:rsid w:val="31CC3005"/>
    <w:rsid w:val="31DD8FD9"/>
    <w:rsid w:val="320C87C9"/>
    <w:rsid w:val="323E9208"/>
    <w:rsid w:val="325E57FA"/>
    <w:rsid w:val="3272EC72"/>
    <w:rsid w:val="3273B9BD"/>
    <w:rsid w:val="3278B131"/>
    <w:rsid w:val="32838BCA"/>
    <w:rsid w:val="3289DD17"/>
    <w:rsid w:val="32BD198E"/>
    <w:rsid w:val="32D5D84B"/>
    <w:rsid w:val="32DF6104"/>
    <w:rsid w:val="32DF8952"/>
    <w:rsid w:val="32EC7F7D"/>
    <w:rsid w:val="32FE95CD"/>
    <w:rsid w:val="33032A2C"/>
    <w:rsid w:val="33150725"/>
    <w:rsid w:val="3346705E"/>
    <w:rsid w:val="3349CBF9"/>
    <w:rsid w:val="337B525B"/>
    <w:rsid w:val="3382FDE6"/>
    <w:rsid w:val="338CC7AA"/>
    <w:rsid w:val="33963E08"/>
    <w:rsid w:val="33BE56EC"/>
    <w:rsid w:val="33C33636"/>
    <w:rsid w:val="33D0DDF7"/>
    <w:rsid w:val="33D4BB0B"/>
    <w:rsid w:val="33F50789"/>
    <w:rsid w:val="341D502C"/>
    <w:rsid w:val="342CEA0D"/>
    <w:rsid w:val="3464A204"/>
    <w:rsid w:val="346BF58F"/>
    <w:rsid w:val="348FE86E"/>
    <w:rsid w:val="3490519C"/>
    <w:rsid w:val="34A9C63E"/>
    <w:rsid w:val="34C884AB"/>
    <w:rsid w:val="34F8403E"/>
    <w:rsid w:val="34FAECC7"/>
    <w:rsid w:val="352DC096"/>
    <w:rsid w:val="35367437"/>
    <w:rsid w:val="354E4CFE"/>
    <w:rsid w:val="35599E28"/>
    <w:rsid w:val="357EF58F"/>
    <w:rsid w:val="35847E23"/>
    <w:rsid w:val="3595BC60"/>
    <w:rsid w:val="35C49048"/>
    <w:rsid w:val="35D7C339"/>
    <w:rsid w:val="35E1281F"/>
    <w:rsid w:val="35E62912"/>
    <w:rsid w:val="35E859BE"/>
    <w:rsid w:val="35EB47AE"/>
    <w:rsid w:val="35F1B765"/>
    <w:rsid w:val="36408B7B"/>
    <w:rsid w:val="364DF4AC"/>
    <w:rsid w:val="3669B1CF"/>
    <w:rsid w:val="36805A79"/>
    <w:rsid w:val="3693A8B2"/>
    <w:rsid w:val="3696FEA7"/>
    <w:rsid w:val="369B9AB0"/>
    <w:rsid w:val="36A6F807"/>
    <w:rsid w:val="36B3B29F"/>
    <w:rsid w:val="36D6FB11"/>
    <w:rsid w:val="36DDEBAC"/>
    <w:rsid w:val="36EE8DFE"/>
    <w:rsid w:val="36EFA300"/>
    <w:rsid w:val="36F7C4CF"/>
    <w:rsid w:val="3705255E"/>
    <w:rsid w:val="370988E4"/>
    <w:rsid w:val="3723C0AC"/>
    <w:rsid w:val="374B6F31"/>
    <w:rsid w:val="3758B1D8"/>
    <w:rsid w:val="376455EF"/>
    <w:rsid w:val="377464BB"/>
    <w:rsid w:val="3780D67C"/>
    <w:rsid w:val="37821E13"/>
    <w:rsid w:val="381E5FC1"/>
    <w:rsid w:val="3841CF1F"/>
    <w:rsid w:val="388991A5"/>
    <w:rsid w:val="38C13DF1"/>
    <w:rsid w:val="38CAEACC"/>
    <w:rsid w:val="38CE1600"/>
    <w:rsid w:val="38ECD975"/>
    <w:rsid w:val="3932084D"/>
    <w:rsid w:val="3946CEE0"/>
    <w:rsid w:val="394C691D"/>
    <w:rsid w:val="39512DD8"/>
    <w:rsid w:val="3964F8E2"/>
    <w:rsid w:val="398E22DF"/>
    <w:rsid w:val="39995B22"/>
    <w:rsid w:val="39A5DA7D"/>
    <w:rsid w:val="39AF3CAF"/>
    <w:rsid w:val="39C07202"/>
    <w:rsid w:val="39CC4179"/>
    <w:rsid w:val="3A0C8A1C"/>
    <w:rsid w:val="3A143D26"/>
    <w:rsid w:val="3A24E64A"/>
    <w:rsid w:val="3A43508D"/>
    <w:rsid w:val="3A44237C"/>
    <w:rsid w:val="3A76A98E"/>
    <w:rsid w:val="3AAAD608"/>
    <w:rsid w:val="3AB25B63"/>
    <w:rsid w:val="3AC769A5"/>
    <w:rsid w:val="3AC96576"/>
    <w:rsid w:val="3AD93495"/>
    <w:rsid w:val="3ADDF65F"/>
    <w:rsid w:val="3AE131E8"/>
    <w:rsid w:val="3AE63EFA"/>
    <w:rsid w:val="3AF459C0"/>
    <w:rsid w:val="3AFD14F2"/>
    <w:rsid w:val="3B0B5577"/>
    <w:rsid w:val="3B14E633"/>
    <w:rsid w:val="3B1C2954"/>
    <w:rsid w:val="3B323061"/>
    <w:rsid w:val="3B351627"/>
    <w:rsid w:val="3B4142A5"/>
    <w:rsid w:val="3B4F3D7A"/>
    <w:rsid w:val="3B6F216E"/>
    <w:rsid w:val="3B9C3F94"/>
    <w:rsid w:val="3BB60C7C"/>
    <w:rsid w:val="3BBCB31E"/>
    <w:rsid w:val="3C43C250"/>
    <w:rsid w:val="3C583D97"/>
    <w:rsid w:val="3C6ABFF1"/>
    <w:rsid w:val="3C6AFDA9"/>
    <w:rsid w:val="3C6C1EAE"/>
    <w:rsid w:val="3C728C47"/>
    <w:rsid w:val="3C731EFF"/>
    <w:rsid w:val="3C797DB0"/>
    <w:rsid w:val="3C81E9D6"/>
    <w:rsid w:val="3C833D6B"/>
    <w:rsid w:val="3C8409DF"/>
    <w:rsid w:val="3C8FCB07"/>
    <w:rsid w:val="3C9104DC"/>
    <w:rsid w:val="3C955891"/>
    <w:rsid w:val="3CA23728"/>
    <w:rsid w:val="3CADDD8A"/>
    <w:rsid w:val="3CB2B761"/>
    <w:rsid w:val="3CBC6C2A"/>
    <w:rsid w:val="3CBC9CF2"/>
    <w:rsid w:val="3CC35C64"/>
    <w:rsid w:val="3CDDBEDA"/>
    <w:rsid w:val="3CF44C65"/>
    <w:rsid w:val="3D0258D4"/>
    <w:rsid w:val="3D237E92"/>
    <w:rsid w:val="3D370695"/>
    <w:rsid w:val="3D4F5E5E"/>
    <w:rsid w:val="3D56892A"/>
    <w:rsid w:val="3D58ED69"/>
    <w:rsid w:val="3D752E19"/>
    <w:rsid w:val="3D75BB35"/>
    <w:rsid w:val="3D7EC681"/>
    <w:rsid w:val="3D7FB4FA"/>
    <w:rsid w:val="3D8C120E"/>
    <w:rsid w:val="3DAD0AA2"/>
    <w:rsid w:val="3DF5D835"/>
    <w:rsid w:val="3DFADB9D"/>
    <w:rsid w:val="3E039FFB"/>
    <w:rsid w:val="3E1DDBDC"/>
    <w:rsid w:val="3E3EFEB4"/>
    <w:rsid w:val="3E412365"/>
    <w:rsid w:val="3E57F57B"/>
    <w:rsid w:val="3E6EA24F"/>
    <w:rsid w:val="3E76C9BF"/>
    <w:rsid w:val="3E95D66F"/>
    <w:rsid w:val="3ECE30CA"/>
    <w:rsid w:val="3ECFD534"/>
    <w:rsid w:val="3F074316"/>
    <w:rsid w:val="3F3AEB49"/>
    <w:rsid w:val="3F42F316"/>
    <w:rsid w:val="3F4CAB88"/>
    <w:rsid w:val="3F74E9AD"/>
    <w:rsid w:val="3F8C7D03"/>
    <w:rsid w:val="3F8CBA23"/>
    <w:rsid w:val="3F8F401E"/>
    <w:rsid w:val="3F9FA452"/>
    <w:rsid w:val="3FB2E5B5"/>
    <w:rsid w:val="3FB70871"/>
    <w:rsid w:val="3FCE2E0D"/>
    <w:rsid w:val="3FDDC038"/>
    <w:rsid w:val="3FE6541A"/>
    <w:rsid w:val="407B60B7"/>
    <w:rsid w:val="4085E176"/>
    <w:rsid w:val="4088D23B"/>
    <w:rsid w:val="409E1B5A"/>
    <w:rsid w:val="40B85E92"/>
    <w:rsid w:val="40CAA2A7"/>
    <w:rsid w:val="40E4E702"/>
    <w:rsid w:val="40E6E8FF"/>
    <w:rsid w:val="40F6B84B"/>
    <w:rsid w:val="40F8C28B"/>
    <w:rsid w:val="4102F01A"/>
    <w:rsid w:val="412B107F"/>
    <w:rsid w:val="413B1B96"/>
    <w:rsid w:val="4155F990"/>
    <w:rsid w:val="4156DEC2"/>
    <w:rsid w:val="418A8F26"/>
    <w:rsid w:val="41B67CDD"/>
    <w:rsid w:val="41CC0DCD"/>
    <w:rsid w:val="41D05C28"/>
    <w:rsid w:val="41D87010"/>
    <w:rsid w:val="41E93F76"/>
    <w:rsid w:val="41F0F815"/>
    <w:rsid w:val="41F5189B"/>
    <w:rsid w:val="41F9733E"/>
    <w:rsid w:val="41FCAA12"/>
    <w:rsid w:val="41FF7E1C"/>
    <w:rsid w:val="4227C44B"/>
    <w:rsid w:val="423C9F6C"/>
    <w:rsid w:val="4240D22B"/>
    <w:rsid w:val="4250DED8"/>
    <w:rsid w:val="4251850A"/>
    <w:rsid w:val="42609D21"/>
    <w:rsid w:val="4276686A"/>
    <w:rsid w:val="42B5C09F"/>
    <w:rsid w:val="42BF2AA4"/>
    <w:rsid w:val="42E03B40"/>
    <w:rsid w:val="42EB9B8B"/>
    <w:rsid w:val="42ED1BF4"/>
    <w:rsid w:val="42F79D9A"/>
    <w:rsid w:val="4319428F"/>
    <w:rsid w:val="433C4CF5"/>
    <w:rsid w:val="43626F9C"/>
    <w:rsid w:val="43639F86"/>
    <w:rsid w:val="436BEA1D"/>
    <w:rsid w:val="43712A54"/>
    <w:rsid w:val="4381A7E5"/>
    <w:rsid w:val="43CC08C2"/>
    <w:rsid w:val="43DD6AF3"/>
    <w:rsid w:val="43F77406"/>
    <w:rsid w:val="43F9CBD6"/>
    <w:rsid w:val="43FF39FE"/>
    <w:rsid w:val="440505E3"/>
    <w:rsid w:val="44073CBA"/>
    <w:rsid w:val="440DAA66"/>
    <w:rsid w:val="4411BE2C"/>
    <w:rsid w:val="44241745"/>
    <w:rsid w:val="4425111E"/>
    <w:rsid w:val="44254F30"/>
    <w:rsid w:val="443F6177"/>
    <w:rsid w:val="44458748"/>
    <w:rsid w:val="444946E7"/>
    <w:rsid w:val="4451B72F"/>
    <w:rsid w:val="4482D550"/>
    <w:rsid w:val="44990CF8"/>
    <w:rsid w:val="44CE14AB"/>
    <w:rsid w:val="44CF52DD"/>
    <w:rsid w:val="44E0F09B"/>
    <w:rsid w:val="44E18352"/>
    <w:rsid w:val="44EB1001"/>
    <w:rsid w:val="44F47D17"/>
    <w:rsid w:val="451369FC"/>
    <w:rsid w:val="452D874E"/>
    <w:rsid w:val="45331F39"/>
    <w:rsid w:val="4587BA7F"/>
    <w:rsid w:val="4594132E"/>
    <w:rsid w:val="459C8123"/>
    <w:rsid w:val="45C3EDE0"/>
    <w:rsid w:val="45C6C0F5"/>
    <w:rsid w:val="45E6F250"/>
    <w:rsid w:val="45E9859E"/>
    <w:rsid w:val="460A6B37"/>
    <w:rsid w:val="46108C4C"/>
    <w:rsid w:val="461B0CE4"/>
    <w:rsid w:val="462EA9A2"/>
    <w:rsid w:val="46406C35"/>
    <w:rsid w:val="465EE060"/>
    <w:rsid w:val="468D7584"/>
    <w:rsid w:val="469F094F"/>
    <w:rsid w:val="46B3D05A"/>
    <w:rsid w:val="46B7CF5B"/>
    <w:rsid w:val="46D4AC3A"/>
    <w:rsid w:val="46D9EC44"/>
    <w:rsid w:val="46F681A8"/>
    <w:rsid w:val="4717E5CE"/>
    <w:rsid w:val="47185B77"/>
    <w:rsid w:val="473D29D6"/>
    <w:rsid w:val="4749C3A4"/>
    <w:rsid w:val="47665801"/>
    <w:rsid w:val="47AA6F09"/>
    <w:rsid w:val="47B559BB"/>
    <w:rsid w:val="47D1740E"/>
    <w:rsid w:val="47F2C95E"/>
    <w:rsid w:val="47F5F889"/>
    <w:rsid w:val="48664F73"/>
    <w:rsid w:val="486A9052"/>
    <w:rsid w:val="486AE2AD"/>
    <w:rsid w:val="488F228E"/>
    <w:rsid w:val="489E6E0C"/>
    <w:rsid w:val="48C906A4"/>
    <w:rsid w:val="48D19DFC"/>
    <w:rsid w:val="48EB3949"/>
    <w:rsid w:val="49085E27"/>
    <w:rsid w:val="49251AF9"/>
    <w:rsid w:val="493FAD17"/>
    <w:rsid w:val="49665688"/>
    <w:rsid w:val="49667579"/>
    <w:rsid w:val="4971FB0A"/>
    <w:rsid w:val="49A6F443"/>
    <w:rsid w:val="49B4036C"/>
    <w:rsid w:val="49B9B094"/>
    <w:rsid w:val="49C8B4F0"/>
    <w:rsid w:val="4A18B33C"/>
    <w:rsid w:val="4A590847"/>
    <w:rsid w:val="4A72B40E"/>
    <w:rsid w:val="4A8088D5"/>
    <w:rsid w:val="4A82157C"/>
    <w:rsid w:val="4A9EBF46"/>
    <w:rsid w:val="4ABA6373"/>
    <w:rsid w:val="4AD28192"/>
    <w:rsid w:val="4AD3262E"/>
    <w:rsid w:val="4AE24CD3"/>
    <w:rsid w:val="4AE7F3F4"/>
    <w:rsid w:val="4AEE8BCF"/>
    <w:rsid w:val="4AF2E350"/>
    <w:rsid w:val="4AF95740"/>
    <w:rsid w:val="4B0AA13C"/>
    <w:rsid w:val="4B1479AB"/>
    <w:rsid w:val="4B2E42E1"/>
    <w:rsid w:val="4B39E04D"/>
    <w:rsid w:val="4B3E1469"/>
    <w:rsid w:val="4B586EC2"/>
    <w:rsid w:val="4B6E451A"/>
    <w:rsid w:val="4B95C181"/>
    <w:rsid w:val="4B9A52CA"/>
    <w:rsid w:val="4BCAD3F2"/>
    <w:rsid w:val="4BF6F665"/>
    <w:rsid w:val="4C31CE22"/>
    <w:rsid w:val="4C83C455"/>
    <w:rsid w:val="4C9A91E7"/>
    <w:rsid w:val="4CAD629D"/>
    <w:rsid w:val="4CCD7805"/>
    <w:rsid w:val="4CD4B3DA"/>
    <w:rsid w:val="4CE583D9"/>
    <w:rsid w:val="4CF1872B"/>
    <w:rsid w:val="4D0268D5"/>
    <w:rsid w:val="4D0450F1"/>
    <w:rsid w:val="4D3782AF"/>
    <w:rsid w:val="4D3CA8E9"/>
    <w:rsid w:val="4D429D10"/>
    <w:rsid w:val="4D707B56"/>
    <w:rsid w:val="4D71E559"/>
    <w:rsid w:val="4D86DC4A"/>
    <w:rsid w:val="4DAF2573"/>
    <w:rsid w:val="4DB99B6E"/>
    <w:rsid w:val="4DE0E013"/>
    <w:rsid w:val="4E444EA4"/>
    <w:rsid w:val="4E55C9AF"/>
    <w:rsid w:val="4E5C1E3F"/>
    <w:rsid w:val="4E68102D"/>
    <w:rsid w:val="4E6C1FC8"/>
    <w:rsid w:val="4EA2C13E"/>
    <w:rsid w:val="4ECC4BF2"/>
    <w:rsid w:val="4EDCECF8"/>
    <w:rsid w:val="4EF7F923"/>
    <w:rsid w:val="4F22B2BB"/>
    <w:rsid w:val="4F462455"/>
    <w:rsid w:val="4F46D96A"/>
    <w:rsid w:val="4F77F22B"/>
    <w:rsid w:val="4F8C1BC9"/>
    <w:rsid w:val="4F8DD496"/>
    <w:rsid w:val="4F9843D5"/>
    <w:rsid w:val="4FCCCEF6"/>
    <w:rsid w:val="4FF278D0"/>
    <w:rsid w:val="501A75DF"/>
    <w:rsid w:val="5024A794"/>
    <w:rsid w:val="5024F218"/>
    <w:rsid w:val="50458944"/>
    <w:rsid w:val="50523106"/>
    <w:rsid w:val="5055CD01"/>
    <w:rsid w:val="505A0530"/>
    <w:rsid w:val="50656F24"/>
    <w:rsid w:val="50E57756"/>
    <w:rsid w:val="515C63F5"/>
    <w:rsid w:val="5193CE54"/>
    <w:rsid w:val="51972935"/>
    <w:rsid w:val="51ACAB5F"/>
    <w:rsid w:val="51AF9324"/>
    <w:rsid w:val="51B47FA5"/>
    <w:rsid w:val="523C08C5"/>
    <w:rsid w:val="5252D695"/>
    <w:rsid w:val="527923AC"/>
    <w:rsid w:val="528BD85A"/>
    <w:rsid w:val="529EE90F"/>
    <w:rsid w:val="52A5D743"/>
    <w:rsid w:val="52AB7AA8"/>
    <w:rsid w:val="52E56DDE"/>
    <w:rsid w:val="52F664A8"/>
    <w:rsid w:val="532103E4"/>
    <w:rsid w:val="53485C94"/>
    <w:rsid w:val="53957BA8"/>
    <w:rsid w:val="5395AB2F"/>
    <w:rsid w:val="53AE4AD2"/>
    <w:rsid w:val="53AF02F9"/>
    <w:rsid w:val="53B53342"/>
    <w:rsid w:val="53CC3417"/>
    <w:rsid w:val="53F1A7F2"/>
    <w:rsid w:val="5422CECF"/>
    <w:rsid w:val="543B505F"/>
    <w:rsid w:val="5448D3D2"/>
    <w:rsid w:val="546E191E"/>
    <w:rsid w:val="546F855F"/>
    <w:rsid w:val="547777F5"/>
    <w:rsid w:val="548F5E34"/>
    <w:rsid w:val="54980618"/>
    <w:rsid w:val="54A8F1C8"/>
    <w:rsid w:val="54AEB34B"/>
    <w:rsid w:val="54BC5F03"/>
    <w:rsid w:val="54D8EAD3"/>
    <w:rsid w:val="54E06E6F"/>
    <w:rsid w:val="54E9320C"/>
    <w:rsid w:val="55043D6A"/>
    <w:rsid w:val="55053C06"/>
    <w:rsid w:val="550D1EE3"/>
    <w:rsid w:val="550EB3EE"/>
    <w:rsid w:val="551709F3"/>
    <w:rsid w:val="55175E22"/>
    <w:rsid w:val="55211A90"/>
    <w:rsid w:val="554DD928"/>
    <w:rsid w:val="555A9418"/>
    <w:rsid w:val="55783485"/>
    <w:rsid w:val="557B1AA1"/>
    <w:rsid w:val="55D8916D"/>
    <w:rsid w:val="55DF91CE"/>
    <w:rsid w:val="55F54FC7"/>
    <w:rsid w:val="5602F103"/>
    <w:rsid w:val="56287676"/>
    <w:rsid w:val="562FD518"/>
    <w:rsid w:val="5635361F"/>
    <w:rsid w:val="5662315F"/>
    <w:rsid w:val="567853C3"/>
    <w:rsid w:val="568ADBDC"/>
    <w:rsid w:val="56A0E3D5"/>
    <w:rsid w:val="56ACF686"/>
    <w:rsid w:val="56D74A6D"/>
    <w:rsid w:val="56E3FEFF"/>
    <w:rsid w:val="56EE18E2"/>
    <w:rsid w:val="56FD49CC"/>
    <w:rsid w:val="5705944A"/>
    <w:rsid w:val="5711DFC7"/>
    <w:rsid w:val="57213AAC"/>
    <w:rsid w:val="57315005"/>
    <w:rsid w:val="5741C0EE"/>
    <w:rsid w:val="5743879F"/>
    <w:rsid w:val="5748543A"/>
    <w:rsid w:val="574BD938"/>
    <w:rsid w:val="5754379F"/>
    <w:rsid w:val="57587DD0"/>
    <w:rsid w:val="577FDE84"/>
    <w:rsid w:val="578CF2C1"/>
    <w:rsid w:val="5790C71F"/>
    <w:rsid w:val="57CA5985"/>
    <w:rsid w:val="57D5E99A"/>
    <w:rsid w:val="57FBAE18"/>
    <w:rsid w:val="5827CBF1"/>
    <w:rsid w:val="5837581E"/>
    <w:rsid w:val="583A05E2"/>
    <w:rsid w:val="58404AB7"/>
    <w:rsid w:val="584BAA26"/>
    <w:rsid w:val="586C32EF"/>
    <w:rsid w:val="587B1564"/>
    <w:rsid w:val="587C3F75"/>
    <w:rsid w:val="587C9C8C"/>
    <w:rsid w:val="589DB2E0"/>
    <w:rsid w:val="58B12EEB"/>
    <w:rsid w:val="58B3459C"/>
    <w:rsid w:val="58C02FEF"/>
    <w:rsid w:val="58C787C8"/>
    <w:rsid w:val="58D39482"/>
    <w:rsid w:val="58E2FB1B"/>
    <w:rsid w:val="58F2FC2C"/>
    <w:rsid w:val="5916466D"/>
    <w:rsid w:val="59175DE8"/>
    <w:rsid w:val="59658658"/>
    <w:rsid w:val="59823021"/>
    <w:rsid w:val="598DCC1D"/>
    <w:rsid w:val="59B6EDD3"/>
    <w:rsid w:val="59B77C0F"/>
    <w:rsid w:val="59DADE99"/>
    <w:rsid w:val="5A04F317"/>
    <w:rsid w:val="5A1D06CD"/>
    <w:rsid w:val="5A30A326"/>
    <w:rsid w:val="5A3A3C49"/>
    <w:rsid w:val="5A641436"/>
    <w:rsid w:val="5A7B2FA6"/>
    <w:rsid w:val="5AA5CC25"/>
    <w:rsid w:val="5AB50B29"/>
    <w:rsid w:val="5ABFCC72"/>
    <w:rsid w:val="5AD932D4"/>
    <w:rsid w:val="5AD9CCC6"/>
    <w:rsid w:val="5B2D7D29"/>
    <w:rsid w:val="5B641B89"/>
    <w:rsid w:val="5BD8FC2D"/>
    <w:rsid w:val="5BF9424C"/>
    <w:rsid w:val="5BFADF00"/>
    <w:rsid w:val="5C0060C1"/>
    <w:rsid w:val="5C35020B"/>
    <w:rsid w:val="5C5CCF8C"/>
    <w:rsid w:val="5C6378FF"/>
    <w:rsid w:val="5C66BB81"/>
    <w:rsid w:val="5C74F730"/>
    <w:rsid w:val="5C7EDA54"/>
    <w:rsid w:val="5C8F1791"/>
    <w:rsid w:val="5CC65704"/>
    <w:rsid w:val="5CD9FF9E"/>
    <w:rsid w:val="5CE63CDB"/>
    <w:rsid w:val="5CEAFDF7"/>
    <w:rsid w:val="5CFFAF21"/>
    <w:rsid w:val="5D1B64E9"/>
    <w:rsid w:val="5D24CE16"/>
    <w:rsid w:val="5D30EAA7"/>
    <w:rsid w:val="5D326B4C"/>
    <w:rsid w:val="5D3F48EB"/>
    <w:rsid w:val="5D4EBEBC"/>
    <w:rsid w:val="5D530094"/>
    <w:rsid w:val="5D869F20"/>
    <w:rsid w:val="5D87340D"/>
    <w:rsid w:val="5D8B4361"/>
    <w:rsid w:val="5D9A72FC"/>
    <w:rsid w:val="5DB71E97"/>
    <w:rsid w:val="5DC81961"/>
    <w:rsid w:val="5DDF076A"/>
    <w:rsid w:val="5DE62E43"/>
    <w:rsid w:val="5DE9DF82"/>
    <w:rsid w:val="5DEB9824"/>
    <w:rsid w:val="5DEC9171"/>
    <w:rsid w:val="5E07D8E4"/>
    <w:rsid w:val="5E32CFA0"/>
    <w:rsid w:val="5E4649EC"/>
    <w:rsid w:val="5E51CA5F"/>
    <w:rsid w:val="5E672B47"/>
    <w:rsid w:val="5E737ED1"/>
    <w:rsid w:val="5E859D65"/>
    <w:rsid w:val="5E8889F9"/>
    <w:rsid w:val="5EA5EB8E"/>
    <w:rsid w:val="5EA8F208"/>
    <w:rsid w:val="5EA91D1C"/>
    <w:rsid w:val="5EB412B3"/>
    <w:rsid w:val="5EC02E43"/>
    <w:rsid w:val="5EC15140"/>
    <w:rsid w:val="5EC7556E"/>
    <w:rsid w:val="5F2421E2"/>
    <w:rsid w:val="5F24AEB0"/>
    <w:rsid w:val="5F30529B"/>
    <w:rsid w:val="5F4DCD7E"/>
    <w:rsid w:val="5F57B2B0"/>
    <w:rsid w:val="5F5A6CB6"/>
    <w:rsid w:val="5F5D856E"/>
    <w:rsid w:val="5F5E52AE"/>
    <w:rsid w:val="5F7BF35F"/>
    <w:rsid w:val="5FA3A945"/>
    <w:rsid w:val="5FA474E0"/>
    <w:rsid w:val="5FC2A8F5"/>
    <w:rsid w:val="5FCABB72"/>
    <w:rsid w:val="5FCCF74B"/>
    <w:rsid w:val="5FD07221"/>
    <w:rsid w:val="5FD2D613"/>
    <w:rsid w:val="5FEBB977"/>
    <w:rsid w:val="5FF2B327"/>
    <w:rsid w:val="60166545"/>
    <w:rsid w:val="6029FB73"/>
    <w:rsid w:val="60493892"/>
    <w:rsid w:val="604F8946"/>
    <w:rsid w:val="605C83B8"/>
    <w:rsid w:val="6078806E"/>
    <w:rsid w:val="607E92F6"/>
    <w:rsid w:val="60934355"/>
    <w:rsid w:val="60A7DE4B"/>
    <w:rsid w:val="60A9CBE4"/>
    <w:rsid w:val="60CA6E60"/>
    <w:rsid w:val="60CF18CF"/>
    <w:rsid w:val="61185EBA"/>
    <w:rsid w:val="612D34FD"/>
    <w:rsid w:val="613F79A6"/>
    <w:rsid w:val="6145A363"/>
    <w:rsid w:val="614DEEA9"/>
    <w:rsid w:val="6157AD0D"/>
    <w:rsid w:val="61582EC9"/>
    <w:rsid w:val="616CA8EE"/>
    <w:rsid w:val="6177DE46"/>
    <w:rsid w:val="617F1FCF"/>
    <w:rsid w:val="61806E1A"/>
    <w:rsid w:val="61A67BF0"/>
    <w:rsid w:val="61A7AB6F"/>
    <w:rsid w:val="61A8F020"/>
    <w:rsid w:val="61ACF200"/>
    <w:rsid w:val="61D480FA"/>
    <w:rsid w:val="61F49605"/>
    <w:rsid w:val="62084DD1"/>
    <w:rsid w:val="620C3072"/>
    <w:rsid w:val="6216F5A2"/>
    <w:rsid w:val="6217EFD9"/>
    <w:rsid w:val="6220DE49"/>
    <w:rsid w:val="6232C9D5"/>
    <w:rsid w:val="624B64B7"/>
    <w:rsid w:val="62647DB9"/>
    <w:rsid w:val="626990A4"/>
    <w:rsid w:val="627E1306"/>
    <w:rsid w:val="6285B362"/>
    <w:rsid w:val="62862D9C"/>
    <w:rsid w:val="629CD2DA"/>
    <w:rsid w:val="629EBE63"/>
    <w:rsid w:val="62A0EB1E"/>
    <w:rsid w:val="62C137C2"/>
    <w:rsid w:val="62E0B664"/>
    <w:rsid w:val="62FE8100"/>
    <w:rsid w:val="631744BA"/>
    <w:rsid w:val="634465CF"/>
    <w:rsid w:val="6346A845"/>
    <w:rsid w:val="634FEEB8"/>
    <w:rsid w:val="63532AB5"/>
    <w:rsid w:val="6366DFB3"/>
    <w:rsid w:val="636A7C0E"/>
    <w:rsid w:val="63817FFA"/>
    <w:rsid w:val="639BCF6E"/>
    <w:rsid w:val="639D61BA"/>
    <w:rsid w:val="63BCAEAA"/>
    <w:rsid w:val="63D41738"/>
    <w:rsid w:val="63D6906C"/>
    <w:rsid w:val="63FEDCCD"/>
    <w:rsid w:val="641ED8CF"/>
    <w:rsid w:val="6422010B"/>
    <w:rsid w:val="643F17B5"/>
    <w:rsid w:val="645338F9"/>
    <w:rsid w:val="64546789"/>
    <w:rsid w:val="6462206C"/>
    <w:rsid w:val="64ABAF56"/>
    <w:rsid w:val="64BBE8F1"/>
    <w:rsid w:val="64BEADDA"/>
    <w:rsid w:val="650C598A"/>
    <w:rsid w:val="653E7FAD"/>
    <w:rsid w:val="653EA860"/>
    <w:rsid w:val="65648A0A"/>
    <w:rsid w:val="65751AEF"/>
    <w:rsid w:val="6579FFA2"/>
    <w:rsid w:val="6583B4BE"/>
    <w:rsid w:val="65AA1834"/>
    <w:rsid w:val="65AA3A12"/>
    <w:rsid w:val="65CABABC"/>
    <w:rsid w:val="65CC887A"/>
    <w:rsid w:val="65CCADFB"/>
    <w:rsid w:val="65DBAE7E"/>
    <w:rsid w:val="65E60CDB"/>
    <w:rsid w:val="65FAE45A"/>
    <w:rsid w:val="6609B8C7"/>
    <w:rsid w:val="66257532"/>
    <w:rsid w:val="6625F7BF"/>
    <w:rsid w:val="665CAFFC"/>
    <w:rsid w:val="6666B4B2"/>
    <w:rsid w:val="66A8FF5B"/>
    <w:rsid w:val="66AF3943"/>
    <w:rsid w:val="66B00FC4"/>
    <w:rsid w:val="66B21CA3"/>
    <w:rsid w:val="66CF3FB7"/>
    <w:rsid w:val="66DB45D7"/>
    <w:rsid w:val="66DBEAB5"/>
    <w:rsid w:val="66EC5D45"/>
    <w:rsid w:val="66F759FD"/>
    <w:rsid w:val="67087D10"/>
    <w:rsid w:val="670E8811"/>
    <w:rsid w:val="6737B6E4"/>
    <w:rsid w:val="67391467"/>
    <w:rsid w:val="67502BA8"/>
    <w:rsid w:val="677838E7"/>
    <w:rsid w:val="678779AB"/>
    <w:rsid w:val="679FF2EA"/>
    <w:rsid w:val="67C958B5"/>
    <w:rsid w:val="67DD20C6"/>
    <w:rsid w:val="67E9B6C9"/>
    <w:rsid w:val="6847C33A"/>
    <w:rsid w:val="686E56B7"/>
    <w:rsid w:val="687F9FD1"/>
    <w:rsid w:val="688BB10F"/>
    <w:rsid w:val="689C34CC"/>
    <w:rsid w:val="68CCAA05"/>
    <w:rsid w:val="6906EE5B"/>
    <w:rsid w:val="69103A5F"/>
    <w:rsid w:val="6917FE79"/>
    <w:rsid w:val="6921B3C1"/>
    <w:rsid w:val="69304DB6"/>
    <w:rsid w:val="694022E8"/>
    <w:rsid w:val="69437CCB"/>
    <w:rsid w:val="694D2892"/>
    <w:rsid w:val="6951F48D"/>
    <w:rsid w:val="6992CEDB"/>
    <w:rsid w:val="69AE5949"/>
    <w:rsid w:val="69C94CD6"/>
    <w:rsid w:val="69D36467"/>
    <w:rsid w:val="69ED26CE"/>
    <w:rsid w:val="69F54C4B"/>
    <w:rsid w:val="6A150281"/>
    <w:rsid w:val="6A334747"/>
    <w:rsid w:val="6A35F349"/>
    <w:rsid w:val="6A3F87EA"/>
    <w:rsid w:val="6A4B57FB"/>
    <w:rsid w:val="6A5EE6EF"/>
    <w:rsid w:val="6A6F5464"/>
    <w:rsid w:val="6A94BD51"/>
    <w:rsid w:val="6A9D568B"/>
    <w:rsid w:val="6A9FCD74"/>
    <w:rsid w:val="6AB2B95A"/>
    <w:rsid w:val="6AC30F4E"/>
    <w:rsid w:val="6AE0B48B"/>
    <w:rsid w:val="6AE4EB9C"/>
    <w:rsid w:val="6B1C4147"/>
    <w:rsid w:val="6B32CCC0"/>
    <w:rsid w:val="6B5FAED3"/>
    <w:rsid w:val="6B6CF4BB"/>
    <w:rsid w:val="6B969C3C"/>
    <w:rsid w:val="6BE548DD"/>
    <w:rsid w:val="6BED71C6"/>
    <w:rsid w:val="6BF7BA0A"/>
    <w:rsid w:val="6C14DEB7"/>
    <w:rsid w:val="6C14EEBA"/>
    <w:rsid w:val="6C692135"/>
    <w:rsid w:val="6C69BFC9"/>
    <w:rsid w:val="6C89DC05"/>
    <w:rsid w:val="6C92DB23"/>
    <w:rsid w:val="6CC881E2"/>
    <w:rsid w:val="6CF0FE84"/>
    <w:rsid w:val="6D3747C6"/>
    <w:rsid w:val="6D48832C"/>
    <w:rsid w:val="6D6CCED6"/>
    <w:rsid w:val="6D7AD7B6"/>
    <w:rsid w:val="6D855457"/>
    <w:rsid w:val="6D8BA270"/>
    <w:rsid w:val="6D8E04F7"/>
    <w:rsid w:val="6DA46805"/>
    <w:rsid w:val="6DB6C22F"/>
    <w:rsid w:val="6DC357EF"/>
    <w:rsid w:val="6DC7B9EB"/>
    <w:rsid w:val="6DD1E106"/>
    <w:rsid w:val="6DD2B769"/>
    <w:rsid w:val="6DDBA6EB"/>
    <w:rsid w:val="6E087015"/>
    <w:rsid w:val="6E0C5DE6"/>
    <w:rsid w:val="6E0EF56E"/>
    <w:rsid w:val="6E1377AA"/>
    <w:rsid w:val="6E2814EF"/>
    <w:rsid w:val="6E281EA1"/>
    <w:rsid w:val="6E2F2E6B"/>
    <w:rsid w:val="6E374657"/>
    <w:rsid w:val="6E55A9DA"/>
    <w:rsid w:val="6E5793D5"/>
    <w:rsid w:val="6E712DC1"/>
    <w:rsid w:val="6E73E4FE"/>
    <w:rsid w:val="6E8E4141"/>
    <w:rsid w:val="6E952F16"/>
    <w:rsid w:val="6EA4FCD3"/>
    <w:rsid w:val="6ECF2BA4"/>
    <w:rsid w:val="6ED3AD01"/>
    <w:rsid w:val="6EE83D26"/>
    <w:rsid w:val="6F275874"/>
    <w:rsid w:val="6F57CE5A"/>
    <w:rsid w:val="6F6DD647"/>
    <w:rsid w:val="6F847BA1"/>
    <w:rsid w:val="6F8D62C2"/>
    <w:rsid w:val="6FC62CEC"/>
    <w:rsid w:val="6FDB9199"/>
    <w:rsid w:val="6FDFE4EE"/>
    <w:rsid w:val="700401F0"/>
    <w:rsid w:val="701417AC"/>
    <w:rsid w:val="702DA960"/>
    <w:rsid w:val="70472670"/>
    <w:rsid w:val="70536E07"/>
    <w:rsid w:val="70543642"/>
    <w:rsid w:val="705F70CA"/>
    <w:rsid w:val="70A74D23"/>
    <w:rsid w:val="70B7B1A5"/>
    <w:rsid w:val="70DFEF29"/>
    <w:rsid w:val="70E31E2A"/>
    <w:rsid w:val="70E97101"/>
    <w:rsid w:val="70F67224"/>
    <w:rsid w:val="71003198"/>
    <w:rsid w:val="7109A6A8"/>
    <w:rsid w:val="71194210"/>
    <w:rsid w:val="713D8518"/>
    <w:rsid w:val="71614D50"/>
    <w:rsid w:val="716C6116"/>
    <w:rsid w:val="717D9FAC"/>
    <w:rsid w:val="718A5E42"/>
    <w:rsid w:val="718DC5CD"/>
    <w:rsid w:val="71A60B2F"/>
    <w:rsid w:val="71B01FE1"/>
    <w:rsid w:val="71B1BBDD"/>
    <w:rsid w:val="71CBA6B6"/>
    <w:rsid w:val="71CCCE8F"/>
    <w:rsid w:val="71E0FC46"/>
    <w:rsid w:val="71EA7217"/>
    <w:rsid w:val="71FB5BBD"/>
    <w:rsid w:val="72170352"/>
    <w:rsid w:val="72175EC4"/>
    <w:rsid w:val="72402E61"/>
    <w:rsid w:val="724CB63D"/>
    <w:rsid w:val="7276BFD2"/>
    <w:rsid w:val="727C6E7C"/>
    <w:rsid w:val="727D15E8"/>
    <w:rsid w:val="728A946F"/>
    <w:rsid w:val="7292E4B4"/>
    <w:rsid w:val="72B0BC02"/>
    <w:rsid w:val="72CC68EF"/>
    <w:rsid w:val="72E35D5B"/>
    <w:rsid w:val="730A2F42"/>
    <w:rsid w:val="7310A898"/>
    <w:rsid w:val="7314062B"/>
    <w:rsid w:val="7326D54E"/>
    <w:rsid w:val="734BA1A3"/>
    <w:rsid w:val="7358272F"/>
    <w:rsid w:val="73901767"/>
    <w:rsid w:val="73A93448"/>
    <w:rsid w:val="73C39D1F"/>
    <w:rsid w:val="73D0C900"/>
    <w:rsid w:val="73E7D142"/>
    <w:rsid w:val="73E82C17"/>
    <w:rsid w:val="73EB2E9B"/>
    <w:rsid w:val="73F88591"/>
    <w:rsid w:val="7433FB07"/>
    <w:rsid w:val="7434981B"/>
    <w:rsid w:val="744D9CF5"/>
    <w:rsid w:val="745884E4"/>
    <w:rsid w:val="74842EF4"/>
    <w:rsid w:val="749DB92E"/>
    <w:rsid w:val="74E63AA0"/>
    <w:rsid w:val="75023990"/>
    <w:rsid w:val="751F762C"/>
    <w:rsid w:val="75608A64"/>
    <w:rsid w:val="75AC81CB"/>
    <w:rsid w:val="75AE9D30"/>
    <w:rsid w:val="7619FEA9"/>
    <w:rsid w:val="7655C490"/>
    <w:rsid w:val="765ADBF7"/>
    <w:rsid w:val="767BD0CE"/>
    <w:rsid w:val="7680C98F"/>
    <w:rsid w:val="76903145"/>
    <w:rsid w:val="76BB4BE4"/>
    <w:rsid w:val="76C7B829"/>
    <w:rsid w:val="76CD6D61"/>
    <w:rsid w:val="76DA09A3"/>
    <w:rsid w:val="76ED276D"/>
    <w:rsid w:val="770169B0"/>
    <w:rsid w:val="7702E9A1"/>
    <w:rsid w:val="7712F26D"/>
    <w:rsid w:val="77195338"/>
    <w:rsid w:val="77216E5C"/>
    <w:rsid w:val="7731765C"/>
    <w:rsid w:val="77365797"/>
    <w:rsid w:val="773CB9CB"/>
    <w:rsid w:val="774ED347"/>
    <w:rsid w:val="775CA8ED"/>
    <w:rsid w:val="778E5BA5"/>
    <w:rsid w:val="779D56B3"/>
    <w:rsid w:val="77CD9944"/>
    <w:rsid w:val="77D45118"/>
    <w:rsid w:val="77D996AC"/>
    <w:rsid w:val="782F5A2F"/>
    <w:rsid w:val="78302ADE"/>
    <w:rsid w:val="787DFCBB"/>
    <w:rsid w:val="789429A6"/>
    <w:rsid w:val="78CE04DC"/>
    <w:rsid w:val="78FFDE42"/>
    <w:rsid w:val="7916C5A0"/>
    <w:rsid w:val="79240EC7"/>
    <w:rsid w:val="792E7BE0"/>
    <w:rsid w:val="794F5DF7"/>
    <w:rsid w:val="7950B098"/>
    <w:rsid w:val="79C36AC7"/>
    <w:rsid w:val="79C8FFF8"/>
    <w:rsid w:val="79CE69F2"/>
    <w:rsid w:val="79D68652"/>
    <w:rsid w:val="79DA26DC"/>
    <w:rsid w:val="79F06610"/>
    <w:rsid w:val="7A087A9C"/>
    <w:rsid w:val="7A229FF8"/>
    <w:rsid w:val="7A2569DF"/>
    <w:rsid w:val="7A31A7F8"/>
    <w:rsid w:val="7A3A3361"/>
    <w:rsid w:val="7A4B4046"/>
    <w:rsid w:val="7A50A370"/>
    <w:rsid w:val="7A52085C"/>
    <w:rsid w:val="7A5D69E6"/>
    <w:rsid w:val="7A78D494"/>
    <w:rsid w:val="7A824C03"/>
    <w:rsid w:val="7A93487B"/>
    <w:rsid w:val="7AB6A575"/>
    <w:rsid w:val="7B2D7DCD"/>
    <w:rsid w:val="7B4ECB14"/>
    <w:rsid w:val="7BA643F6"/>
    <w:rsid w:val="7BADA21E"/>
    <w:rsid w:val="7BBBC8A1"/>
    <w:rsid w:val="7BD5AB04"/>
    <w:rsid w:val="7BE66093"/>
    <w:rsid w:val="7BE91B1A"/>
    <w:rsid w:val="7BFF1A84"/>
    <w:rsid w:val="7C037CED"/>
    <w:rsid w:val="7C0A46B7"/>
    <w:rsid w:val="7C1AE7C6"/>
    <w:rsid w:val="7C22F961"/>
    <w:rsid w:val="7C2BF586"/>
    <w:rsid w:val="7C5D76EA"/>
    <w:rsid w:val="7C76EAF8"/>
    <w:rsid w:val="7C7A18F7"/>
    <w:rsid w:val="7C7CC82C"/>
    <w:rsid w:val="7C82BCD1"/>
    <w:rsid w:val="7C994275"/>
    <w:rsid w:val="7CC71192"/>
    <w:rsid w:val="7CCED2D3"/>
    <w:rsid w:val="7CDBF56A"/>
    <w:rsid w:val="7D1313DB"/>
    <w:rsid w:val="7D43FFF1"/>
    <w:rsid w:val="7D4E2BAC"/>
    <w:rsid w:val="7D51F20F"/>
    <w:rsid w:val="7D6C2556"/>
    <w:rsid w:val="7D967278"/>
    <w:rsid w:val="7D97785D"/>
    <w:rsid w:val="7DA1B009"/>
    <w:rsid w:val="7DB701C7"/>
    <w:rsid w:val="7DCFBDCC"/>
    <w:rsid w:val="7DD1EBEF"/>
    <w:rsid w:val="7DDCC631"/>
    <w:rsid w:val="7DE740F8"/>
    <w:rsid w:val="7E1B2307"/>
    <w:rsid w:val="7E26B5A8"/>
    <w:rsid w:val="7E44D5BA"/>
    <w:rsid w:val="7E810F16"/>
    <w:rsid w:val="7E8B9545"/>
    <w:rsid w:val="7ECE288D"/>
    <w:rsid w:val="7ECF0855"/>
    <w:rsid w:val="7ED18E3F"/>
    <w:rsid w:val="7EFA879A"/>
    <w:rsid w:val="7F020B5D"/>
    <w:rsid w:val="7F1D319F"/>
    <w:rsid w:val="7F458945"/>
    <w:rsid w:val="7F558F18"/>
    <w:rsid w:val="7F6854B5"/>
    <w:rsid w:val="7F81E954"/>
    <w:rsid w:val="7F89D4E4"/>
    <w:rsid w:val="7F92CA7F"/>
    <w:rsid w:val="7FA574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45684"/>
  <w15:docId w15:val="{0ED77C66-EC90-4CCF-AA70-2C1C1ABA5C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4D2B"/>
    <w:pPr>
      <w:spacing w:line="360" w:lineRule="auto"/>
      <w:ind w:firstLine="709"/>
      <w:contextualSpacing/>
      <w:jc w:val="both"/>
    </w:pPr>
    <w:rPr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95E"/>
    <w:pPr>
      <w:keepNext/>
      <w:numPr>
        <w:numId w:val="7"/>
      </w:numPr>
      <w:spacing w:before="480" w:after="240"/>
      <w:jc w:val="center"/>
      <w:outlineLvl w:val="0"/>
    </w:pPr>
    <w:rPr>
      <w:rFonts w:eastAsia="Times New Roman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595E"/>
    <w:pPr>
      <w:keepNext/>
      <w:numPr>
        <w:ilvl w:val="1"/>
        <w:numId w:val="7"/>
      </w:numPr>
      <w:spacing w:before="240" w:after="24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43595E"/>
    <w:pPr>
      <w:keepNext/>
      <w:numPr>
        <w:ilvl w:val="2"/>
        <w:numId w:val="7"/>
      </w:numPr>
      <w:spacing w:before="240" w:after="240"/>
      <w:outlineLvl w:val="2"/>
    </w:pPr>
    <w:rPr>
      <w:rFonts w:eastAsia="Times New Roman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3385F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6A070B"/>
    <w:pPr>
      <w:keepNext/>
      <w:keepLines/>
      <w:spacing w:before="200"/>
      <w:outlineLvl w:val="4"/>
    </w:pPr>
    <w:rPr>
      <w:rFonts w:ascii="Cambria" w:hAnsi="Cambria" w:eastAsia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C67A73"/>
    <w:pPr>
      <w:spacing w:before="240" w:after="60"/>
      <w:ind w:firstLine="0"/>
      <w:outlineLvl w:val="5"/>
    </w:pPr>
    <w:rPr>
      <w:rFonts w:ascii="Calibri" w:hAnsi="Calibri" w:eastAsia="Times New Roman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C67A73"/>
    <w:pPr>
      <w:spacing w:before="240" w:after="60"/>
      <w:ind w:firstLine="0"/>
      <w:outlineLvl w:val="6"/>
    </w:pPr>
    <w:rPr>
      <w:rFonts w:ascii="Calibri" w:hAnsi="Calibri" w:eastAsia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C67A73"/>
    <w:pPr>
      <w:spacing w:before="240" w:after="60"/>
      <w:ind w:firstLine="0"/>
      <w:outlineLvl w:val="7"/>
    </w:pPr>
    <w:rPr>
      <w:rFonts w:ascii="Calibri" w:hAnsi="Calibri" w:eastAsia="Times New Roman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C67A73"/>
    <w:pPr>
      <w:spacing w:before="240" w:after="60"/>
      <w:ind w:firstLine="0"/>
      <w:outlineLvl w:val="8"/>
    </w:pPr>
    <w:rPr>
      <w:rFonts w:ascii="Cambria" w:hAnsi="Cambria" w:eastAsia="Times New Roman"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A73"/>
    <w:pPr>
      <w:ind w:firstLine="0"/>
    </w:pPr>
  </w:style>
  <w:style w:type="character" w:styleId="Heading1Char" w:customStyle="1">
    <w:name w:val="Heading 1 Char"/>
    <w:link w:val="Heading1"/>
    <w:uiPriority w:val="9"/>
    <w:rsid w:val="000F49D7"/>
    <w:rPr>
      <w:rFonts w:eastAsia="Times New Roman"/>
      <w:b/>
      <w:bCs/>
      <w:caps/>
      <w:kern w:val="32"/>
      <w:sz w:val="28"/>
      <w:szCs w:val="32"/>
      <w:lang w:eastAsia="en-US"/>
    </w:rPr>
  </w:style>
  <w:style w:type="character" w:styleId="Heading2Char" w:customStyle="1">
    <w:name w:val="Heading 2 Char"/>
    <w:link w:val="Heading2"/>
    <w:uiPriority w:val="9"/>
    <w:rsid w:val="0043595E"/>
    <w:rPr>
      <w:rFonts w:eastAsia="Times New Roman"/>
      <w:b/>
      <w:bCs/>
      <w:iCs/>
      <w:sz w:val="24"/>
      <w:szCs w:val="28"/>
      <w:lang w:eastAsia="en-US"/>
    </w:rPr>
  </w:style>
  <w:style w:type="character" w:styleId="Heading3Char" w:customStyle="1">
    <w:name w:val="Heading 3 Char"/>
    <w:link w:val="Heading3"/>
    <w:uiPriority w:val="9"/>
    <w:rsid w:val="00B6480A"/>
    <w:rPr>
      <w:rFonts w:eastAsia="Times New Roman"/>
      <w:b/>
      <w:bCs/>
      <w:i/>
      <w:sz w:val="24"/>
      <w:szCs w:val="26"/>
      <w:lang w:eastAsia="en-US"/>
    </w:rPr>
  </w:style>
  <w:style w:type="paragraph" w:styleId="a" w:customStyle="1">
    <w:name w:val="Код"/>
    <w:basedOn w:val="Normal"/>
    <w:link w:val="a0"/>
    <w:qFormat/>
    <w:rsid w:val="00C67A73"/>
    <w:pPr>
      <w:pBdr>
        <w:top w:val="single" w:color="auto" w:sz="4" w:space="4"/>
        <w:left w:val="single" w:color="auto" w:sz="4" w:space="4"/>
        <w:bottom w:val="single" w:color="auto" w:sz="4" w:space="4"/>
        <w:right w:val="single" w:color="auto" w:sz="4" w:space="4"/>
      </w:pBdr>
      <w:shd w:val="clear" w:color="auto" w:fill="F2F2F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240" w:after="120" w:line="240" w:lineRule="auto"/>
      <w:ind w:firstLine="0"/>
      <w:jc w:val="left"/>
    </w:pPr>
    <w:rPr>
      <w:rFonts w:ascii="Lucida Console" w:hAnsi="Lucida Console"/>
      <w:sz w:val="18"/>
    </w:rPr>
  </w:style>
  <w:style w:type="paragraph" w:styleId="a1" w:customStyle="1">
    <w:name w:val="Рисунок"/>
    <w:basedOn w:val="Normal"/>
    <w:next w:val="Normal"/>
    <w:qFormat/>
    <w:rsid w:val="00C67A73"/>
    <w:pPr>
      <w:spacing w:before="120" w:after="120" w:line="240" w:lineRule="auto"/>
      <w:ind w:firstLine="0"/>
      <w:jc w:val="center"/>
    </w:pPr>
  </w:style>
  <w:style w:type="paragraph" w:styleId="a2" w:customStyle="1">
    <w:name w:val="Подрис"/>
    <w:basedOn w:val="a1"/>
    <w:next w:val="Normal"/>
    <w:qFormat/>
    <w:rsid w:val="00C67A73"/>
    <w:pPr>
      <w:spacing w:before="0" w:after="240"/>
    </w:pPr>
  </w:style>
  <w:style w:type="paragraph" w:styleId="Header">
    <w:name w:val="header"/>
    <w:basedOn w:val="Normal"/>
    <w:link w:val="HeaderChar"/>
    <w:uiPriority w:val="99"/>
    <w:unhideWhenUsed/>
    <w:rsid w:val="00F00676"/>
    <w:pPr>
      <w:tabs>
        <w:tab w:val="center" w:pos="4677"/>
        <w:tab w:val="right" w:pos="9355"/>
      </w:tabs>
    </w:pPr>
  </w:style>
  <w:style w:type="character" w:styleId="HeaderChar" w:customStyle="1">
    <w:name w:val="Header Char"/>
    <w:link w:val="Header"/>
    <w:uiPriority w:val="99"/>
    <w:rsid w:val="00F00676"/>
    <w:rPr>
      <w:rFonts w:ascii="Times New Roman" w:hAnsi="Times New Roman"/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00676"/>
    <w:pPr>
      <w:tabs>
        <w:tab w:val="center" w:pos="4677"/>
        <w:tab w:val="right" w:pos="9355"/>
      </w:tabs>
    </w:pPr>
  </w:style>
  <w:style w:type="character" w:styleId="FooterChar" w:customStyle="1">
    <w:name w:val="Footer Char"/>
    <w:link w:val="Footer"/>
    <w:uiPriority w:val="99"/>
    <w:rsid w:val="00F00676"/>
    <w:rPr>
      <w:rFonts w:ascii="Times New Roman" w:hAnsi="Times New Roman"/>
      <w:sz w:val="24"/>
      <w:szCs w:val="22"/>
      <w:lang w:eastAsia="en-US"/>
    </w:rPr>
  </w:style>
  <w:style w:type="character" w:styleId="Heading4Char" w:customStyle="1">
    <w:name w:val="Heading 4 Char"/>
    <w:link w:val="Heading4"/>
    <w:uiPriority w:val="9"/>
    <w:rsid w:val="0053385F"/>
    <w:rPr>
      <w:rFonts w:eastAsia="Times New Roman"/>
      <w:bCs/>
      <w:i/>
      <w:sz w:val="24"/>
      <w:szCs w:val="28"/>
      <w:lang w:eastAsia="en-US"/>
    </w:rPr>
  </w:style>
  <w:style w:type="character" w:styleId="Heading5Char" w:customStyle="1">
    <w:name w:val="Heading 5 Char"/>
    <w:link w:val="Heading5"/>
    <w:uiPriority w:val="9"/>
    <w:semiHidden/>
    <w:rsid w:val="006A070B"/>
    <w:rPr>
      <w:rFonts w:ascii="Cambria" w:hAnsi="Cambria" w:eastAsia="Times New Roman" w:cs="Times New Roman"/>
      <w:color w:val="243F60"/>
      <w:sz w:val="24"/>
      <w:szCs w:val="22"/>
      <w:lang w:eastAsia="en-US"/>
    </w:rPr>
  </w:style>
  <w:style w:type="character" w:styleId="Heading6Char" w:customStyle="1">
    <w:name w:val="Heading 6 Char"/>
    <w:link w:val="Heading6"/>
    <w:uiPriority w:val="9"/>
    <w:semiHidden/>
    <w:rsid w:val="00C67A73"/>
    <w:rPr>
      <w:rFonts w:ascii="Calibri" w:hAnsi="Calibri" w:eastAsia="Times New Roman" w:cs="Times New Roman"/>
      <w:b/>
      <w:bCs/>
      <w:sz w:val="22"/>
      <w:szCs w:val="22"/>
      <w:lang w:eastAsia="en-US"/>
    </w:rPr>
  </w:style>
  <w:style w:type="character" w:styleId="Heading7Char" w:customStyle="1">
    <w:name w:val="Heading 7 Char"/>
    <w:link w:val="Heading7"/>
    <w:uiPriority w:val="9"/>
    <w:semiHidden/>
    <w:rsid w:val="00C67A73"/>
    <w:rPr>
      <w:rFonts w:ascii="Calibri" w:hAnsi="Calibri" w:eastAsia="Times New Roman" w:cs="Times New Roman"/>
      <w:lang w:eastAsia="en-US"/>
    </w:rPr>
  </w:style>
  <w:style w:type="character" w:styleId="Heading8Char" w:customStyle="1">
    <w:name w:val="Heading 8 Char"/>
    <w:link w:val="Heading8"/>
    <w:uiPriority w:val="9"/>
    <w:semiHidden/>
    <w:rsid w:val="00C67A73"/>
    <w:rPr>
      <w:rFonts w:ascii="Calibri" w:hAnsi="Calibri" w:eastAsia="Times New Roman" w:cs="Times New Roman"/>
      <w:i/>
      <w:iCs/>
      <w:lang w:eastAsia="en-US"/>
    </w:rPr>
  </w:style>
  <w:style w:type="character" w:styleId="Heading9Char" w:customStyle="1">
    <w:name w:val="Heading 9 Char"/>
    <w:link w:val="Heading9"/>
    <w:uiPriority w:val="9"/>
    <w:semiHidden/>
    <w:rsid w:val="00C67A73"/>
    <w:rPr>
      <w:rFonts w:ascii="Cambria" w:hAnsi="Cambria" w:eastAsia="Times New Roman" w:cs="Times New Roman"/>
      <w:sz w:val="22"/>
      <w:szCs w:val="22"/>
      <w:lang w:eastAsia="en-US"/>
    </w:rPr>
  </w:style>
  <w:style w:type="character" w:styleId="Hyperlink">
    <w:name w:val="Hyperlink"/>
    <w:uiPriority w:val="99"/>
    <w:unhideWhenUsed/>
    <w:rsid w:val="00812A7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12A75"/>
    <w:pPr>
      <w:ind w:firstLine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12A75"/>
    <w:pPr>
      <w:ind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812A75"/>
    <w:pPr>
      <w:ind w:firstLine="0"/>
    </w:pPr>
  </w:style>
  <w:style w:type="paragraph" w:styleId="TOC4">
    <w:name w:val="toc 4"/>
    <w:basedOn w:val="Normal"/>
    <w:next w:val="Normal"/>
    <w:autoRedefine/>
    <w:uiPriority w:val="39"/>
    <w:unhideWhenUsed/>
    <w:rsid w:val="00BD022E"/>
    <w:pPr>
      <w:tabs>
        <w:tab w:val="left" w:pos="2369"/>
        <w:tab w:val="right" w:leader="dot" w:pos="9345"/>
      </w:tabs>
      <w:ind w:left="720"/>
    </w:pPr>
  </w:style>
  <w:style w:type="paragraph" w:styleId="TOCHeading">
    <w:name w:val="TOC Heading"/>
    <w:basedOn w:val="Heading1"/>
    <w:next w:val="Normal"/>
    <w:uiPriority w:val="39"/>
    <w:qFormat/>
    <w:rsid w:val="00C67A73"/>
    <w:pPr>
      <w:keepLines/>
      <w:numPr>
        <w:numId w:val="0"/>
      </w:numPr>
      <w:spacing w:after="0" w:line="276" w:lineRule="auto"/>
      <w:contextualSpacing w:val="0"/>
      <w:jc w:val="left"/>
      <w:outlineLvl w:val="9"/>
    </w:pPr>
    <w:rPr>
      <w:rFonts w:ascii="Cambria" w:hAnsi="Cambria"/>
      <w:caps w:val="0"/>
      <w:color w:val="365F91"/>
      <w:kern w:val="0"/>
      <w:szCs w:val="28"/>
    </w:rPr>
  </w:style>
  <w:style w:type="paragraph" w:styleId="1" w:customStyle="1">
    <w:name w:val="Заголовок 1 без номера"/>
    <w:basedOn w:val="Heading1"/>
    <w:next w:val="Normal"/>
    <w:qFormat/>
    <w:rsid w:val="00E627E8"/>
    <w:pPr>
      <w:numPr>
        <w:numId w:val="0"/>
      </w:numPr>
      <w:outlineLvl w:val="9"/>
    </w:pPr>
  </w:style>
  <w:style w:type="paragraph" w:styleId="a3" w:customStyle="1">
    <w:name w:val="Индекс таблицы"/>
    <w:basedOn w:val="Normal"/>
    <w:qFormat/>
    <w:rsid w:val="00C67A73"/>
    <w:pPr>
      <w:spacing w:before="120"/>
      <w:ind w:firstLine="0"/>
      <w:jc w:val="right"/>
    </w:pPr>
    <w:rPr>
      <w:b/>
      <w:color w:val="000000"/>
    </w:rPr>
  </w:style>
  <w:style w:type="paragraph" w:styleId="a4" w:customStyle="1">
    <w:name w:val="Заголовок таблицы"/>
    <w:basedOn w:val="Normal"/>
    <w:qFormat/>
    <w:rsid w:val="00C67A73"/>
    <w:pPr>
      <w:spacing w:after="120"/>
      <w:ind w:firstLine="0"/>
      <w:jc w:val="center"/>
    </w:pPr>
    <w:rPr>
      <w:b/>
      <w:color w:val="000000"/>
    </w:rPr>
  </w:style>
  <w:style w:type="table" w:styleId="TableGrid">
    <w:name w:val="Table Grid"/>
    <w:basedOn w:val="TableNormal"/>
    <w:uiPriority w:val="39"/>
    <w:rsid w:val="00101A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5" w:customStyle="1">
    <w:name w:val="Таблица"/>
    <w:basedOn w:val="TableGrid"/>
    <w:uiPriority w:val="99"/>
    <w:qFormat/>
    <w:rsid w:val="000F7191"/>
    <w:pPr>
      <w:contextualSpacing/>
    </w:pPr>
    <w:rPr>
      <w:sz w:val="24"/>
    </w:rPr>
    <w:tblPr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none" w:color="auto" w:sz="0" w:space="0"/>
        <w:insideV w:val="none" w:color="auto" w:sz="0" w:space="0"/>
      </w:tblBorders>
      <w:tblCellMar>
        <w:top w:w="85" w:type="dxa"/>
        <w:bottom w:w="85" w:type="dxa"/>
      </w:tblCellMar>
    </w:tblPr>
    <w:tblStylePr w:type="firstRow">
      <w:pPr>
        <w:wordWrap/>
        <w:spacing w:beforeLines="0" w:beforeAutospacing="0" w:afterLines="0" w:afterAutospacing="0" w:line="240" w:lineRule="auto"/>
        <w:ind w:left="0" w:leftChars="0" w:right="0" w:rightChars="0" w:firstLine="0" w:firstLineChars="0"/>
        <w:jc w:val="left"/>
        <w:outlineLvl w:val="9"/>
      </w:pPr>
      <w:rPr>
        <w:b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cPr>
        <w:tc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il"/>
          <w:insideV w:val="single" w:color="auto" w:sz="4" w:space="0"/>
          <w:tl2br w:val="nil"/>
          <w:tr2bl w:val="nil"/>
        </w:tcBorders>
        <w:vAlign w:val="center"/>
      </w:tcPr>
    </w:tblStylePr>
  </w:style>
  <w:style w:type="table" w:styleId="10" w:customStyle="1">
    <w:name w:val="Светлый список1"/>
    <w:basedOn w:val="TableNormal"/>
    <w:uiPriority w:val="61"/>
    <w:rsid w:val="00101AF6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paragraph" w:styleId="a6" w:customStyle="1">
    <w:name w:val="Текст таблицы"/>
    <w:basedOn w:val="Normal"/>
    <w:qFormat/>
    <w:rsid w:val="0025775A"/>
    <w:pPr>
      <w:spacing w:line="240" w:lineRule="auto"/>
      <w:ind w:firstLine="0"/>
      <w:jc w:val="left"/>
    </w:pPr>
    <w:rPr>
      <w:rFonts w:cs="Arial"/>
      <w:color w:val="000000"/>
      <w:szCs w:val="20"/>
    </w:rPr>
  </w:style>
  <w:style w:type="paragraph" w:styleId="BodyText">
    <w:name w:val="Body Text"/>
    <w:basedOn w:val="Normal"/>
    <w:link w:val="BodyTextChar"/>
    <w:semiHidden/>
    <w:rsid w:val="001772DD"/>
    <w:pPr>
      <w:spacing w:after="120"/>
    </w:pPr>
  </w:style>
  <w:style w:type="character" w:styleId="BodyTextChar" w:customStyle="1">
    <w:name w:val="Body Text Char"/>
    <w:link w:val="BodyText"/>
    <w:semiHidden/>
    <w:rsid w:val="001772DD"/>
    <w:rPr>
      <w:sz w:val="24"/>
      <w:szCs w:val="22"/>
      <w:lang w:eastAsia="en-US"/>
    </w:rPr>
  </w:style>
  <w:style w:type="paragraph" w:styleId="Title">
    <w:name w:val="Title"/>
    <w:aliases w:val="Знак4"/>
    <w:basedOn w:val="Normal"/>
    <w:link w:val="TitleChar"/>
    <w:qFormat/>
    <w:rsid w:val="00300AD0"/>
    <w:pPr>
      <w:autoSpaceDE w:val="0"/>
      <w:autoSpaceDN w:val="0"/>
      <w:spacing w:line="240" w:lineRule="auto"/>
      <w:ind w:firstLine="0"/>
      <w:jc w:val="center"/>
    </w:pPr>
    <w:rPr>
      <w:b/>
      <w:bCs/>
      <w:caps/>
      <w:szCs w:val="24"/>
    </w:rPr>
  </w:style>
  <w:style w:type="character" w:styleId="TitleChar" w:customStyle="1">
    <w:name w:val="Title Char"/>
    <w:aliases w:val="Знак4 Char"/>
    <w:link w:val="Title"/>
    <w:rsid w:val="00300AD0"/>
    <w:rPr>
      <w:b/>
      <w:bCs/>
      <w:caps/>
      <w:sz w:val="24"/>
      <w:szCs w:val="24"/>
    </w:rPr>
  </w:style>
  <w:style w:type="paragraph" w:styleId="table" w:customStyle="1">
    <w:name w:val="table"/>
    <w:basedOn w:val="Normal"/>
    <w:rsid w:val="001772DD"/>
    <w:pPr>
      <w:ind w:firstLine="0"/>
    </w:pPr>
    <w:rPr>
      <w:rFonts w:eastAsia="Times New Roman"/>
      <w:szCs w:val="24"/>
      <w:lang w:eastAsia="ru-RU"/>
    </w:rPr>
  </w:style>
  <w:style w:type="paragraph" w:styleId="a7" w:customStyle="1">
    <w:name w:val="Заголовок приложения"/>
    <w:basedOn w:val="Heading1"/>
    <w:next w:val="Normal"/>
    <w:qFormat/>
    <w:rsid w:val="00CC24BB"/>
    <w:pPr>
      <w:numPr>
        <w:numId w:val="0"/>
      </w:numPr>
      <w:jc w:val="right"/>
    </w:pPr>
  </w:style>
  <w:style w:type="paragraph" w:styleId="Title1" w:customStyle="1">
    <w:name w:val="Title_1"/>
    <w:basedOn w:val="Normal"/>
    <w:semiHidden/>
    <w:rsid w:val="00EC2BD1"/>
    <w:pPr>
      <w:autoSpaceDE w:val="0"/>
      <w:autoSpaceDN w:val="0"/>
      <w:ind w:firstLine="0"/>
      <w:jc w:val="center"/>
    </w:pPr>
    <w:rPr>
      <w:rFonts w:eastAsia="Times New Roman"/>
      <w:b/>
      <w:bCs/>
      <w:szCs w:val="24"/>
      <w:lang w:eastAsia="ru-RU"/>
    </w:rPr>
  </w:style>
  <w:style w:type="paragraph" w:styleId="table1" w:customStyle="1">
    <w:name w:val="table_1"/>
    <w:basedOn w:val="Normal"/>
    <w:semiHidden/>
    <w:rsid w:val="001772DD"/>
    <w:pPr>
      <w:autoSpaceDE w:val="0"/>
      <w:autoSpaceDN w:val="0"/>
      <w:ind w:firstLine="0"/>
      <w:jc w:val="left"/>
    </w:pPr>
    <w:rPr>
      <w:rFonts w:eastAsia="Times New Roman"/>
      <w:szCs w:val="24"/>
      <w:lang w:eastAsia="ru-RU"/>
    </w:rPr>
  </w:style>
  <w:style w:type="paragraph" w:styleId="a8" w:customStyle="1">
    <w:name w:val="Подпись под рисунком"/>
    <w:basedOn w:val="Normal"/>
    <w:qFormat/>
    <w:rsid w:val="00854B7D"/>
    <w:pPr>
      <w:spacing w:after="120"/>
      <w:contextualSpacing w:val="0"/>
      <w:jc w:val="center"/>
    </w:pPr>
  </w:style>
  <w:style w:type="paragraph" w:styleId="a9" w:customStyle="1">
    <w:name w:val="Большое название"/>
    <w:basedOn w:val="BodyText"/>
    <w:link w:val="aa"/>
    <w:qFormat/>
    <w:rsid w:val="00221409"/>
    <w:pPr>
      <w:tabs>
        <w:tab w:val="left" w:pos="1260"/>
      </w:tabs>
      <w:spacing w:after="0" w:line="240" w:lineRule="auto"/>
      <w:ind w:right="45" w:firstLine="0"/>
      <w:jc w:val="center"/>
    </w:pPr>
    <w:rPr>
      <w:b/>
      <w:caps/>
      <w:color w:val="000000"/>
      <w:sz w:val="28"/>
      <w:szCs w:val="28"/>
    </w:rPr>
  </w:style>
  <w:style w:type="character" w:styleId="aa" w:customStyle="1">
    <w:name w:val="Большое название Знак"/>
    <w:link w:val="a9"/>
    <w:rsid w:val="00221409"/>
    <w:rPr>
      <w:b/>
      <w:caps/>
      <w:color w:val="000000"/>
      <w:sz w:val="28"/>
      <w:szCs w:val="28"/>
      <w:lang w:eastAsia="en-US"/>
    </w:rPr>
  </w:style>
  <w:style w:type="paragraph" w:styleId="218" w:customStyle="1">
    <w:name w:val="218_маркированный"/>
    <w:basedOn w:val="ListBullet"/>
    <w:rsid w:val="00854B7D"/>
    <w:pPr>
      <w:numPr>
        <w:numId w:val="0"/>
      </w:numPr>
      <w:contextualSpacing w:val="0"/>
    </w:pPr>
  </w:style>
  <w:style w:type="paragraph" w:styleId="ab" w:customStyle="1">
    <w:name w:val="Таблица (лист регистрации изменений)"/>
    <w:basedOn w:val="Normal"/>
    <w:rsid w:val="00D03788"/>
    <w:pPr>
      <w:ind w:firstLine="0"/>
      <w:contextualSpacing w:val="0"/>
      <w:jc w:val="center"/>
    </w:pPr>
    <w:rPr>
      <w:rFonts w:eastAsia="Times New Roman"/>
      <w:b/>
      <w:bCs/>
      <w:sz w:val="20"/>
      <w:szCs w:val="20"/>
      <w:lang w:eastAsia="ru-RU"/>
    </w:rPr>
  </w:style>
  <w:style w:type="paragraph" w:styleId="ListBullet">
    <w:name w:val="List Bullet"/>
    <w:basedOn w:val="Normal"/>
    <w:uiPriority w:val="99"/>
    <w:semiHidden/>
    <w:unhideWhenUsed/>
    <w:rsid w:val="00854B7D"/>
    <w:pPr>
      <w:numPr>
        <w:numId w:val="2"/>
      </w:numPr>
    </w:pPr>
  </w:style>
  <w:style w:type="paragraph" w:styleId="ListContinue1" w:customStyle="1">
    <w:name w:val="List Continue 1"/>
    <w:basedOn w:val="Normal"/>
    <w:next w:val="ListContinue2"/>
    <w:uiPriority w:val="99"/>
    <w:rsid w:val="003C51C3"/>
    <w:pPr>
      <w:autoSpaceDE w:val="0"/>
      <w:autoSpaceDN w:val="0"/>
      <w:spacing w:before="30" w:after="60" w:line="240" w:lineRule="auto"/>
      <w:ind w:left="360" w:firstLine="0"/>
      <w:contextualSpacing w:val="0"/>
    </w:pPr>
    <w:rPr>
      <w:rFonts w:eastAsia="Times New Roman"/>
      <w:sz w:val="20"/>
      <w:szCs w:val="20"/>
      <w:lang w:val="en-US" w:eastAsia="ru-RU"/>
    </w:rPr>
  </w:style>
  <w:style w:type="paragraph" w:styleId="ListBullet0" w:customStyle="1">
    <w:name w:val="List Bullet 0"/>
    <w:basedOn w:val="Normal"/>
    <w:next w:val="Normal"/>
    <w:autoRedefine/>
    <w:uiPriority w:val="99"/>
    <w:rsid w:val="003C51C3"/>
    <w:pPr>
      <w:numPr>
        <w:numId w:val="1"/>
      </w:numPr>
      <w:autoSpaceDE w:val="0"/>
      <w:autoSpaceDN w:val="0"/>
      <w:spacing w:line="240" w:lineRule="auto"/>
      <w:contextualSpacing w:val="0"/>
      <w:jc w:val="left"/>
    </w:pPr>
    <w:rPr>
      <w:rFonts w:eastAsia="Times New Roman"/>
      <w:sz w:val="20"/>
      <w:szCs w:val="20"/>
      <w:lang w:val="en-US" w:eastAsia="ru-RU"/>
    </w:rPr>
  </w:style>
  <w:style w:type="paragraph" w:styleId="ListBullet2">
    <w:name w:val="List Bullet 2"/>
    <w:basedOn w:val="Normal"/>
    <w:next w:val="ListBullet3"/>
    <w:autoRedefine/>
    <w:uiPriority w:val="99"/>
    <w:rsid w:val="003C51C3"/>
    <w:pPr>
      <w:tabs>
        <w:tab w:val="num" w:pos="1080"/>
      </w:tabs>
      <w:autoSpaceDE w:val="0"/>
      <w:autoSpaceDN w:val="0"/>
      <w:spacing w:line="240" w:lineRule="auto"/>
      <w:ind w:left="1080" w:hanging="360"/>
      <w:contextualSpacing w:val="0"/>
      <w:jc w:val="left"/>
    </w:pPr>
    <w:rPr>
      <w:rFonts w:eastAsia="Times New Roman"/>
      <w:sz w:val="20"/>
      <w:szCs w:val="20"/>
      <w:lang w:val="en-US" w:eastAsia="ru-RU"/>
    </w:rPr>
  </w:style>
  <w:style w:type="paragraph" w:styleId="ListBullet4">
    <w:name w:val="List Bullet 4"/>
    <w:basedOn w:val="Normal"/>
    <w:next w:val="ListBullet5"/>
    <w:autoRedefine/>
    <w:uiPriority w:val="99"/>
    <w:rsid w:val="003C51C3"/>
    <w:pPr>
      <w:tabs>
        <w:tab w:val="num" w:pos="1800"/>
      </w:tabs>
      <w:autoSpaceDE w:val="0"/>
      <w:autoSpaceDN w:val="0"/>
      <w:spacing w:line="240" w:lineRule="auto"/>
      <w:ind w:left="1800" w:hanging="360"/>
      <w:contextualSpacing w:val="0"/>
      <w:jc w:val="left"/>
    </w:pPr>
    <w:rPr>
      <w:rFonts w:eastAsia="Times New Roman"/>
      <w:sz w:val="20"/>
      <w:szCs w:val="20"/>
      <w:lang w:val="en-US" w:eastAsia="ru-RU"/>
    </w:rPr>
  </w:style>
  <w:style w:type="paragraph" w:styleId="ListContinue2">
    <w:name w:val="List Continue 2"/>
    <w:basedOn w:val="Normal"/>
    <w:uiPriority w:val="99"/>
    <w:semiHidden/>
    <w:unhideWhenUsed/>
    <w:rsid w:val="003C51C3"/>
    <w:pPr>
      <w:spacing w:after="120"/>
      <w:ind w:left="566"/>
    </w:pPr>
  </w:style>
  <w:style w:type="paragraph" w:styleId="ListBullet3">
    <w:name w:val="List Bullet 3"/>
    <w:basedOn w:val="Normal"/>
    <w:uiPriority w:val="99"/>
    <w:semiHidden/>
    <w:unhideWhenUsed/>
    <w:rsid w:val="003C51C3"/>
    <w:pPr>
      <w:numPr>
        <w:numId w:val="3"/>
      </w:numPr>
    </w:pPr>
  </w:style>
  <w:style w:type="paragraph" w:styleId="ListBullet5">
    <w:name w:val="List Bullet 5"/>
    <w:basedOn w:val="Normal"/>
    <w:uiPriority w:val="99"/>
    <w:semiHidden/>
    <w:unhideWhenUsed/>
    <w:rsid w:val="003C51C3"/>
    <w:pPr>
      <w:numPr>
        <w:numId w:val="4"/>
      </w:numPr>
    </w:pPr>
  </w:style>
  <w:style w:type="character" w:styleId="a0" w:customStyle="1">
    <w:name w:val="Код Знак"/>
    <w:link w:val="a"/>
    <w:rsid w:val="005A25B0"/>
    <w:rPr>
      <w:rFonts w:ascii="Lucida Console" w:hAnsi="Lucida Console"/>
      <w:sz w:val="18"/>
      <w:szCs w:val="22"/>
      <w:shd w:val="clear" w:color="auto" w:fill="F2F2F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5B0"/>
    <w:pPr>
      <w:spacing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5A25B0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sid w:val="005A25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5B0"/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rsid w:val="005A25B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5B0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5A25B0"/>
    <w:rPr>
      <w:b/>
      <w:bCs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C613E"/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/>
    <w:rsid w:val="008C613E"/>
    <w:rPr>
      <w:rFonts w:ascii="Tahoma" w:hAnsi="Tahoma" w:cs="Tahoma"/>
      <w:sz w:val="16"/>
      <w:szCs w:val="16"/>
      <w:lang w:eastAsia="en-US"/>
    </w:rPr>
  </w:style>
  <w:style w:type="paragraph" w:styleId="ac" w:customStyle="1">
    <w:name w:val="Просто текст"/>
    <w:basedOn w:val="Normal"/>
    <w:rsid w:val="00774B19"/>
    <w:pPr>
      <w:contextualSpacing w:val="0"/>
    </w:pPr>
    <w:rPr>
      <w:rFonts w:eastAsia="Times New Roman"/>
      <w:szCs w:val="24"/>
      <w:lang w:eastAsia="ru-RU"/>
    </w:rPr>
  </w:style>
  <w:style w:type="character" w:styleId="SubtitleChar" w:customStyle="1">
    <w:name w:val="Subtitle Char"/>
    <w:aliases w:val="Знак1 Char"/>
    <w:link w:val="Subtitle"/>
    <w:locked/>
    <w:rsid w:val="002D7218"/>
    <w:rPr>
      <w:rFonts w:ascii="Cambria" w:hAnsi="Cambria"/>
      <w:sz w:val="24"/>
      <w:szCs w:val="24"/>
      <w:lang w:val="en-US" w:eastAsia="en-US" w:bidi="en-US"/>
    </w:rPr>
  </w:style>
  <w:style w:type="paragraph" w:styleId="Subtitle">
    <w:name w:val="Subtitle"/>
    <w:aliases w:val="Знак1"/>
    <w:basedOn w:val="Normal"/>
    <w:next w:val="Normal"/>
    <w:link w:val="SubtitleChar"/>
    <w:qFormat/>
    <w:rsid w:val="002D7218"/>
    <w:pPr>
      <w:spacing w:after="60" w:line="240" w:lineRule="auto"/>
      <w:ind w:firstLine="0"/>
      <w:jc w:val="center"/>
      <w:outlineLvl w:val="1"/>
    </w:pPr>
    <w:rPr>
      <w:rFonts w:ascii="Cambria" w:hAnsi="Cambria"/>
      <w:szCs w:val="24"/>
      <w:lang w:val="en-US" w:bidi="en-US"/>
    </w:rPr>
  </w:style>
  <w:style w:type="character" w:styleId="11" w:customStyle="1">
    <w:name w:val="Подзаголовок Знак1"/>
    <w:uiPriority w:val="11"/>
    <w:rsid w:val="002D7218"/>
    <w:rPr>
      <w:rFonts w:ascii="Cambria" w:hAnsi="Cambria" w:eastAsia="Times New Roman" w:cs="Times New Roman"/>
      <w:sz w:val="24"/>
      <w:szCs w:val="24"/>
      <w:lang w:eastAsia="en-US"/>
    </w:rPr>
  </w:style>
  <w:style w:type="paragraph" w:styleId="textall" w:customStyle="1">
    <w:name w:val="text_all"/>
    <w:basedOn w:val="Normal"/>
    <w:semiHidden/>
    <w:rsid w:val="002D7218"/>
    <w:pPr>
      <w:ind w:firstLine="369"/>
    </w:pPr>
    <w:rPr>
      <w:rFonts w:eastAsia="Times New Roman"/>
      <w:szCs w:val="24"/>
    </w:rPr>
  </w:style>
  <w:style w:type="paragraph" w:styleId="Tablepodpisi" w:customStyle="1">
    <w:name w:val="Table_podpisi"/>
    <w:basedOn w:val="Normal"/>
    <w:semiHidden/>
    <w:rsid w:val="002D7218"/>
    <w:pPr>
      <w:ind w:firstLine="0"/>
      <w:jc w:val="center"/>
    </w:pPr>
    <w:rPr>
      <w:rFonts w:ascii="Arial" w:hAnsi="Arial" w:eastAsia="Times New Roman" w:cs="Arial"/>
      <w:b/>
      <w:bCs/>
      <w:i/>
      <w:i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0895"/>
    <w:pPr>
      <w:spacing w:line="240" w:lineRule="auto"/>
      <w:ind w:firstLine="0"/>
      <w:contextualSpacing w:val="0"/>
      <w:jc w:val="left"/>
    </w:pPr>
    <w:rPr>
      <w:rFonts w:asciiTheme="minorHAnsi" w:hAnsiTheme="minorHAnsi" w:eastAsiaTheme="minorHAnsi" w:cstheme="minorBidi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AC0895"/>
    <w:rPr>
      <w:rFonts w:asciiTheme="minorHAnsi" w:hAnsiTheme="minorHAnsi" w:eastAsia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C0895"/>
    <w:rPr>
      <w:vertAlign w:val="superscript"/>
    </w:rPr>
  </w:style>
  <w:style w:type="paragraph" w:styleId="Default" w:customStyle="1">
    <w:name w:val="Default"/>
    <w:rsid w:val="00421009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A758C8"/>
    <w:rPr>
      <w:sz w:val="24"/>
      <w:szCs w:val="22"/>
      <w:lang w:eastAsia="en-US"/>
    </w:rPr>
  </w:style>
  <w:style w:type="paragraph" w:styleId="14" w:customStyle="1">
    <w:name w:val="14 слева"/>
    <w:basedOn w:val="Normal"/>
    <w:qFormat/>
    <w:rsid w:val="003F33C0"/>
    <w:pPr>
      <w:spacing w:line="240" w:lineRule="auto"/>
      <w:ind w:firstLine="0"/>
      <w:contextualSpacing w:val="0"/>
      <w:jc w:val="left"/>
    </w:pPr>
    <w:rPr>
      <w:rFonts w:eastAsia="Times New Roman"/>
      <w:sz w:val="28"/>
      <w:szCs w:val="24"/>
      <w:lang w:eastAsia="ru-RU"/>
    </w:rPr>
  </w:style>
  <w:style w:type="paragraph" w:styleId="ad" w:customStyle="1">
    <w:name w:val="Подрисуночная подпись"/>
    <w:basedOn w:val="Normal"/>
    <w:qFormat/>
    <w:rsid w:val="003F33C0"/>
    <w:pPr>
      <w:spacing w:before="120" w:after="240"/>
      <w:ind w:firstLine="0"/>
      <w:contextualSpacing w:val="0"/>
      <w:jc w:val="center"/>
    </w:pPr>
    <w:rPr>
      <w:rFonts w:eastAsia="Times New Roman"/>
      <w:noProof/>
      <w:szCs w:val="24"/>
      <w:lang w:eastAsia="ru-RU"/>
    </w:rPr>
  </w:style>
  <w:style w:type="character" w:styleId="headeraa" w:customStyle="1">
    <w:name w:val="header_aa"/>
    <w:basedOn w:val="DefaultParagraphFont"/>
    <w:rsid w:val="00830073"/>
  </w:style>
  <w:style w:type="character" w:styleId="ae" w:customStyle="1">
    <w:name w:val="Абзац обыкновенный Знак"/>
    <w:basedOn w:val="DefaultParagraphFont"/>
    <w:link w:val="af"/>
    <w:locked/>
    <w:rsid w:val="00620DB2"/>
  </w:style>
  <w:style w:type="paragraph" w:styleId="af" w:customStyle="1">
    <w:name w:val="Абзац обыкновенный"/>
    <w:basedOn w:val="Normal"/>
    <w:link w:val="ae"/>
    <w:qFormat/>
    <w:rsid w:val="00620DB2"/>
    <w:pPr>
      <w:widowControl w:val="0"/>
      <w:ind w:firstLine="567"/>
      <w:contextualSpacing w:val="0"/>
    </w:pPr>
    <w:rPr>
      <w:sz w:val="20"/>
      <w:szCs w:val="20"/>
      <w:lang w:eastAsia="ru-RU"/>
    </w:rPr>
  </w:style>
  <w:style w:type="character" w:styleId="normaltextrun" w:customStyle="1">
    <w:name w:val="normaltextrun"/>
    <w:basedOn w:val="DefaultParagraphFont"/>
    <w:rsid w:val="00F93DC3"/>
  </w:style>
  <w:style w:type="character" w:styleId="eop" w:customStyle="1">
    <w:name w:val="eop"/>
    <w:basedOn w:val="DefaultParagraphFont"/>
    <w:rsid w:val="00F93D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534FE"/>
    <w:rPr>
      <w:rFonts w:ascii="Courier New" w:hAnsi="Courier New" w:eastAsia="Times New Roman" w:cs="Courier New"/>
    </w:rPr>
  </w:style>
  <w:style w:type="paragraph" w:styleId="paragraph" w:customStyle="1">
    <w:name w:val="paragraph"/>
    <w:basedOn w:val="Normal"/>
    <w:rsid w:val="00726F8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Cs w:val="24"/>
      <w:lang w:eastAsia="ru-RU"/>
    </w:rPr>
  </w:style>
  <w:style w:type="character" w:styleId="wacimagecontainer" w:customStyle="1">
    <w:name w:val="wacimagecontainer"/>
    <w:basedOn w:val="DefaultParagraphFont"/>
    <w:rsid w:val="00726F82"/>
  </w:style>
  <w:style w:type="table" w:styleId="12" w:customStyle="1">
    <w:name w:val="Сетка таблицы1"/>
    <w:basedOn w:val="TableNormal"/>
    <w:next w:val="TableGrid"/>
    <w:uiPriority w:val="39"/>
    <w:rsid w:val="00833550"/>
    <w:rPr>
      <w:rFonts w:ascii="Calibri" w:hAnsi="Calibri" w:cs="Arial"/>
      <w:sz w:val="24"/>
      <w:szCs w:val="24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B4C1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80C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58C2"/>
    <w:rPr>
      <w:color w:val="954F72" w:themeColor="followedHyperlink"/>
      <w:u w:val="single"/>
    </w:rPr>
  </w:style>
  <w:style w:type="paragraph" w:styleId="-1" w:customStyle="1">
    <w:name w:val="ГОСТ - Таблица 1"/>
    <w:basedOn w:val="Normal"/>
    <w:link w:val="-10"/>
    <w:uiPriority w:val="1"/>
    <w:semiHidden/>
    <w:qFormat/>
    <w:rsid w:val="00C213C4"/>
    <w:pPr>
      <w:keepNext/>
      <w:tabs>
        <w:tab w:val="left" w:pos="425"/>
      </w:tabs>
      <w:spacing w:before="180" w:after="180"/>
      <w:ind w:firstLine="0"/>
      <w:jc w:val="left"/>
    </w:pPr>
    <w:rPr>
      <w:rFonts w:asciiTheme="minorHAnsi" w:hAnsiTheme="minorHAnsi" w:eastAsiaTheme="minorEastAsia" w:cstheme="minorBidi"/>
    </w:rPr>
  </w:style>
  <w:style w:type="character" w:styleId="-10" w:customStyle="1">
    <w:name w:val="ГОСТ - Таблица 1 Знак"/>
    <w:basedOn w:val="DefaultParagraphFont"/>
    <w:link w:val="-1"/>
    <w:uiPriority w:val="1"/>
    <w:semiHidden/>
    <w:rsid w:val="00C213C4"/>
    <w:rPr>
      <w:rFonts w:asciiTheme="minorHAnsi" w:hAnsiTheme="minorHAnsi" w:eastAsiaTheme="minorEastAsia" w:cstheme="minorBidi"/>
      <w:sz w:val="24"/>
      <w:szCs w:val="22"/>
      <w:lang w:eastAsia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C126D"/>
    <w:rPr>
      <w:color w:val="605E5C"/>
      <w:shd w:val="clear" w:color="auto" w:fill="E1DFDD"/>
    </w:rPr>
  </w:style>
  <w:style w:type="table" w:styleId="GridTable5Dark-Accent61" w:customStyle="1">
    <w:name w:val="Grid Table 5 Dark - Accent 61"/>
    <w:basedOn w:val="TableNormal"/>
    <w:uiPriority w:val="99"/>
    <w:rsid w:val="009C126D"/>
    <w:rPr>
      <w:rFonts w:asciiTheme="minorHAnsi" w:hAnsiTheme="minorHAnsi" w:eastAsia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7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362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aimclub/ProtoLLM/blob/main/examples/real_world%20/chemical_pipeline/llama31_chemical_example.py" TargetMode="External" Id="rId13" /><Relationship Type="http://schemas.openxmlformats.org/officeDocument/2006/relationships/hyperlink" Target="http://0.0.0.0:8000/docs" TargetMode="External" Id="rId18" /><Relationship Type="http://schemas.openxmlformats.org/officeDocument/2006/relationships/hyperlink" Target="https://github.com/aimclub/ProtoLLM/tree/main/protollm_tools/llm-worker" TargetMode="External" Id="rId26" /><Relationship Type="http://schemas.openxmlformats.org/officeDocument/2006/relationships/hyperlink" Target="https://github.com/aimclub/ProtoLLM/tree/main" TargetMode="External" Id="rId21" /><Relationship Type="http://schemas.openxmlformats.org/officeDocument/2006/relationships/hyperlink" Target="https://github.com/aimclub/ProtoLLM" TargetMode="External" Id="rId34" /><Relationship Type="http://schemas.openxmlformats.org/officeDocument/2006/relationships/settings" Target="settings.xml" Id="rId7" /><Relationship Type="http://schemas.openxmlformats.org/officeDocument/2006/relationships/hyperlink" Target="https://github.com/aimclub/ProtoLLM/tree/main/examples/real_world/chemical_pipeline" TargetMode="External" Id="rId12" /><Relationship Type="http://schemas.openxmlformats.org/officeDocument/2006/relationships/image" Target="media/image2.png" Id="rId17" /><Relationship Type="http://schemas.openxmlformats.org/officeDocument/2006/relationships/hyperlink" Target="https://github.com/aimclub/ProtoLLM/tree/main/protollm_tools/llm-api" TargetMode="External" Id="rId25" /><Relationship Type="http://schemas.openxmlformats.org/officeDocument/2006/relationships/hyperlink" Target="https://github.com/ITMO-NSS-team/llm-agents-for-smartcities-paper/blob/main/pipelines/tests/tests_for_experiments.py" TargetMode="External" Id="rId33" /><Relationship Type="http://schemas.openxmlformats.org/officeDocument/2006/relationships/theme" Target="theme/theme1.xml" Id="rId38" /><Relationship Type="http://schemas.openxmlformats.org/officeDocument/2006/relationships/customXml" Target="../customXml/item2.xml" Id="rId2" /><Relationship Type="http://schemas.openxmlformats.org/officeDocument/2006/relationships/image" Target="media/image1.png" Id="rId16" /><Relationship Type="http://schemas.openxmlformats.org/officeDocument/2006/relationships/hyperlink" Target="https://github.com/aimclub/ProtoLLM/tree/main/docs" TargetMode="External" Id="rId20" /><Relationship Type="http://schemas.openxmlformats.org/officeDocument/2006/relationships/hyperlink" Target="https://github.com/aimclub/ProtoLLM." TargetMode="Externa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github.com/aimclub/ProtoLLM" TargetMode="External" Id="rId11" /><Relationship Type="http://schemas.openxmlformats.org/officeDocument/2006/relationships/hyperlink" Target="https://github.com/aimclub/ProtoLLM/tree/main/protollm/agents/llama31_agents" TargetMode="External" Id="rId24" /><Relationship Type="http://schemas.openxmlformats.org/officeDocument/2006/relationships/hyperlink" Target="https://github.com/ITMO-NSS-team/llm-agents-for-smartcities-paper" TargetMode="External" Id="rId32" /><Relationship Type="http://schemas.openxmlformats.org/officeDocument/2006/relationships/fontTable" Target="fontTable.xml" Id="rId37" /><Relationship Type="http://schemas.openxmlformats.org/officeDocument/2006/relationships/numbering" Target="numbering.xml" Id="rId5" /><Relationship Type="http://schemas.openxmlformats.org/officeDocument/2006/relationships/hyperlink" Target="https://github.com/aimclub/ProtoLLM/blob/main/examples/real_world/chemical_pipeline/queries_responses_chemical_large.xlsx" TargetMode="External" Id="rId15" /><Relationship Type="http://schemas.openxmlformats.org/officeDocument/2006/relationships/hyperlink" Target="https://github.com/aimclub/ProtoLLM/tree/main/protollm/agents" TargetMode="External" Id="rId23" /><Relationship Type="http://schemas.openxmlformats.org/officeDocument/2006/relationships/hyperlink" Target="https://github.com/aimclub/ProtoLLM/tree/main/docs" TargetMode="External" Id="rId28" /><Relationship Type="http://schemas.openxmlformats.org/officeDocument/2006/relationships/header" Target="header1.xml" Id="rId36" /><Relationship Type="http://schemas.openxmlformats.org/officeDocument/2006/relationships/endnotes" Target="endnotes.xml" Id="rId10" /><Relationship Type="http://schemas.openxmlformats.org/officeDocument/2006/relationships/hyperlink" Target="https://github.com/aimclub/ProtoLLM/tree/main" TargetMode="External" Id="rId19" /><Relationship Type="http://schemas.openxmlformats.org/officeDocument/2006/relationships/hyperlink" Target="https://github.com/aimclub/ProtoLLM/blob/main/protollm_tools/llm-api/protollm_api/backend/endpoints.py" TargetMode="Externa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github.com/aimclub/ProtoLLM/blob/main/examples/real_world/chemical_pipeline/queries_responses_chemical.xlsx" TargetMode="External" Id="rId14" /><Relationship Type="http://schemas.openxmlformats.org/officeDocument/2006/relationships/hyperlink" Target="https://github.com/aimclub/ProtoLLM/tree/main/protollm/rags" TargetMode="External" Id="rId22" /><Relationship Type="http://schemas.openxmlformats.org/officeDocument/2006/relationships/hyperlink" Target="https://github.com/aimclub/ProtoLLM/tree/main/protollm_tools/sdk" TargetMode="External" Id="rId27" /><Relationship Type="http://schemas.openxmlformats.org/officeDocument/2006/relationships/hyperlink" Target="https://github.com/aimclub/ProtoLLM" TargetMode="External" Id="rId30" /><Relationship Type="http://schemas.openxmlformats.org/officeDocument/2006/relationships/hyperlink" Target="https://github.com/aimclub/ProtoLLM/actions/workflows/unit-build.yml" TargetMode="External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1054;&#1090;&#1095;&#1077;&#1090;&#1099;\218%2011J\II%20&#1090;&#1086;&#1084;\templates\&#1054;&#1087;&#1080;&#1089;&#1072;&#1085;&#1080;&#1077;%20&#1087;&#1088;&#1086;&#1075;&#1088;&#1072;&#1084;&#1084;&#1099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f938a1-7822-4542-8035-25b41624615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7CDB056E0893A4C8D1F667F75ADE10C" ma:contentTypeVersion="13" ma:contentTypeDescription="Создание документа." ma:contentTypeScope="" ma:versionID="b61cad187b8c499951c71a77c75d8ceb">
  <xsd:schema xmlns:xsd="http://www.w3.org/2001/XMLSchema" xmlns:xs="http://www.w3.org/2001/XMLSchema" xmlns:p="http://schemas.microsoft.com/office/2006/metadata/properties" xmlns:ns3="aa88effe-6457-4e69-834c-15770fc70ef6" xmlns:ns4="56f938a1-7822-4542-8035-25b41624615e" targetNamespace="http://schemas.microsoft.com/office/2006/metadata/properties" ma:root="true" ma:fieldsID="3e5cbccdbd778d64e21c8c0e10cfb191" ns3:_="" ns4:_="">
    <xsd:import namespace="aa88effe-6457-4e69-834c-15770fc70ef6"/>
    <xsd:import namespace="56f938a1-7822-4542-8035-25b4162461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8effe-6457-4e69-834c-15770fc70e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938a1-7822-4542-8035-25b4162461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A31028-589B-454A-BFF4-0866E5B9DB28}">
  <ds:schemaRefs>
    <ds:schemaRef ds:uri="http://schemas.microsoft.com/office/2006/metadata/properties"/>
    <ds:schemaRef ds:uri="http://schemas.microsoft.com/office/infopath/2007/PartnerControls"/>
    <ds:schemaRef ds:uri="56f938a1-7822-4542-8035-25b41624615e"/>
  </ds:schemaRefs>
</ds:datastoreItem>
</file>

<file path=customXml/itemProps2.xml><?xml version="1.0" encoding="utf-8"?>
<ds:datastoreItem xmlns:ds="http://schemas.openxmlformats.org/officeDocument/2006/customXml" ds:itemID="{0DCF973B-8897-4AA9-B123-390C1EA470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984D96-82C1-4DC5-ADC9-6E35B03C97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77D2A3-904F-4805-93F6-54EBCA0DE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88effe-6457-4e69-834c-15770fc70ef6"/>
    <ds:schemaRef ds:uri="56f938a1-7822-4542-8035-25b4162461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Описание%20программы.dot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МИНИСТЕРСТВО ОБРАЗОВАНИЯ И НАУКИ</dc:title>
  <dc:subject/>
  <dc:creator/>
  <keywords/>
  <dc:description/>
  <lastModifiedBy>Луценко Елизавета Ивановна</lastModifiedBy>
  <revision>829</revision>
  <dcterms:created xsi:type="dcterms:W3CDTF">2023-12-20T14:43:00.0000000Z</dcterms:created>
  <dcterms:modified xsi:type="dcterms:W3CDTF">2024-12-21T19:43:06.6695720Z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0x010100D7CDB056E0893A4C8D1F667F75ADE10C</vt:lpwstr>
  </property>
</Properties>
</file>